
<file path=[Content_Types].xml><?xml version="1.0" encoding="utf-8"?>
<Types xmlns="http://schemas.openxmlformats.org/package/2006/content-types">
  <Default Extension="bin" ContentType="application/vnd.ms-word.attachedToolbars"/>
  <Default Extension="rels" ContentType="application/vnd.openxmlformats-package.relationships+xml"/>
  <Default Extension="xml" ContentType="application/xml"/>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75"/>
        <w:gridCol w:w="7375"/>
      </w:tblGrid>
      <w:tr w:rsidR="00E35CE8" w:rsidRPr="00B7386A" w14:paraId="53793D0A" w14:textId="77777777" w:rsidTr="00DF2B42">
        <w:tc>
          <w:tcPr>
            <w:tcW w:w="1975" w:type="dxa"/>
          </w:tcPr>
          <w:p w14:paraId="412C06D7" w14:textId="77777777" w:rsidR="00E35CE8" w:rsidRPr="00B7386A" w:rsidRDefault="00E35CE8" w:rsidP="00E35CE8">
            <w:pPr>
              <w:rPr>
                <w:rFonts w:eastAsia="Times New Roman"/>
              </w:rPr>
            </w:pPr>
            <w:bookmarkStart w:id="0" w:name="_GoBack"/>
            <w:bookmarkEnd w:id="0"/>
            <w:r w:rsidRPr="00B7386A">
              <w:rPr>
                <w:rFonts w:eastAsia="Times New Roman"/>
              </w:rPr>
              <w:t xml:space="preserve">Document number: </w:t>
            </w:r>
          </w:p>
        </w:tc>
        <w:tc>
          <w:tcPr>
            <w:tcW w:w="7375" w:type="dxa"/>
          </w:tcPr>
          <w:p w14:paraId="510F4FE7" w14:textId="77777777" w:rsidR="00E35CE8" w:rsidRPr="00B7386A" w:rsidRDefault="00E35CE8" w:rsidP="00B7386A">
            <w:pPr>
              <w:rPr>
                <w:rFonts w:eastAsia="Times New Roman"/>
              </w:rPr>
            </w:pPr>
            <w:r w:rsidRPr="00B7386A">
              <w:rPr>
                <w:rFonts w:eastAsia="Times New Roman"/>
              </w:rPr>
              <w:t>P0075</w:t>
            </w:r>
            <w:r w:rsidR="00E42F50">
              <w:rPr>
                <w:rFonts w:eastAsia="Times New Roman"/>
              </w:rPr>
              <w:t>R0</w:t>
            </w:r>
          </w:p>
        </w:tc>
      </w:tr>
      <w:tr w:rsidR="005E1F72" w:rsidRPr="00B7386A" w14:paraId="1B9512F1" w14:textId="77777777" w:rsidTr="00DF2B42">
        <w:tc>
          <w:tcPr>
            <w:tcW w:w="1975" w:type="dxa"/>
          </w:tcPr>
          <w:p w14:paraId="6D278697" w14:textId="77777777" w:rsidR="005E1F72" w:rsidRPr="00B7386A" w:rsidRDefault="005E1F72" w:rsidP="00E35CE8">
            <w:pPr>
              <w:rPr>
                <w:rFonts w:eastAsia="Times New Roman"/>
              </w:rPr>
            </w:pPr>
            <w:r>
              <w:rPr>
                <w:rFonts w:eastAsia="Times New Roman"/>
              </w:rPr>
              <w:t>Date:</w:t>
            </w:r>
          </w:p>
        </w:tc>
        <w:tc>
          <w:tcPr>
            <w:tcW w:w="7375" w:type="dxa"/>
          </w:tcPr>
          <w:p w14:paraId="20634685" w14:textId="1E14F55E" w:rsidR="005E1F72" w:rsidRPr="00B7386A" w:rsidRDefault="005E1F72" w:rsidP="00354A81">
            <w:pPr>
              <w:rPr>
                <w:rFonts w:eastAsia="Times New Roman"/>
              </w:rPr>
            </w:pPr>
            <w:r w:rsidRPr="00B7386A">
              <w:rPr>
                <w:rFonts w:eastAsia="Times New Roman"/>
              </w:rPr>
              <w:t>2015-9-</w:t>
            </w:r>
            <w:r w:rsidR="00354A81" w:rsidRPr="00B7386A">
              <w:rPr>
                <w:rFonts w:eastAsia="Times New Roman"/>
              </w:rPr>
              <w:t>2</w:t>
            </w:r>
            <w:r w:rsidR="00354A81">
              <w:rPr>
                <w:rFonts w:eastAsia="Times New Roman"/>
              </w:rPr>
              <w:t>5</w:t>
            </w:r>
          </w:p>
        </w:tc>
      </w:tr>
      <w:tr w:rsidR="005E1F72" w:rsidRPr="00B7386A" w14:paraId="67434B14" w14:textId="77777777" w:rsidTr="00DF2B42">
        <w:tc>
          <w:tcPr>
            <w:tcW w:w="1975" w:type="dxa"/>
          </w:tcPr>
          <w:p w14:paraId="41046AFD" w14:textId="77777777" w:rsidR="005E1F72" w:rsidRPr="00B7386A" w:rsidRDefault="005E1F72" w:rsidP="00DF2B42">
            <w:pPr>
              <w:rPr>
                <w:rFonts w:eastAsia="Times New Roman"/>
              </w:rPr>
            </w:pPr>
            <w:r w:rsidRPr="00B7386A">
              <w:rPr>
                <w:rFonts w:eastAsia="Times New Roman"/>
              </w:rPr>
              <w:t xml:space="preserve">Project: </w:t>
            </w:r>
          </w:p>
        </w:tc>
        <w:tc>
          <w:tcPr>
            <w:tcW w:w="7375" w:type="dxa"/>
          </w:tcPr>
          <w:p w14:paraId="618931AB" w14:textId="77777777" w:rsidR="005E1F72" w:rsidRPr="00B7386A" w:rsidRDefault="005E1F72" w:rsidP="00B7386A">
            <w:pPr>
              <w:rPr>
                <w:rFonts w:eastAsia="Times New Roman"/>
              </w:rPr>
            </w:pPr>
            <w:r w:rsidRPr="00B7386A">
              <w:rPr>
                <w:rFonts w:eastAsia="Times New Roman"/>
              </w:rPr>
              <w:t>Programming Language C++, Library Working Group</w:t>
            </w:r>
          </w:p>
        </w:tc>
      </w:tr>
      <w:tr w:rsidR="00E35CE8" w:rsidRPr="00B7386A" w14:paraId="42501EC4" w14:textId="77777777" w:rsidTr="00DF2B42">
        <w:tc>
          <w:tcPr>
            <w:tcW w:w="1975" w:type="dxa"/>
          </w:tcPr>
          <w:p w14:paraId="1BA435EE" w14:textId="77777777" w:rsidR="00E35CE8" w:rsidRDefault="00E35CE8" w:rsidP="00B7386A">
            <w:pPr>
              <w:rPr>
                <w:rFonts w:eastAsia="Times New Roman"/>
              </w:rPr>
            </w:pPr>
            <w:r w:rsidRPr="00B7386A">
              <w:rPr>
                <w:rFonts w:eastAsia="Times New Roman"/>
              </w:rPr>
              <w:t xml:space="preserve">Reply to: </w:t>
            </w:r>
          </w:p>
          <w:p w14:paraId="05B5A203" w14:textId="77777777" w:rsidR="00E35CE8" w:rsidRPr="00B7386A" w:rsidRDefault="00E35CE8" w:rsidP="00B7386A">
            <w:pPr>
              <w:rPr>
                <w:b/>
                <w:sz w:val="32"/>
              </w:rPr>
            </w:pPr>
          </w:p>
        </w:tc>
        <w:tc>
          <w:tcPr>
            <w:tcW w:w="7375" w:type="dxa"/>
          </w:tcPr>
          <w:p w14:paraId="2415098F" w14:textId="77777777" w:rsidR="00E35CE8" w:rsidRDefault="00E35CE8" w:rsidP="00B7386A">
            <w:pPr>
              <w:rPr>
                <w:rFonts w:eastAsia="Times New Roman"/>
              </w:rPr>
            </w:pPr>
            <w:r>
              <w:rPr>
                <w:rFonts w:eastAsia="Times New Roman"/>
              </w:rPr>
              <w:t>Arch D. Robison &lt;</w:t>
            </w:r>
            <w:r w:rsidRPr="00DF2B42">
              <w:rPr>
                <w:rFonts w:eastAsia="Times New Roman"/>
              </w:rPr>
              <w:t>arch.robison@intel.com</w:t>
            </w:r>
            <w:r>
              <w:rPr>
                <w:rFonts w:eastAsia="Times New Roman"/>
              </w:rPr>
              <w:t>&gt;</w:t>
            </w:r>
          </w:p>
          <w:p w14:paraId="561C7CD4" w14:textId="77777777" w:rsidR="00E35CE8" w:rsidRDefault="00E35CE8" w:rsidP="00B7386A">
            <w:r>
              <w:rPr>
                <w:rFonts w:eastAsia="Times New Roman"/>
              </w:rPr>
              <w:t>Pablo Halpern &lt;</w:t>
            </w:r>
            <w:r>
              <w:t>pablo.g.halpern</w:t>
            </w:r>
            <w:r w:rsidR="005E1F72">
              <w:t xml:space="preserve">@intel.com </w:t>
            </w:r>
            <w:r>
              <w:t>&gt;</w:t>
            </w:r>
          </w:p>
          <w:p w14:paraId="2BF580F6" w14:textId="27FD1355" w:rsidR="00E35CE8" w:rsidRDefault="00E35CE8" w:rsidP="00B7386A">
            <w:r>
              <w:t>Robert Geva</w:t>
            </w:r>
            <w:r w:rsidR="005E1F72">
              <w:t xml:space="preserve"> </w:t>
            </w:r>
            <w:r w:rsidR="006535FD">
              <w:t>&lt;</w:t>
            </w:r>
            <w:r w:rsidR="006535FD" w:rsidRPr="006535FD">
              <w:t>robert.geva@intel.com</w:t>
            </w:r>
            <w:r w:rsidR="006535FD">
              <w:t>&gt;</w:t>
            </w:r>
          </w:p>
          <w:p w14:paraId="1DEDAE9A" w14:textId="32DB6E6F" w:rsidR="006535FD" w:rsidRPr="00B7386A" w:rsidRDefault="006535FD" w:rsidP="00B7386A">
            <w:pPr>
              <w:rPr>
                <w:rFonts w:eastAsia="Times New Roman"/>
              </w:rPr>
            </w:pPr>
            <w:r>
              <w:t>Clark Nelson &lt;clark.nelson@intel.com&gt;</w:t>
            </w:r>
          </w:p>
        </w:tc>
      </w:tr>
    </w:tbl>
    <w:p w14:paraId="16B9105C" w14:textId="77777777" w:rsidR="0079374A" w:rsidRDefault="0079374A" w:rsidP="00DF2B42">
      <w:pPr>
        <w:rPr>
          <w:b/>
          <w:sz w:val="32"/>
        </w:rPr>
      </w:pPr>
    </w:p>
    <w:p w14:paraId="54B55404" w14:textId="77777777" w:rsidR="003B6741" w:rsidRPr="00B23706" w:rsidRDefault="003B6741" w:rsidP="00DF2B42">
      <w:pPr>
        <w:jc w:val="center"/>
        <w:rPr>
          <w:b/>
          <w:sz w:val="32"/>
        </w:rPr>
      </w:pPr>
      <w:r w:rsidRPr="00B23706">
        <w:rPr>
          <w:b/>
          <w:sz w:val="32"/>
        </w:rPr>
        <w:t xml:space="preserve">Template Library </w:t>
      </w:r>
      <w:r w:rsidR="00D863FE">
        <w:rPr>
          <w:b/>
          <w:sz w:val="32"/>
        </w:rPr>
        <w:t>f</w:t>
      </w:r>
      <w:r w:rsidR="00D863FE" w:rsidRPr="00B23706">
        <w:rPr>
          <w:b/>
          <w:sz w:val="32"/>
        </w:rPr>
        <w:t xml:space="preserve">or </w:t>
      </w:r>
      <w:r w:rsidRPr="00B23706">
        <w:rPr>
          <w:b/>
          <w:sz w:val="32"/>
        </w:rPr>
        <w:t>Index-Based Loops</w:t>
      </w:r>
    </w:p>
    <w:p w14:paraId="4B64F8F1" w14:textId="77777777" w:rsidR="00F344EA" w:rsidRPr="00B7011D" w:rsidRDefault="00F344EA" w:rsidP="00B7011D">
      <w:pPr>
        <w:pStyle w:val="Heading1"/>
      </w:pPr>
      <w:r w:rsidRPr="00B7011D">
        <w:t>Introduction</w:t>
      </w:r>
    </w:p>
    <w:p w14:paraId="7BAF0712" w14:textId="5CBF053B" w:rsidR="003B6741" w:rsidRDefault="003B6741" w:rsidP="00230437">
      <w:pPr>
        <w:pStyle w:val="Body"/>
      </w:pPr>
      <w:r>
        <w:t xml:space="preserve">Indexed-based loops are well established in programming languages.  Though C++ has language-level support for sequential forms of these loops, it has none for parallel </w:t>
      </w:r>
      <w:r w:rsidR="00E22756">
        <w:t xml:space="preserve">or </w:t>
      </w:r>
      <w:r>
        <w:t xml:space="preserve">parallel-vector forms.  This paper proposes support for all aforementioned forms as a pure-library extension.  </w:t>
      </w:r>
      <w:r w:rsidR="007E14C1">
        <w:t>Our</w:t>
      </w:r>
      <w:r>
        <w:t xml:space="preserve"> proposal </w:t>
      </w:r>
      <w:r w:rsidR="007E14C1">
        <w:t>is</w:t>
      </w:r>
      <w:r>
        <w:t xml:space="preserve"> pure-library extension of the Parallelism TS</w:t>
      </w:r>
      <w:r w:rsidR="00E22756">
        <w:t>,</w:t>
      </w:r>
      <w:r>
        <w:t xml:space="preserve"> </w:t>
      </w:r>
      <w:r w:rsidR="00E22756">
        <w:t xml:space="preserve">and </w:t>
      </w:r>
      <w:r>
        <w:t xml:space="preserve">adds support for indexed-based loops with reduction and induction variables.  </w:t>
      </w:r>
    </w:p>
    <w:p w14:paraId="04AF2F5C" w14:textId="08D32892" w:rsidR="00DA51AC" w:rsidRDefault="00CC02BC" w:rsidP="00B23706">
      <w:r>
        <w:t xml:space="preserve">The </w:t>
      </w:r>
      <w:r w:rsidR="00E22756">
        <w:t xml:space="preserve">proposal </w:t>
      </w:r>
      <w:r w:rsidR="000964F1">
        <w:t xml:space="preserve">adds </w:t>
      </w:r>
      <w:r>
        <w:t xml:space="preserve">the following new </w:t>
      </w:r>
      <w:r w:rsidR="00CE7CF3">
        <w:t>function template</w:t>
      </w:r>
      <w:r>
        <w:t>s</w:t>
      </w:r>
      <w:r w:rsidR="000964F1">
        <w:t xml:space="preserve"> to the Parallelism TS</w:t>
      </w:r>
      <w:r>
        <w:t>:</w:t>
      </w:r>
    </w:p>
    <w:p w14:paraId="4FB88C9A" w14:textId="09D7006D" w:rsidR="00DA51AC" w:rsidRDefault="005B3F9F" w:rsidP="00230437">
      <w:pPr>
        <w:pStyle w:val="Body"/>
        <w:numPr>
          <w:ilvl w:val="0"/>
          <w:numId w:val="12"/>
        </w:numPr>
      </w:pPr>
      <w:r w:rsidRPr="00B23706">
        <w:rPr>
          <w:rStyle w:val="Codeinline"/>
          <w:b/>
        </w:rPr>
        <w:t>for_loop</w:t>
      </w:r>
      <w:r w:rsidR="00CC02BC" w:rsidRPr="00B23706">
        <w:t xml:space="preserve"> and</w:t>
      </w:r>
      <w:r w:rsidR="00CC02BC">
        <w:rPr>
          <w:rStyle w:val="Codeinline"/>
          <w:b/>
        </w:rPr>
        <w:t xml:space="preserve"> for_loop_strided</w:t>
      </w:r>
      <w:r w:rsidR="00CC02BC">
        <w:t xml:space="preserve"> implement loop functionality over a range specified by integral or iterator bounds.  For the iterator case, it </w:t>
      </w:r>
      <w:r>
        <w:t xml:space="preserve">resembles </w:t>
      </w:r>
      <w:r w:rsidRPr="00503D88">
        <w:rPr>
          <w:rStyle w:val="Codeinline"/>
        </w:rPr>
        <w:t>for_each</w:t>
      </w:r>
      <w:r w:rsidR="00582CC7" w:rsidRPr="00B23706">
        <w:t xml:space="preserve"> from </w:t>
      </w:r>
      <w:r w:rsidR="00E22756">
        <w:t>the Parallelism TS</w:t>
      </w:r>
      <w:r w:rsidRPr="00B23706">
        <w:t xml:space="preserve">, but </w:t>
      </w:r>
      <w:r w:rsidR="005B3254">
        <w:t>leaves to the programmer when and if to</w:t>
      </w:r>
      <w:r w:rsidR="00CC02BC">
        <w:t xml:space="preserve"> dereference the iterator.</w:t>
      </w:r>
      <w:r>
        <w:t xml:space="preserve"> </w:t>
      </w:r>
    </w:p>
    <w:p w14:paraId="75F6C1EA" w14:textId="77777777" w:rsidR="005B3F9F" w:rsidRDefault="00DA51AC" w:rsidP="00230437">
      <w:pPr>
        <w:pStyle w:val="Body"/>
        <w:numPr>
          <w:ilvl w:val="0"/>
          <w:numId w:val="12"/>
        </w:numPr>
      </w:pPr>
      <w:r w:rsidRPr="00B23706">
        <w:rPr>
          <w:rStyle w:val="Codeinline"/>
          <w:b/>
        </w:rPr>
        <w:t>reduction</w:t>
      </w:r>
      <w:r>
        <w:t xml:space="preserve"> </w:t>
      </w:r>
      <w:r w:rsidR="00CC02BC">
        <w:t xml:space="preserve"> </w:t>
      </w:r>
      <w:r>
        <w:t>provide</w:t>
      </w:r>
      <w:r w:rsidR="00F50F48">
        <w:t>s</w:t>
      </w:r>
      <w:r>
        <w:t xml:space="preserve"> a fle</w:t>
      </w:r>
      <w:r w:rsidR="000B34CC">
        <w:t xml:space="preserve">xible way to specify reductions in conjunction with </w:t>
      </w:r>
      <w:r w:rsidR="000B34CC" w:rsidRPr="00230437">
        <w:rPr>
          <w:rStyle w:val="Codeinline"/>
        </w:rPr>
        <w:t>for_loop</w:t>
      </w:r>
      <w:r w:rsidR="000B34CC" w:rsidRPr="000B34CC">
        <w:t>.</w:t>
      </w:r>
    </w:p>
    <w:p w14:paraId="167A2346" w14:textId="77777777" w:rsidR="009E52A0" w:rsidRDefault="009E52A0" w:rsidP="00230437">
      <w:pPr>
        <w:pStyle w:val="Body"/>
        <w:numPr>
          <w:ilvl w:val="0"/>
          <w:numId w:val="12"/>
        </w:numPr>
      </w:pPr>
      <w:r w:rsidRPr="00B23706">
        <w:rPr>
          <w:rStyle w:val="Codeinline"/>
          <w:b/>
        </w:rPr>
        <w:t>reduction_plus</w:t>
      </w:r>
      <w:r>
        <w:t xml:space="preserve">, </w:t>
      </w:r>
      <w:r w:rsidRPr="00B23706">
        <w:rPr>
          <w:rStyle w:val="Codeinline"/>
          <w:b/>
        </w:rPr>
        <w:t>reduction_mutiplies</w:t>
      </w:r>
      <w:r>
        <w:t>, ...</w:t>
      </w:r>
      <w:r w:rsidR="00A371D7">
        <w:t xml:space="preserve"> </w:t>
      </w:r>
      <w:r w:rsidR="00CE292A">
        <w:t xml:space="preserve">etc. </w:t>
      </w:r>
      <w:r w:rsidR="00A371D7">
        <w:t>creating reduction</w:t>
      </w:r>
      <w:r>
        <w:t xml:space="preserve"> </w:t>
      </w:r>
      <w:r w:rsidR="00A371D7">
        <w:t>descriptors</w:t>
      </w:r>
      <w:r>
        <w:t xml:space="preserve"> for common cases such as addition</w:t>
      </w:r>
      <w:r w:rsidR="00A371D7">
        <w:t>, multiplication, etc.</w:t>
      </w:r>
    </w:p>
    <w:p w14:paraId="66A7F23E" w14:textId="77777777" w:rsidR="00CC02BC" w:rsidRDefault="00CC02BC">
      <w:pPr>
        <w:pStyle w:val="Body"/>
        <w:numPr>
          <w:ilvl w:val="0"/>
          <w:numId w:val="12"/>
        </w:numPr>
      </w:pPr>
      <w:r w:rsidRPr="00B23706">
        <w:rPr>
          <w:rStyle w:val="Codeinline"/>
          <w:b/>
        </w:rPr>
        <w:t>induction</w:t>
      </w:r>
      <w:r w:rsidRPr="00B23706">
        <w:t xml:space="preserve"> </w:t>
      </w:r>
      <w:r w:rsidR="00F50F48">
        <w:t>provides a flexible way to specify indices or iterators that vary linearly with the primary index of the loop.</w:t>
      </w:r>
    </w:p>
    <w:p w14:paraId="54052F1B" w14:textId="77777777" w:rsidR="00DA51AC" w:rsidRDefault="00DA51AC" w:rsidP="00230437">
      <w:pPr>
        <w:pStyle w:val="Body"/>
      </w:pPr>
      <w:r>
        <w:t xml:space="preserve">Here is a </w:t>
      </w:r>
      <w:r w:rsidR="00CE292A">
        <w:t xml:space="preserve">short </w:t>
      </w:r>
      <w:r>
        <w:t>example</w:t>
      </w:r>
      <w:r w:rsidR="00F50F48">
        <w:t>:</w:t>
      </w:r>
    </w:p>
    <w:p w14:paraId="65ECFEF1" w14:textId="77777777" w:rsidR="005B3F9F" w:rsidRDefault="005B3F9F" w:rsidP="00230437">
      <w:pPr>
        <w:pStyle w:val="Code"/>
        <w:ind w:left="720"/>
      </w:pPr>
      <w:r>
        <w:t>void saxpy_ref(int n, float a, float x[], float y[]) {</w:t>
      </w:r>
    </w:p>
    <w:p w14:paraId="4FFD3F1D" w14:textId="77777777" w:rsidR="005B3F9F" w:rsidRDefault="005B3F9F" w:rsidP="00230437">
      <w:pPr>
        <w:pStyle w:val="Code"/>
        <w:ind w:left="720"/>
      </w:pPr>
      <w:r>
        <w:t xml:space="preserve">    for_loop( </w:t>
      </w:r>
      <w:r w:rsidR="00F50F48">
        <w:t>seq</w:t>
      </w:r>
      <w:r>
        <w:t>, 0, n, [</w:t>
      </w:r>
      <w:r w:rsidR="00DA51AC">
        <w:t>&amp;</w:t>
      </w:r>
      <w:r>
        <w:t>](int i) {</w:t>
      </w:r>
    </w:p>
    <w:p w14:paraId="416B1407" w14:textId="77777777" w:rsidR="005B3F9F" w:rsidRDefault="005B3F9F" w:rsidP="00230437">
      <w:pPr>
        <w:pStyle w:val="Code"/>
        <w:ind w:left="720"/>
      </w:pPr>
      <w:r>
        <w:t xml:space="preserve">        y[i] += a*x[i];</w:t>
      </w:r>
    </w:p>
    <w:p w14:paraId="43EC17E0" w14:textId="77777777" w:rsidR="005B3F9F" w:rsidRDefault="005B3F9F" w:rsidP="00230437">
      <w:pPr>
        <w:pStyle w:val="Code"/>
        <w:ind w:left="720"/>
      </w:pPr>
      <w:r>
        <w:t xml:space="preserve">    });</w:t>
      </w:r>
    </w:p>
    <w:p w14:paraId="535CC337" w14:textId="77777777" w:rsidR="005B3F9F" w:rsidRDefault="00DA51AC" w:rsidP="00230437">
      <w:pPr>
        <w:pStyle w:val="Code"/>
        <w:ind w:left="720"/>
      </w:pPr>
      <w:r>
        <w:t>}</w:t>
      </w:r>
    </w:p>
    <w:p w14:paraId="28BA02D4" w14:textId="77777777" w:rsidR="00DA51AC" w:rsidRPr="004B75A6" w:rsidRDefault="00DA51AC" w:rsidP="00230437">
      <w:pPr>
        <w:pStyle w:val="Body"/>
      </w:pPr>
      <w:r w:rsidRPr="00DA51AC">
        <w:t xml:space="preserve">The call to </w:t>
      </w:r>
      <w:r w:rsidRPr="00230437">
        <w:rPr>
          <w:rStyle w:val="Codeinline"/>
        </w:rPr>
        <w:t>for_loop</w:t>
      </w:r>
      <w:r w:rsidRPr="00DA51AC">
        <w:t xml:space="preserve"> is equivalent</w:t>
      </w:r>
      <w:r w:rsidR="00F50F48">
        <w:t xml:space="preserve"> </w:t>
      </w:r>
      <w:r w:rsidRPr="00DA51AC">
        <w:t>to:</w:t>
      </w:r>
    </w:p>
    <w:p w14:paraId="030B3D6F" w14:textId="77777777" w:rsidR="00DA51AC" w:rsidRDefault="00DA51AC" w:rsidP="00DA51AC">
      <w:pPr>
        <w:pStyle w:val="Code"/>
        <w:ind w:left="720"/>
      </w:pPr>
      <w:r>
        <w:t>void saxpy_ref(int n, float a, float x[], float y[]) {</w:t>
      </w:r>
    </w:p>
    <w:p w14:paraId="61408A90" w14:textId="77777777" w:rsidR="00DA51AC" w:rsidRDefault="00DA51AC" w:rsidP="00DA51AC">
      <w:pPr>
        <w:pStyle w:val="Code"/>
        <w:ind w:left="720"/>
      </w:pPr>
      <w:r>
        <w:t xml:space="preserve">    for( int i=0; i&lt;n; ++i )</w:t>
      </w:r>
    </w:p>
    <w:p w14:paraId="04109BD9" w14:textId="77777777" w:rsidR="00DA51AC" w:rsidRDefault="00DA51AC" w:rsidP="00DA51AC">
      <w:pPr>
        <w:pStyle w:val="Code"/>
        <w:ind w:left="720"/>
      </w:pPr>
      <w:r>
        <w:t xml:space="preserve">        y[i] += a*x[i];</w:t>
      </w:r>
    </w:p>
    <w:p w14:paraId="0C377CAC" w14:textId="77777777" w:rsidR="00DA51AC" w:rsidRDefault="00DA51AC" w:rsidP="00230437">
      <w:pPr>
        <w:pStyle w:val="Code"/>
        <w:ind w:left="720"/>
      </w:pPr>
      <w:r>
        <w:t>}</w:t>
      </w:r>
    </w:p>
    <w:p w14:paraId="47B685BC" w14:textId="3E15A729" w:rsidR="00636E39" w:rsidRDefault="00F50F48" w:rsidP="00564D93">
      <w:pPr>
        <w:pStyle w:val="Body"/>
      </w:pPr>
      <w:r>
        <w:t xml:space="preserve">The loop can be parallelized by replacing </w:t>
      </w:r>
      <w:r w:rsidRPr="00B23706">
        <w:rPr>
          <w:rStyle w:val="Codeinline"/>
        </w:rPr>
        <w:t>seq</w:t>
      </w:r>
      <w:r>
        <w:t xml:space="preserve"> with </w:t>
      </w:r>
      <w:r w:rsidRPr="00B23706">
        <w:rPr>
          <w:rStyle w:val="Codeinline"/>
        </w:rPr>
        <w:t>par</w:t>
      </w:r>
      <w:r>
        <w:t xml:space="preserve">.  </w:t>
      </w:r>
      <w:r w:rsidR="00636E39">
        <w:t xml:space="preserve">Our library interface permits the </w:t>
      </w:r>
      <w:r w:rsidR="0007231E">
        <w:t>“</w:t>
      </w:r>
      <w:r w:rsidR="00636E39">
        <w:t xml:space="preserve">loop index” to have integral type or be </w:t>
      </w:r>
      <w:r w:rsidR="00A91B3F">
        <w:t xml:space="preserve">a random-access </w:t>
      </w:r>
      <w:r w:rsidR="00636E39">
        <w:t xml:space="preserve">iterator.  As with </w:t>
      </w:r>
      <w:r w:rsidR="00525C72">
        <w:t>the current Parallel</w:t>
      </w:r>
      <w:r w:rsidR="0007231E">
        <w:t>ism</w:t>
      </w:r>
      <w:r w:rsidR="00525C72">
        <w:t xml:space="preserve"> TS, </w:t>
      </w:r>
      <w:r w:rsidR="00636E39">
        <w:t xml:space="preserve">the iterator </w:t>
      </w:r>
      <w:r w:rsidR="00525C72">
        <w:t xml:space="preserve">case </w:t>
      </w:r>
      <w:r w:rsidR="00525C72">
        <w:lastRenderedPageBreak/>
        <w:t>does</w:t>
      </w:r>
      <w:r w:rsidR="00636E39">
        <w:t xml:space="preserve"> not require a random-access iterator.</w:t>
      </w:r>
      <w:r w:rsidR="00525C72">
        <w:t xml:space="preserve">  For example, </w:t>
      </w:r>
      <w:r w:rsidR="00525C72" w:rsidRPr="00564D93">
        <w:rPr>
          <w:rStyle w:val="Codeinline"/>
        </w:rPr>
        <w:t>for_loop</w:t>
      </w:r>
      <w:r w:rsidR="00525C72">
        <w:t xml:space="preserve"> enables the following general implementation of </w:t>
      </w:r>
      <w:r w:rsidR="00525C72" w:rsidRPr="00564D93">
        <w:rPr>
          <w:rStyle w:val="Codeinline"/>
        </w:rPr>
        <w:t>for_each</w:t>
      </w:r>
      <w:r w:rsidR="0007231E" w:rsidRPr="00B23706">
        <w:t xml:space="preserve"> from the Parallelism TS</w:t>
      </w:r>
      <w:r w:rsidR="00525C72" w:rsidRPr="00B23706">
        <w:t>.</w:t>
      </w:r>
    </w:p>
    <w:p w14:paraId="4035606D" w14:textId="77777777" w:rsidR="00525C72" w:rsidRPr="00525C72" w:rsidRDefault="00525C72" w:rsidP="00564D93">
      <w:pPr>
        <w:pStyle w:val="Code"/>
        <w:ind w:left="720"/>
      </w:pPr>
      <w:r w:rsidRPr="00525C72">
        <w:t>template&lt;class ExecutionPolicy,</w:t>
      </w:r>
    </w:p>
    <w:p w14:paraId="5AC11B59" w14:textId="77777777" w:rsidR="00525C72" w:rsidRPr="00525C72" w:rsidRDefault="00525C72" w:rsidP="00564D93">
      <w:pPr>
        <w:pStyle w:val="Code"/>
        <w:ind w:left="720"/>
      </w:pPr>
      <w:r w:rsidRPr="00525C72">
        <w:t>class InputIterator, class Function&gt;</w:t>
      </w:r>
    </w:p>
    <w:p w14:paraId="3D4318CC" w14:textId="77777777" w:rsidR="00525C72" w:rsidRPr="00525C72" w:rsidRDefault="00525C72" w:rsidP="00564D93">
      <w:pPr>
        <w:pStyle w:val="Code"/>
        <w:ind w:left="720"/>
      </w:pPr>
      <w:r w:rsidRPr="00525C72">
        <w:t>void f</w:t>
      </w:r>
      <w:r>
        <w:t xml:space="preserve">or_each(ExecutionPolicy&amp;&amp; exec, </w:t>
      </w:r>
      <w:r w:rsidRPr="00525C72">
        <w:t>InputIterator first, InputIterator last,</w:t>
      </w:r>
    </w:p>
    <w:p w14:paraId="521B206D" w14:textId="77777777" w:rsidR="00636E39" w:rsidRDefault="00525C72" w:rsidP="00564D93">
      <w:pPr>
        <w:pStyle w:val="Code"/>
        <w:ind w:left="720"/>
      </w:pPr>
      <w:r>
        <w:t xml:space="preserve">              </w:t>
      </w:r>
      <w:r w:rsidRPr="00525C72">
        <w:t>Function f)</w:t>
      </w:r>
      <w:r>
        <w:t xml:space="preserve"> {</w:t>
      </w:r>
    </w:p>
    <w:p w14:paraId="75B7D906" w14:textId="77777777" w:rsidR="00525C72" w:rsidRDefault="00525C72" w:rsidP="00564D93">
      <w:pPr>
        <w:pStyle w:val="Code"/>
        <w:ind w:left="720"/>
      </w:pPr>
      <w:r>
        <w:t xml:space="preserve">    for_loop( exec, first, last, [&amp;](InputIterator i){f(*i);} );</w:t>
      </w:r>
    </w:p>
    <w:p w14:paraId="290DBCCF" w14:textId="77777777" w:rsidR="00525C72" w:rsidRDefault="00525C72" w:rsidP="00564D93">
      <w:pPr>
        <w:pStyle w:val="Code"/>
        <w:ind w:left="720"/>
      </w:pPr>
      <w:r>
        <w:t>}</w:t>
      </w:r>
    </w:p>
    <w:p w14:paraId="0F110DF8" w14:textId="77777777" w:rsidR="00525C72" w:rsidRDefault="00A91B3F" w:rsidP="00564D93">
      <w:pPr>
        <w:pStyle w:val="Body"/>
      </w:pPr>
      <w:r>
        <w:t>W</w:t>
      </w:r>
      <w:r w:rsidR="00B7011D">
        <w:t xml:space="preserve">hen </w:t>
      </w:r>
      <w:r w:rsidR="00B7011D" w:rsidRPr="009D44BC">
        <w:rPr>
          <w:rStyle w:val="Codeinline"/>
        </w:rPr>
        <w:t>exec</w:t>
      </w:r>
      <w:r w:rsidR="00B7011D">
        <w:t xml:space="preserve"> is not </w:t>
      </w:r>
      <w:r w:rsidR="00B7011D" w:rsidRPr="00564D93">
        <w:rPr>
          <w:rStyle w:val="Codeinline"/>
        </w:rPr>
        <w:t>sequential_execution_policy</w:t>
      </w:r>
      <w:r w:rsidR="00B7011D">
        <w:t xml:space="preserve">, </w:t>
      </w:r>
      <w:r w:rsidR="00C52279">
        <w:t xml:space="preserve">random-access iterators may yield better </w:t>
      </w:r>
      <w:r w:rsidR="00B7011D">
        <w:t>performance</w:t>
      </w:r>
      <w:r w:rsidR="009B30DC">
        <w:t xml:space="preserve">, because unaggressive implementations are likely to fall back to using a serial loop for other kinds of iterators.  </w:t>
      </w:r>
    </w:p>
    <w:p w14:paraId="1C51A27C" w14:textId="77777777" w:rsidR="00CE7CF3" w:rsidRDefault="00CE7CF3" w:rsidP="00CE7CF3">
      <w:pPr>
        <w:pStyle w:val="Heading2"/>
      </w:pPr>
      <w:r>
        <w:t>Strided Loops</w:t>
      </w:r>
    </w:p>
    <w:p w14:paraId="02D33C27" w14:textId="77777777" w:rsidR="00CE7CF3" w:rsidRDefault="00CE7CF3" w:rsidP="00564D93">
      <w:pPr>
        <w:pStyle w:val="Body"/>
      </w:pPr>
      <w:r>
        <w:t xml:space="preserve">Our proposal also adds </w:t>
      </w:r>
      <w:r w:rsidR="00235735">
        <w:t xml:space="preserve">a function template for </w:t>
      </w:r>
      <w:r>
        <w:t xml:space="preserve">strided loops.  Though these can be expressed from unit-stride loops and mathematical machinations, we think code is clearer when loops can be expressed in natural strided form.  To alleviate template overload trickiness and potential hazards, we the function template for strided loops </w:t>
      </w:r>
      <w:r w:rsidR="00962229">
        <w:t>has a different</w:t>
      </w:r>
      <w:r>
        <w:t xml:space="preserve"> name</w:t>
      </w:r>
      <w:r w:rsidR="00235735">
        <w:t xml:space="preserve">.  </w:t>
      </w:r>
      <w:r>
        <w:t xml:space="preserve">The situation is somewhat akin to the motivations for giving for_each and for_each_n </w:t>
      </w:r>
      <w:r w:rsidR="00235735">
        <w:t>different names</w:t>
      </w:r>
      <w:r>
        <w:t xml:space="preserve">. </w:t>
      </w:r>
    </w:p>
    <w:p w14:paraId="7CB7541E" w14:textId="77777777" w:rsidR="00B5260A" w:rsidRDefault="00B5260A" w:rsidP="00564D93">
      <w:pPr>
        <w:pStyle w:val="Body"/>
      </w:pPr>
      <w:r>
        <w:t xml:space="preserve">The stride parameter follows the </w:t>
      </w:r>
      <w:r w:rsidR="002476D9">
        <w:t>second</w:t>
      </w:r>
      <w:r>
        <w:t xml:space="preserve"> bound</w:t>
      </w:r>
      <w:r w:rsidR="002476D9">
        <w:t xml:space="preserve"> on the index</w:t>
      </w:r>
      <w:r w:rsidR="00235735">
        <w:t xml:space="preserve"> space</w:t>
      </w:r>
      <w:r>
        <w:t xml:space="preserve">.  </w:t>
      </w:r>
      <w:r w:rsidR="002476D9">
        <w:t xml:space="preserve">The </w:t>
      </w:r>
      <w:r w:rsidR="00C96F01">
        <w:t xml:space="preserve">stride=3 </w:t>
      </w:r>
      <w:r w:rsidR="002476D9">
        <w:t>example below sets c[10], c[13], c[16], c[19] to true.</w:t>
      </w:r>
    </w:p>
    <w:p w14:paraId="20230CB2" w14:textId="77777777" w:rsidR="00B5260A" w:rsidRDefault="002476D9" w:rsidP="00B5260A">
      <w:pPr>
        <w:pStyle w:val="Code"/>
      </w:pPr>
      <w:r>
        <w:t xml:space="preserve">        </w:t>
      </w:r>
      <w:r w:rsidR="00B5260A">
        <w:t xml:space="preserve">for_loop_strided( par, </w:t>
      </w:r>
      <w:r>
        <w:t>10</w:t>
      </w:r>
      <w:r w:rsidR="00B5260A">
        <w:t xml:space="preserve">, </w:t>
      </w:r>
      <w:r>
        <w:t>20</w:t>
      </w:r>
      <w:r w:rsidR="00B5260A">
        <w:t xml:space="preserve">, </w:t>
      </w:r>
      <w:r>
        <w:t>3</w:t>
      </w:r>
      <w:r w:rsidR="00B5260A">
        <w:t>, [&amp;](int k) {</w:t>
      </w:r>
    </w:p>
    <w:p w14:paraId="7BAAD490" w14:textId="77777777" w:rsidR="00B5260A" w:rsidRDefault="002476D9" w:rsidP="00B5260A">
      <w:pPr>
        <w:pStyle w:val="Code"/>
      </w:pPr>
      <w:r>
        <w:t xml:space="preserve">            </w:t>
      </w:r>
      <w:r w:rsidR="00B5260A">
        <w:t>c[k] = true;</w:t>
      </w:r>
    </w:p>
    <w:p w14:paraId="63A99896" w14:textId="77777777" w:rsidR="00B5260A" w:rsidRDefault="002476D9" w:rsidP="00B23706">
      <w:pPr>
        <w:pStyle w:val="Code"/>
      </w:pPr>
      <w:r>
        <w:t xml:space="preserve">        </w:t>
      </w:r>
      <w:r w:rsidR="00B5260A">
        <w:t>});</w:t>
      </w:r>
    </w:p>
    <w:p w14:paraId="7C4FB17E" w14:textId="77777777" w:rsidR="002476D9" w:rsidRDefault="002476D9">
      <w:pPr>
        <w:pStyle w:val="Body"/>
      </w:pPr>
      <w:r>
        <w:t xml:space="preserve">Negative strides are allowed.  </w:t>
      </w:r>
      <w:r w:rsidR="00C7563D">
        <w:t>The following sets the same elements of c to true as the previous example.</w:t>
      </w:r>
    </w:p>
    <w:p w14:paraId="18592A68" w14:textId="77777777" w:rsidR="00C7563D" w:rsidRDefault="00C7563D" w:rsidP="00C7563D">
      <w:pPr>
        <w:pStyle w:val="Code"/>
      </w:pPr>
      <w:r>
        <w:t xml:space="preserve">        for_loop_strided( par, 19, </w:t>
      </w:r>
      <w:r w:rsidR="00652935">
        <w:t>9</w:t>
      </w:r>
      <w:r>
        <w:t>, -3, [&amp;](int k) {</w:t>
      </w:r>
    </w:p>
    <w:p w14:paraId="2FBCA688" w14:textId="77777777" w:rsidR="00C7563D" w:rsidRDefault="00C7563D" w:rsidP="00C7563D">
      <w:pPr>
        <w:pStyle w:val="Code"/>
      </w:pPr>
      <w:r>
        <w:t xml:space="preserve">            c[k] = true;</w:t>
      </w:r>
    </w:p>
    <w:p w14:paraId="734D8592" w14:textId="77777777" w:rsidR="002476D9" w:rsidRDefault="00C7563D" w:rsidP="002476D9">
      <w:pPr>
        <w:pStyle w:val="Code"/>
      </w:pPr>
      <w:r>
        <w:t xml:space="preserve">        });</w:t>
      </w:r>
    </w:p>
    <w:p w14:paraId="000A2DE6" w14:textId="77777777" w:rsidR="00C44534" w:rsidRPr="00230437" w:rsidRDefault="00C44534" w:rsidP="00B23706">
      <w:pPr>
        <w:pStyle w:val="Code"/>
      </w:pPr>
    </w:p>
    <w:p w14:paraId="218F8DC6" w14:textId="77777777" w:rsidR="005B3F9F" w:rsidRPr="000B1DB5" w:rsidRDefault="005B3F9F">
      <w:pPr>
        <w:pStyle w:val="Heading2"/>
      </w:pPr>
      <w:r w:rsidRPr="000B1DB5">
        <w:t>Reductions</w:t>
      </w:r>
    </w:p>
    <w:p w14:paraId="1B3EA7C5" w14:textId="77777777" w:rsidR="00E402C7" w:rsidRPr="00DA51AC" w:rsidRDefault="00E402C7" w:rsidP="00E402C7">
      <w:pPr>
        <w:pStyle w:val="Body"/>
      </w:pPr>
      <w:r>
        <w:t xml:space="preserve">The </w:t>
      </w:r>
      <w:r w:rsidRPr="00FF2B06">
        <w:rPr>
          <w:rStyle w:val="Codeinline"/>
        </w:rPr>
        <w:t>for_loop</w:t>
      </w:r>
      <w:r>
        <w:t xml:space="preserve"> template also allows specification of one more reduction variables, with a</w:t>
      </w:r>
      <w:r w:rsidR="000F44F5">
        <w:t xml:space="preserve"> </w:t>
      </w:r>
      <w:r>
        <w:t xml:space="preserve">syntax inspired by OpenMP, but </w:t>
      </w:r>
      <w:r w:rsidR="000F44F5">
        <w:t>done with a pure library approach</w:t>
      </w:r>
      <w:r>
        <w:t xml:space="preserve">.   </w:t>
      </w:r>
      <w:r w:rsidRPr="00DA51AC">
        <w:t>Here is an example</w:t>
      </w:r>
      <w:r>
        <w:t xml:space="preserve">: </w:t>
      </w:r>
    </w:p>
    <w:p w14:paraId="4DB6F294" w14:textId="77777777" w:rsidR="00E402C7" w:rsidRDefault="00E402C7" w:rsidP="00E402C7">
      <w:pPr>
        <w:pStyle w:val="Code"/>
        <w:ind w:left="720"/>
      </w:pPr>
      <w:r>
        <w:t>float dot_saxpy(int n, float a, float x[], float y[]) {</w:t>
      </w:r>
    </w:p>
    <w:p w14:paraId="7E84F293" w14:textId="77777777" w:rsidR="00E402C7" w:rsidRDefault="00E402C7" w:rsidP="00E402C7">
      <w:pPr>
        <w:pStyle w:val="Code"/>
        <w:ind w:left="720"/>
      </w:pPr>
      <w:r>
        <w:t xml:space="preserve">    float s = 0;</w:t>
      </w:r>
    </w:p>
    <w:p w14:paraId="4D5AF74C" w14:textId="77777777" w:rsidR="00E402C7" w:rsidRDefault="00E402C7" w:rsidP="00E402C7">
      <w:pPr>
        <w:pStyle w:val="Code"/>
        <w:ind w:left="720"/>
      </w:pPr>
      <w:r>
        <w:t xml:space="preserve">    for_loop( </w:t>
      </w:r>
      <w:r w:rsidR="000F44F5">
        <w:t>par</w:t>
      </w:r>
      <w:r>
        <w:t>, 0, n,</w:t>
      </w:r>
    </w:p>
    <w:p w14:paraId="35CE0F3A" w14:textId="77777777" w:rsidR="00E402C7" w:rsidRDefault="00E402C7" w:rsidP="00E402C7">
      <w:pPr>
        <w:pStyle w:val="Code"/>
        <w:ind w:left="720"/>
      </w:pPr>
      <w:r>
        <w:t xml:space="preserve">        reduction(s,</w:t>
      </w:r>
      <w:r w:rsidR="001A7402">
        <w:t>0.0f,</w:t>
      </w:r>
      <w:r>
        <w:t>std::plus&lt;float&gt;()),</w:t>
      </w:r>
    </w:p>
    <w:p w14:paraId="3D2AFE22" w14:textId="77777777" w:rsidR="00E402C7" w:rsidRDefault="00E402C7" w:rsidP="00E402C7">
      <w:pPr>
        <w:pStyle w:val="Code"/>
        <w:ind w:left="720"/>
      </w:pPr>
      <w:r>
        <w:t xml:space="preserve">        [&amp;](int i, float&amp; </w:t>
      </w:r>
      <w:r w:rsidR="000C2899">
        <w:t>s_</w:t>
      </w:r>
      <w:r>
        <w:t>) {</w:t>
      </w:r>
    </w:p>
    <w:p w14:paraId="356444EE" w14:textId="77777777" w:rsidR="00E402C7" w:rsidRDefault="00E402C7" w:rsidP="00E402C7">
      <w:pPr>
        <w:pStyle w:val="Code"/>
        <w:ind w:left="720"/>
      </w:pPr>
      <w:r>
        <w:t xml:space="preserve">            y[i] += a*x[i];</w:t>
      </w:r>
    </w:p>
    <w:p w14:paraId="62B52B7C" w14:textId="77777777" w:rsidR="00E402C7" w:rsidRDefault="00E402C7" w:rsidP="00E402C7">
      <w:pPr>
        <w:pStyle w:val="Code"/>
        <w:ind w:left="720"/>
      </w:pPr>
      <w:r>
        <w:t xml:space="preserve">            </w:t>
      </w:r>
      <w:r w:rsidR="000C2899">
        <w:t>s_</w:t>
      </w:r>
      <w:r>
        <w:t xml:space="preserve"> += y[i]*y[i];</w:t>
      </w:r>
    </w:p>
    <w:p w14:paraId="5B5229C2" w14:textId="77777777" w:rsidR="00E402C7" w:rsidRDefault="00E402C7" w:rsidP="00E402C7">
      <w:pPr>
        <w:pStyle w:val="Code"/>
        <w:ind w:left="720"/>
      </w:pPr>
      <w:r>
        <w:t xml:space="preserve">        });</w:t>
      </w:r>
    </w:p>
    <w:p w14:paraId="7A18DF06" w14:textId="77777777" w:rsidR="00E402C7" w:rsidRDefault="00E402C7" w:rsidP="00E402C7">
      <w:pPr>
        <w:pStyle w:val="Code"/>
        <w:ind w:left="720"/>
      </w:pPr>
      <w:r>
        <w:t xml:space="preserve">    return s;</w:t>
      </w:r>
    </w:p>
    <w:p w14:paraId="2730EA6F" w14:textId="77777777" w:rsidR="00E402C7" w:rsidRDefault="00E402C7" w:rsidP="00E402C7">
      <w:pPr>
        <w:pStyle w:val="Code"/>
        <w:ind w:left="720"/>
      </w:pPr>
      <w:r>
        <w:t>}</w:t>
      </w:r>
    </w:p>
    <w:p w14:paraId="1A9E648A" w14:textId="77777777" w:rsidR="000C2899" w:rsidRDefault="001448DC" w:rsidP="00E402C7">
      <w:pPr>
        <w:pStyle w:val="Body"/>
      </w:pPr>
      <w:r>
        <w:t xml:space="preserve">Here, </w:t>
      </w:r>
      <w:r w:rsidRPr="00564D93">
        <w:rPr>
          <w:rStyle w:val="Codeinline"/>
        </w:rPr>
        <w:t>reduction</w:t>
      </w:r>
      <w:r>
        <w:t xml:space="preserve"> is a function that returns an implementation-specified </w:t>
      </w:r>
      <w:r w:rsidR="00D62A8E">
        <w:rPr>
          <w:i/>
        </w:rPr>
        <w:t>reduction object</w:t>
      </w:r>
      <w:r w:rsidR="00D62A8E">
        <w:t xml:space="preserve"> </w:t>
      </w:r>
      <w:r w:rsidR="001A7402">
        <w:t xml:space="preserve">that </w:t>
      </w:r>
      <w:r w:rsidR="00D62A8E">
        <w:t xml:space="preserve">specifies </w:t>
      </w:r>
      <w:r w:rsidR="000C2899">
        <w:t>three things:</w:t>
      </w:r>
    </w:p>
    <w:p w14:paraId="4983CF29" w14:textId="77777777" w:rsidR="000C2899" w:rsidRPr="000C2899" w:rsidRDefault="001A7402" w:rsidP="00B23706">
      <w:pPr>
        <w:pStyle w:val="Body"/>
        <w:numPr>
          <w:ilvl w:val="0"/>
          <w:numId w:val="18"/>
        </w:numPr>
        <w:spacing w:before="60" w:after="60"/>
        <w:rPr>
          <w:rStyle w:val="Codeinline"/>
          <w:rFonts w:asciiTheme="minorHAnsi" w:hAnsiTheme="minorHAnsi"/>
          <w:sz w:val="22"/>
        </w:rPr>
      </w:pPr>
      <w:r>
        <w:lastRenderedPageBreak/>
        <w:t xml:space="preserve">a </w:t>
      </w:r>
      <w:r w:rsidR="000C2899" w:rsidRPr="00B23706">
        <w:t xml:space="preserve">reduction </w:t>
      </w:r>
      <w:r w:rsidR="00D62A8E">
        <w:t>lvalue</w:t>
      </w:r>
      <w:r w:rsidR="00D62A8E" w:rsidRPr="00B23706">
        <w:t xml:space="preserve"> </w:t>
      </w:r>
      <w:r w:rsidR="000C2899">
        <w:rPr>
          <w:rStyle w:val="Codeinline"/>
        </w:rPr>
        <w:t>s</w:t>
      </w:r>
    </w:p>
    <w:p w14:paraId="60AF273E" w14:textId="77777777" w:rsidR="000C2899" w:rsidRDefault="001A7402" w:rsidP="00B23706">
      <w:pPr>
        <w:pStyle w:val="Body"/>
        <w:numPr>
          <w:ilvl w:val="0"/>
          <w:numId w:val="18"/>
        </w:numPr>
        <w:spacing w:before="60" w:after="60"/>
      </w:pPr>
      <w:r>
        <w:t>the identity value for the reduction operation</w:t>
      </w:r>
    </w:p>
    <w:p w14:paraId="3A815D13" w14:textId="77777777" w:rsidR="009D44BC" w:rsidRDefault="001A7402" w:rsidP="00B23706">
      <w:pPr>
        <w:pStyle w:val="Body"/>
        <w:numPr>
          <w:ilvl w:val="0"/>
          <w:numId w:val="18"/>
        </w:numPr>
        <w:spacing w:before="60" w:after="60"/>
      </w:pPr>
      <w:r>
        <w:t>the reduction operation</w:t>
      </w:r>
    </w:p>
    <w:p w14:paraId="0FDC7CCB" w14:textId="77777777" w:rsidR="00E402C7" w:rsidRDefault="00E402C7" w:rsidP="009D44BC">
      <w:pPr>
        <w:pStyle w:val="Body"/>
      </w:pPr>
      <w:r>
        <w:t xml:space="preserve">In the lambda expression, </w:t>
      </w:r>
      <w:r w:rsidRPr="00564D93">
        <w:rPr>
          <w:rStyle w:val="Codeinline"/>
        </w:rPr>
        <w:t>i</w:t>
      </w:r>
      <w:r>
        <w:t xml:space="preserve"> is a value of the loop index, and </w:t>
      </w:r>
      <w:r w:rsidR="009D44BC">
        <w:t>s_</w:t>
      </w:r>
      <w:r>
        <w:t xml:space="preserve"> is a reference to a private partial sum.  There is one such reference for each reduction argument to </w:t>
      </w:r>
      <w:r w:rsidRPr="00230437">
        <w:rPr>
          <w:rStyle w:val="Codeinline"/>
        </w:rPr>
        <w:t>for_loop</w:t>
      </w:r>
      <w:r>
        <w:t xml:space="preserve">, and association is positional.  </w:t>
      </w:r>
      <w:r w:rsidR="00DF2B42">
        <w:t xml:space="preserve">(We suspect that in practice, most programmers will name the local reference just </w:t>
      </w:r>
      <w:r w:rsidR="00DF2B42" w:rsidRPr="002355D9">
        <w:rPr>
          <w:rStyle w:val="Codeinline"/>
        </w:rPr>
        <w:t>s</w:t>
      </w:r>
      <w:r w:rsidR="00DF2B42">
        <w:t xml:space="preserve">.)  </w:t>
      </w:r>
      <w:r>
        <w:t xml:space="preserve">The example </w:t>
      </w:r>
      <w:r w:rsidRPr="002427CE">
        <w:t>is equivalent, except with more relaxed sequencing</w:t>
      </w:r>
      <w:r>
        <w:t xml:space="preserve"> and reduction order</w:t>
      </w:r>
      <w:r w:rsidRPr="002427CE">
        <w:t>, t</w:t>
      </w:r>
      <w:r>
        <w:t>o the following serial code:</w:t>
      </w:r>
    </w:p>
    <w:p w14:paraId="18AC37E3" w14:textId="77777777" w:rsidR="00E402C7" w:rsidRDefault="00E402C7" w:rsidP="00E402C7">
      <w:pPr>
        <w:pStyle w:val="Code"/>
        <w:ind w:left="720"/>
      </w:pPr>
      <w:r>
        <w:t>float serial_dot_saxpy</w:t>
      </w:r>
      <w:r w:rsidDel="00636E39">
        <w:t xml:space="preserve"> </w:t>
      </w:r>
      <w:r>
        <w:t>(int n, float a, float x[], float y[]) {</w:t>
      </w:r>
    </w:p>
    <w:p w14:paraId="21E8C586" w14:textId="77777777" w:rsidR="00E402C7" w:rsidRDefault="00E402C7" w:rsidP="00E402C7">
      <w:pPr>
        <w:pStyle w:val="Code"/>
        <w:ind w:left="720"/>
      </w:pPr>
      <w:r>
        <w:t xml:space="preserve">    float s = 0;</w:t>
      </w:r>
    </w:p>
    <w:p w14:paraId="79EE7926" w14:textId="77777777" w:rsidR="00E402C7" w:rsidRDefault="00E402C7" w:rsidP="00E402C7">
      <w:pPr>
        <w:pStyle w:val="Code"/>
        <w:ind w:left="720"/>
      </w:pPr>
      <w:r>
        <w:t xml:space="preserve">    for( int i=0; i&lt;n; ++i ) {</w:t>
      </w:r>
    </w:p>
    <w:p w14:paraId="4CAA8DFB" w14:textId="77777777" w:rsidR="00E402C7" w:rsidRDefault="00E402C7" w:rsidP="00E402C7">
      <w:pPr>
        <w:pStyle w:val="Code"/>
        <w:ind w:left="720"/>
      </w:pPr>
      <w:r>
        <w:t xml:space="preserve">        y[i] += a*x[i];</w:t>
      </w:r>
    </w:p>
    <w:p w14:paraId="4615B4AB" w14:textId="77777777" w:rsidR="00E402C7" w:rsidRDefault="00E402C7" w:rsidP="00E402C7">
      <w:pPr>
        <w:pStyle w:val="Code"/>
        <w:ind w:left="720"/>
      </w:pPr>
      <w:r>
        <w:t xml:space="preserve">        s += y[i]*y[i];</w:t>
      </w:r>
    </w:p>
    <w:p w14:paraId="49C0DFD5" w14:textId="77777777" w:rsidR="00E402C7" w:rsidRDefault="00E402C7" w:rsidP="00E402C7">
      <w:pPr>
        <w:pStyle w:val="Code"/>
        <w:ind w:left="720"/>
      </w:pPr>
      <w:r>
        <w:t xml:space="preserve">    }</w:t>
      </w:r>
    </w:p>
    <w:p w14:paraId="0757D4CF" w14:textId="77777777" w:rsidR="00E402C7" w:rsidRDefault="00E402C7" w:rsidP="00E402C7">
      <w:pPr>
        <w:pStyle w:val="Code"/>
        <w:ind w:left="720"/>
      </w:pPr>
      <w:r>
        <w:t xml:space="preserve">    return s;</w:t>
      </w:r>
    </w:p>
    <w:p w14:paraId="4F8BC84A" w14:textId="77777777" w:rsidR="00E402C7" w:rsidRDefault="00E402C7">
      <w:pPr>
        <w:pStyle w:val="Code"/>
        <w:ind w:left="720"/>
      </w:pPr>
      <w:r>
        <w:t>}</w:t>
      </w:r>
    </w:p>
    <w:p w14:paraId="408F9679" w14:textId="77777777" w:rsidR="002F24F7" w:rsidRDefault="002F24F7" w:rsidP="002F24F7">
      <w:pPr>
        <w:pStyle w:val="Body"/>
      </w:pPr>
      <w:r>
        <w:t xml:space="preserve">For </w:t>
      </w:r>
      <w:r w:rsidR="00DF177B">
        <w:t>convenience</w:t>
      </w:r>
      <w:r>
        <w:t>, we supply shorthand functions for common reductions.  For example:</w:t>
      </w:r>
    </w:p>
    <w:p w14:paraId="5F8C86C2" w14:textId="77777777" w:rsidR="002F24F7" w:rsidRDefault="002F24F7" w:rsidP="00DF177B">
      <w:pPr>
        <w:pStyle w:val="Body"/>
      </w:pPr>
      <w:r>
        <w:t xml:space="preserve">               reduction_plus(s)</w:t>
      </w:r>
    </w:p>
    <w:p w14:paraId="2D1AA269" w14:textId="77777777" w:rsidR="002F24F7" w:rsidRDefault="002F24F7" w:rsidP="00DF177B">
      <w:pPr>
        <w:pStyle w:val="Code"/>
      </w:pPr>
      <w:r>
        <w:t>is equivalent to:</w:t>
      </w:r>
    </w:p>
    <w:p w14:paraId="71D55921" w14:textId="77777777" w:rsidR="002F24F7" w:rsidRDefault="002F24F7" w:rsidP="00DF177B">
      <w:pPr>
        <w:pStyle w:val="Code"/>
      </w:pPr>
    </w:p>
    <w:p w14:paraId="20C92FAA" w14:textId="77777777" w:rsidR="00CE7CF3" w:rsidRDefault="002F24F7">
      <w:pPr>
        <w:pStyle w:val="Code"/>
        <w:ind w:left="720"/>
      </w:pPr>
      <w:r>
        <w:t>reduction(s,0.0f,std::plus&lt;float&gt;())</w:t>
      </w:r>
    </w:p>
    <w:p w14:paraId="61365D27" w14:textId="77777777" w:rsidR="00065608" w:rsidRDefault="00065608" w:rsidP="009D44BC">
      <w:pPr>
        <w:pStyle w:val="Code"/>
        <w:ind w:left="720"/>
      </w:pPr>
    </w:p>
    <w:p w14:paraId="7DA09D8C" w14:textId="77777777" w:rsidR="001F0BF4" w:rsidRDefault="001F0BF4" w:rsidP="00B23706">
      <w:pPr>
        <w:pStyle w:val="Heading2"/>
      </w:pPr>
      <w:r>
        <w:t>Inductions (Linear</w:t>
      </w:r>
      <w:r w:rsidR="00065608">
        <w:t xml:space="preserve"> Variables</w:t>
      </w:r>
      <w:r>
        <w:t>)</w:t>
      </w:r>
    </w:p>
    <w:p w14:paraId="15C8F1C8" w14:textId="77777777" w:rsidR="001F0BF4" w:rsidRPr="00B23706" w:rsidRDefault="001F0BF4" w:rsidP="00B23706">
      <w:pPr>
        <w:pStyle w:val="Body"/>
      </w:pPr>
      <w:r>
        <w:t xml:space="preserve">The for-loop template also allows specification of induction variables, using a scheme somewhat similar to that for reduction variables.  Here is an example with </w:t>
      </w:r>
      <w:r w:rsidR="00462DDB">
        <w:t>three</w:t>
      </w:r>
      <w:r>
        <w:t xml:space="preserve"> induction variables</w:t>
      </w:r>
      <w:r w:rsidR="00462DDB">
        <w:t>:</w:t>
      </w:r>
    </w:p>
    <w:p w14:paraId="58F04B1D" w14:textId="77777777" w:rsidR="00462DDB" w:rsidRPr="00B23706" w:rsidRDefault="00462DDB" w:rsidP="00B23706">
      <w:pPr>
        <w:pStyle w:val="Code"/>
        <w:ind w:left="720"/>
        <w:rPr>
          <w:rStyle w:val="Codeinline"/>
        </w:rPr>
      </w:pPr>
      <w:r>
        <w:rPr>
          <w:rStyle w:val="Codeinline"/>
        </w:rPr>
        <w:t>float*</w:t>
      </w:r>
      <w:r w:rsidRPr="00B23706">
        <w:rPr>
          <w:rStyle w:val="Codeinline"/>
        </w:rPr>
        <w:t xml:space="preserve"> </w:t>
      </w:r>
      <w:r>
        <w:rPr>
          <w:rStyle w:val="Codeinline"/>
        </w:rPr>
        <w:t>zipper</w:t>
      </w:r>
      <w:r w:rsidRPr="00B23706">
        <w:rPr>
          <w:rStyle w:val="Codeinline"/>
        </w:rPr>
        <w:t>(int n, float* x, float *y</w:t>
      </w:r>
      <w:r>
        <w:rPr>
          <w:rStyle w:val="Codeinline"/>
        </w:rPr>
        <w:t>, float *z</w:t>
      </w:r>
      <w:r w:rsidRPr="00B23706">
        <w:rPr>
          <w:rStyle w:val="Codeinline"/>
        </w:rPr>
        <w:t>) {</w:t>
      </w:r>
    </w:p>
    <w:p w14:paraId="157E7FFD" w14:textId="77777777" w:rsidR="00462DDB" w:rsidRPr="00B23706" w:rsidRDefault="00462DDB" w:rsidP="00B23706">
      <w:pPr>
        <w:pStyle w:val="Code"/>
        <w:ind w:left="720"/>
        <w:rPr>
          <w:rStyle w:val="Codeinline"/>
        </w:rPr>
      </w:pPr>
      <w:r w:rsidRPr="00B23706">
        <w:rPr>
          <w:rStyle w:val="Codeinline"/>
        </w:rPr>
        <w:t xml:space="preserve">    for_loop( </w:t>
      </w:r>
      <w:r>
        <w:rPr>
          <w:rStyle w:val="Codeinline"/>
        </w:rPr>
        <w:t>par</w:t>
      </w:r>
      <w:r w:rsidRPr="00B23706">
        <w:rPr>
          <w:rStyle w:val="Codeinline"/>
        </w:rPr>
        <w:t>, 0, n,</w:t>
      </w:r>
    </w:p>
    <w:p w14:paraId="3100C854" w14:textId="77777777" w:rsidR="00462DDB" w:rsidRPr="00B23706" w:rsidRDefault="00462DDB" w:rsidP="00B23706">
      <w:pPr>
        <w:pStyle w:val="Code"/>
        <w:ind w:left="720"/>
        <w:rPr>
          <w:rStyle w:val="Codeinline"/>
        </w:rPr>
      </w:pPr>
      <w:r w:rsidRPr="00B23706">
        <w:rPr>
          <w:rStyle w:val="Codeinline"/>
        </w:rPr>
        <w:t xml:space="preserve">        induction(x),</w:t>
      </w:r>
    </w:p>
    <w:p w14:paraId="061219EF" w14:textId="77777777" w:rsidR="00462DDB" w:rsidRDefault="00462DDB" w:rsidP="00B23706">
      <w:pPr>
        <w:pStyle w:val="Code"/>
        <w:ind w:left="720"/>
        <w:rPr>
          <w:rStyle w:val="Codeinline"/>
        </w:rPr>
      </w:pPr>
      <w:r w:rsidRPr="00B23706">
        <w:rPr>
          <w:rStyle w:val="Codeinline"/>
        </w:rPr>
        <w:t xml:space="preserve">        induction(y),</w:t>
      </w:r>
    </w:p>
    <w:p w14:paraId="7F798A03" w14:textId="77777777" w:rsidR="00462DDB" w:rsidRPr="00B23706" w:rsidRDefault="00462DDB" w:rsidP="00B23706">
      <w:pPr>
        <w:pStyle w:val="Code"/>
        <w:ind w:left="720"/>
        <w:rPr>
          <w:rStyle w:val="Codeinline"/>
        </w:rPr>
      </w:pPr>
      <w:r>
        <w:rPr>
          <w:rStyle w:val="Codeinline"/>
        </w:rPr>
        <w:t xml:space="preserve">        induction(z,2),</w:t>
      </w:r>
    </w:p>
    <w:p w14:paraId="74B08B06" w14:textId="77777777" w:rsidR="00462DDB" w:rsidRPr="00B23706" w:rsidRDefault="00462DDB" w:rsidP="00B23706">
      <w:pPr>
        <w:pStyle w:val="Code"/>
        <w:ind w:left="720"/>
        <w:rPr>
          <w:rStyle w:val="Codeinline"/>
        </w:rPr>
      </w:pPr>
      <w:r w:rsidRPr="00B23706">
        <w:rPr>
          <w:rStyle w:val="Codeinline"/>
        </w:rPr>
        <w:t xml:space="preserve">        [&amp;](int i, float* x</w:t>
      </w:r>
      <w:r>
        <w:rPr>
          <w:rStyle w:val="Codeinline"/>
        </w:rPr>
        <w:t>_</w:t>
      </w:r>
      <w:r w:rsidRPr="00B23706">
        <w:rPr>
          <w:rStyle w:val="Codeinline"/>
        </w:rPr>
        <w:t>, float* y</w:t>
      </w:r>
      <w:r>
        <w:rPr>
          <w:rStyle w:val="Codeinline"/>
        </w:rPr>
        <w:t>_, float* z_</w:t>
      </w:r>
      <w:r w:rsidRPr="00B23706">
        <w:rPr>
          <w:rStyle w:val="Codeinline"/>
        </w:rPr>
        <w:t>) {</w:t>
      </w:r>
    </w:p>
    <w:p w14:paraId="33D261C9" w14:textId="77777777" w:rsidR="00462DDB" w:rsidRDefault="00462DDB" w:rsidP="00B23706">
      <w:pPr>
        <w:pStyle w:val="Code"/>
        <w:ind w:left="720"/>
        <w:rPr>
          <w:rStyle w:val="Codeinline"/>
        </w:rPr>
      </w:pPr>
      <w:r w:rsidRPr="00B23706">
        <w:rPr>
          <w:rStyle w:val="Codeinline"/>
        </w:rPr>
        <w:t xml:space="preserve">            </w:t>
      </w:r>
      <w:r>
        <w:rPr>
          <w:rStyle w:val="Codeinline"/>
        </w:rPr>
        <w:t>*z_++ = *x_++;</w:t>
      </w:r>
    </w:p>
    <w:p w14:paraId="28FE388F" w14:textId="77777777" w:rsidR="00462DDB" w:rsidRPr="00B23706" w:rsidRDefault="00462DDB" w:rsidP="00B23706">
      <w:pPr>
        <w:pStyle w:val="Code"/>
        <w:ind w:left="720"/>
        <w:rPr>
          <w:rStyle w:val="Codeinline"/>
        </w:rPr>
      </w:pPr>
      <w:r>
        <w:rPr>
          <w:rStyle w:val="Codeinline"/>
        </w:rPr>
        <w:t xml:space="preserve">            *z_++ = *y_++;</w:t>
      </w:r>
    </w:p>
    <w:p w14:paraId="3BCC85F0" w14:textId="77777777" w:rsidR="00462DDB" w:rsidRPr="00B23706" w:rsidRDefault="00462DDB" w:rsidP="00B23706">
      <w:pPr>
        <w:pStyle w:val="Code"/>
        <w:ind w:left="720"/>
        <w:rPr>
          <w:rStyle w:val="Codeinline"/>
        </w:rPr>
      </w:pPr>
      <w:r w:rsidRPr="00B23706">
        <w:rPr>
          <w:rStyle w:val="Codeinline"/>
        </w:rPr>
        <w:t xml:space="preserve">        });</w:t>
      </w:r>
    </w:p>
    <w:p w14:paraId="303B26AC" w14:textId="77777777" w:rsidR="00462DDB" w:rsidRPr="00B23706" w:rsidRDefault="00462DDB" w:rsidP="00B23706">
      <w:pPr>
        <w:pStyle w:val="Code"/>
        <w:ind w:left="720"/>
        <w:rPr>
          <w:rStyle w:val="Codeinline"/>
        </w:rPr>
      </w:pPr>
      <w:r w:rsidRPr="00B23706">
        <w:rPr>
          <w:rStyle w:val="Codeinline"/>
        </w:rPr>
        <w:t xml:space="preserve">    return </w:t>
      </w:r>
      <w:r>
        <w:rPr>
          <w:rStyle w:val="Codeinline"/>
        </w:rPr>
        <w:t>z;</w:t>
      </w:r>
    </w:p>
    <w:p w14:paraId="68477032" w14:textId="77777777" w:rsidR="00462DDB" w:rsidRDefault="00462DDB">
      <w:pPr>
        <w:pStyle w:val="Code"/>
        <w:ind w:left="720"/>
        <w:rPr>
          <w:rStyle w:val="Codeinline"/>
        </w:rPr>
      </w:pPr>
      <w:r w:rsidRPr="00B23706">
        <w:rPr>
          <w:rStyle w:val="Codeinline"/>
        </w:rPr>
        <w:t>}</w:t>
      </w:r>
    </w:p>
    <w:p w14:paraId="17A81498" w14:textId="77777777" w:rsidR="00B54CDB" w:rsidRDefault="00B54CDB" w:rsidP="00B54CDB">
      <w:pPr>
        <w:pStyle w:val="Body"/>
      </w:pPr>
      <w:r>
        <w:t xml:space="preserve">Here induction is a function that returns an implementation-specified type that </w:t>
      </w:r>
      <w:r w:rsidR="00D62A8E">
        <w:t xml:space="preserve">specifies </w:t>
      </w:r>
      <w:r>
        <w:t>two things:</w:t>
      </w:r>
    </w:p>
    <w:p w14:paraId="262ACA4F" w14:textId="77777777" w:rsidR="00B54CDB" w:rsidRPr="000C2899" w:rsidRDefault="00B54CDB" w:rsidP="00B54CDB">
      <w:pPr>
        <w:pStyle w:val="Body"/>
        <w:numPr>
          <w:ilvl w:val="0"/>
          <w:numId w:val="18"/>
        </w:numPr>
        <w:rPr>
          <w:rStyle w:val="Codeinline"/>
          <w:rFonts w:asciiTheme="minorHAnsi" w:hAnsiTheme="minorHAnsi"/>
          <w:sz w:val="22"/>
        </w:rPr>
      </w:pPr>
      <w:r>
        <w:t>a reference to an</w:t>
      </w:r>
      <w:r w:rsidRPr="00857543">
        <w:t xml:space="preserve"> </w:t>
      </w:r>
      <w:r>
        <w:t>induction</w:t>
      </w:r>
      <w:r w:rsidRPr="00857543">
        <w:t xml:space="preserve"> </w:t>
      </w:r>
      <w:r w:rsidR="00D62A8E">
        <w:t>lvalue</w:t>
      </w:r>
      <w:r w:rsidRPr="00857543">
        <w:t xml:space="preserve"> </w:t>
      </w:r>
      <w:r>
        <w:rPr>
          <w:rStyle w:val="Codeinline"/>
        </w:rPr>
        <w:t>(e.g. x)</w:t>
      </w:r>
    </w:p>
    <w:p w14:paraId="52A0104A" w14:textId="77777777" w:rsidR="00B54CDB" w:rsidRDefault="00D62A8E" w:rsidP="00B54CDB">
      <w:pPr>
        <w:pStyle w:val="Body"/>
        <w:numPr>
          <w:ilvl w:val="0"/>
          <w:numId w:val="18"/>
        </w:numPr>
      </w:pPr>
      <w:r>
        <w:t xml:space="preserve">a </w:t>
      </w:r>
      <w:r w:rsidR="00CF1E05">
        <w:t xml:space="preserve">optional </w:t>
      </w:r>
      <w:r w:rsidR="00B54CDB">
        <w:t xml:space="preserve">stride for that </w:t>
      </w:r>
      <w:r>
        <w:t>lvalue</w:t>
      </w:r>
      <w:r w:rsidR="00B54CDB">
        <w:t>.  Here the stride is implicitly 1 for x and y, and explicitly 2 for z.</w:t>
      </w:r>
    </w:p>
    <w:p w14:paraId="619DCDAF" w14:textId="77777777" w:rsidR="00462DDB" w:rsidRDefault="00462DDB" w:rsidP="00B23706">
      <w:pPr>
        <w:pStyle w:val="Body"/>
      </w:pPr>
      <w:r>
        <w:t xml:space="preserve">In the lambda expression, </w:t>
      </w:r>
      <w:r w:rsidRPr="00564D93">
        <w:rPr>
          <w:rStyle w:val="Codeinline"/>
        </w:rPr>
        <w:t>i</w:t>
      </w:r>
      <w:r>
        <w:t xml:space="preserve"> is a value of the loop index, and x_, y_, z</w:t>
      </w:r>
      <w:r w:rsidR="00B54CDB">
        <w:t>_ are initialized with x+i, y+i, and z+2*i respectively.  As with reduction arguments, association is positional</w:t>
      </w:r>
      <w:r w:rsidR="004D3EA9">
        <w:t>.  A</w:t>
      </w:r>
      <w:r w:rsidR="00B54CDB">
        <w:t xml:space="preserve"> function can have both reduction and induction arguments.  </w:t>
      </w:r>
      <w:r>
        <w:t xml:space="preserve">When the </w:t>
      </w:r>
      <w:r w:rsidRPr="00DF2B42">
        <w:rPr>
          <w:rStyle w:val="Codeinline"/>
        </w:rPr>
        <w:t>for_loop</w:t>
      </w:r>
      <w:r>
        <w:t xml:space="preserve"> finishes, x, y, z are set to the same live-out </w:t>
      </w:r>
      <w:r>
        <w:lastRenderedPageBreak/>
        <w:t xml:space="preserve">values as if the loop had been written </w:t>
      </w:r>
      <w:r w:rsidR="00B54CDB">
        <w:t>sequentially</w:t>
      </w:r>
      <w:r w:rsidR="004D3EA9">
        <w:t>.  For example, the following serial code returns the same value as the previous example</w:t>
      </w:r>
      <w:r w:rsidR="00B54CDB">
        <w:t>:</w:t>
      </w:r>
      <w:r>
        <w:t xml:space="preserve">  </w:t>
      </w:r>
    </w:p>
    <w:p w14:paraId="7DE89481" w14:textId="77777777" w:rsidR="00462DDB" w:rsidRPr="00857543" w:rsidRDefault="00462DDB" w:rsidP="00462DDB">
      <w:pPr>
        <w:pStyle w:val="Code"/>
        <w:ind w:left="720"/>
        <w:rPr>
          <w:rStyle w:val="Codeinline"/>
        </w:rPr>
      </w:pPr>
      <w:r>
        <w:rPr>
          <w:rStyle w:val="Codeinline"/>
        </w:rPr>
        <w:t>float*</w:t>
      </w:r>
      <w:r w:rsidRPr="00857543">
        <w:rPr>
          <w:rStyle w:val="Codeinline"/>
        </w:rPr>
        <w:t xml:space="preserve"> </w:t>
      </w:r>
      <w:r>
        <w:rPr>
          <w:rStyle w:val="Codeinline"/>
        </w:rPr>
        <w:t>zipper</w:t>
      </w:r>
      <w:r w:rsidRPr="00857543">
        <w:rPr>
          <w:rStyle w:val="Codeinline"/>
        </w:rPr>
        <w:t>(int n, float* x, float *y</w:t>
      </w:r>
      <w:r>
        <w:rPr>
          <w:rStyle w:val="Codeinline"/>
        </w:rPr>
        <w:t>, float *z</w:t>
      </w:r>
      <w:r w:rsidRPr="00857543">
        <w:rPr>
          <w:rStyle w:val="Codeinline"/>
        </w:rPr>
        <w:t>) {</w:t>
      </w:r>
    </w:p>
    <w:p w14:paraId="5E960236" w14:textId="77777777" w:rsidR="00462DDB" w:rsidRPr="00857543" w:rsidRDefault="00462DDB" w:rsidP="00462DDB">
      <w:pPr>
        <w:pStyle w:val="Code"/>
        <w:ind w:left="720"/>
        <w:rPr>
          <w:rStyle w:val="Codeinline"/>
        </w:rPr>
      </w:pPr>
      <w:r w:rsidRPr="00857543">
        <w:rPr>
          <w:rStyle w:val="Codeinline"/>
        </w:rPr>
        <w:t xml:space="preserve">    </w:t>
      </w:r>
      <w:r>
        <w:rPr>
          <w:rStyle w:val="Codeinline"/>
        </w:rPr>
        <w:t>for( int i=0; i&lt;n; ++i ) {</w:t>
      </w:r>
    </w:p>
    <w:p w14:paraId="3BDFBA71" w14:textId="77777777" w:rsidR="00462DDB" w:rsidRDefault="00462DDB" w:rsidP="00462DDB">
      <w:pPr>
        <w:pStyle w:val="Code"/>
        <w:ind w:left="720"/>
        <w:rPr>
          <w:rStyle w:val="Codeinline"/>
        </w:rPr>
      </w:pPr>
      <w:r w:rsidRPr="00857543">
        <w:rPr>
          <w:rStyle w:val="Codeinline"/>
        </w:rPr>
        <w:t xml:space="preserve">    </w:t>
      </w:r>
      <w:r w:rsidR="00B54CDB">
        <w:rPr>
          <w:rStyle w:val="Codeinline"/>
        </w:rPr>
        <w:t xml:space="preserve">    </w:t>
      </w:r>
      <w:r w:rsidR="000F76D8">
        <w:rPr>
          <w:rStyle w:val="Codeinline"/>
        </w:rPr>
        <w:t>*z++ = *x</w:t>
      </w:r>
      <w:r>
        <w:rPr>
          <w:rStyle w:val="Codeinline"/>
        </w:rPr>
        <w:t>++;</w:t>
      </w:r>
    </w:p>
    <w:p w14:paraId="11005F50" w14:textId="77777777" w:rsidR="00462DDB" w:rsidRPr="00857543" w:rsidRDefault="000F76D8" w:rsidP="00462DDB">
      <w:pPr>
        <w:pStyle w:val="Code"/>
        <w:ind w:left="720"/>
        <w:rPr>
          <w:rStyle w:val="Codeinline"/>
        </w:rPr>
      </w:pPr>
      <w:r>
        <w:rPr>
          <w:rStyle w:val="Codeinline"/>
        </w:rPr>
        <w:t xml:space="preserve">        *z++ = *y</w:t>
      </w:r>
      <w:r w:rsidR="00462DDB">
        <w:rPr>
          <w:rStyle w:val="Codeinline"/>
        </w:rPr>
        <w:t>++;</w:t>
      </w:r>
    </w:p>
    <w:p w14:paraId="565546DE" w14:textId="77777777" w:rsidR="00462DDB" w:rsidRPr="00857543" w:rsidRDefault="00462DDB" w:rsidP="00462DDB">
      <w:pPr>
        <w:pStyle w:val="Code"/>
        <w:ind w:left="720"/>
        <w:rPr>
          <w:rStyle w:val="Codeinline"/>
        </w:rPr>
      </w:pPr>
      <w:r w:rsidRPr="00857543">
        <w:rPr>
          <w:rStyle w:val="Codeinline"/>
        </w:rPr>
        <w:t xml:space="preserve">    </w:t>
      </w:r>
      <w:r w:rsidR="00B54CDB">
        <w:rPr>
          <w:rStyle w:val="Codeinline"/>
        </w:rPr>
        <w:t>}</w:t>
      </w:r>
    </w:p>
    <w:p w14:paraId="208CA571" w14:textId="77777777" w:rsidR="00462DDB" w:rsidRPr="00857543" w:rsidRDefault="00462DDB" w:rsidP="00462DDB">
      <w:pPr>
        <w:pStyle w:val="Code"/>
        <w:ind w:left="720"/>
        <w:rPr>
          <w:rStyle w:val="Codeinline"/>
        </w:rPr>
      </w:pPr>
      <w:r w:rsidRPr="00857543">
        <w:rPr>
          <w:rStyle w:val="Codeinline"/>
        </w:rPr>
        <w:t xml:space="preserve">    return </w:t>
      </w:r>
      <w:r>
        <w:rPr>
          <w:rStyle w:val="Codeinline"/>
        </w:rPr>
        <w:t>z;</w:t>
      </w:r>
    </w:p>
    <w:p w14:paraId="4EB39E04" w14:textId="77777777" w:rsidR="00462DDB" w:rsidRDefault="00462DDB">
      <w:pPr>
        <w:pStyle w:val="Code"/>
        <w:ind w:left="720"/>
      </w:pPr>
      <w:r w:rsidRPr="00857543">
        <w:rPr>
          <w:rStyle w:val="Codeinline"/>
        </w:rPr>
        <w:t>}</w:t>
      </w:r>
    </w:p>
    <w:p w14:paraId="5BC1E19C" w14:textId="77777777" w:rsidR="00462DDB" w:rsidRPr="00B23706" w:rsidRDefault="00462DDB" w:rsidP="00B23706">
      <w:pPr>
        <w:pStyle w:val="Code"/>
        <w:rPr>
          <w:rStyle w:val="Codeinline"/>
        </w:rPr>
      </w:pPr>
    </w:p>
    <w:p w14:paraId="37F8F590" w14:textId="77777777" w:rsidR="00B54CDB" w:rsidRDefault="00B54CDB" w:rsidP="00B23706">
      <w:pPr>
        <w:pStyle w:val="Heading1"/>
      </w:pPr>
      <w:r>
        <w:t>Alternative Designs</w:t>
      </w:r>
    </w:p>
    <w:p w14:paraId="64F1719F" w14:textId="77777777" w:rsidR="00B54CDB" w:rsidRPr="00B23706" w:rsidRDefault="00B54CDB" w:rsidP="00B23706">
      <w:r>
        <w:t xml:space="preserve">It is possible to leave induction out and rely on users to write the equivalent math.   However, doing </w:t>
      </w:r>
      <w:r w:rsidR="00E22756">
        <w:t xml:space="preserve">so </w:t>
      </w:r>
      <w:r>
        <w:t>complicates parallelizing codes.   We note that OpenMP has linear clauses for similar reason.</w:t>
      </w:r>
    </w:p>
    <w:p w14:paraId="1DA0D893" w14:textId="77777777" w:rsidR="00FF2B06" w:rsidRDefault="00B54CDB" w:rsidP="00B23706">
      <w:r>
        <w:t>The current Parallel STL has support for reductions.  However, these are tight</w:t>
      </w:r>
      <w:r w:rsidR="000D27FB">
        <w:t xml:space="preserve">ly tied to specific algorithms and require “tuple-fying” values (and defining reduction operations on the tuples) for code that needs to perform more than one reduction.  Our approach brings the flexibility that OpenMP users have </w:t>
      </w:r>
      <w:r w:rsidR="000B3D6A">
        <w:t xml:space="preserve">enjoyed </w:t>
      </w:r>
      <w:r w:rsidR="000D27FB">
        <w:t>from the start.</w:t>
      </w:r>
    </w:p>
    <w:p w14:paraId="3EA143E3" w14:textId="77777777" w:rsidR="00F344EA" w:rsidRDefault="004F15C9">
      <w:pPr>
        <w:pStyle w:val="Heading1"/>
      </w:pPr>
      <w:r>
        <w:t xml:space="preserve">C++ </w:t>
      </w:r>
      <w:r w:rsidR="00F344EA">
        <w:t>Proposed Wording</w:t>
      </w:r>
    </w:p>
    <w:p w14:paraId="4BB6360E" w14:textId="77777777" w:rsidR="009B30DC" w:rsidRPr="00564D93" w:rsidRDefault="009B30DC" w:rsidP="00564D93">
      <w:r>
        <w:t xml:space="preserve">The </w:t>
      </w:r>
      <w:r w:rsidR="0096374D">
        <w:t xml:space="preserve">proposed </w:t>
      </w:r>
      <w:r>
        <w:t>edits are with respect to the current Parallel</w:t>
      </w:r>
      <w:r w:rsidR="00F029F8">
        <w:t>ism</w:t>
      </w:r>
      <w:r>
        <w:t xml:space="preserve"> TS.</w:t>
      </w:r>
    </w:p>
    <w:p w14:paraId="284481B7" w14:textId="77777777" w:rsidR="00071610" w:rsidRPr="00071610" w:rsidRDefault="00071610" w:rsidP="000C6FB7">
      <w:pPr>
        <w:rPr>
          <w:b/>
        </w:rPr>
      </w:pPr>
      <w:r w:rsidRPr="00071610">
        <w:rPr>
          <w:b/>
        </w:rPr>
        <w:t xml:space="preserve">Reduction </w:t>
      </w:r>
      <w:r w:rsidR="00F029F8">
        <w:rPr>
          <w:b/>
        </w:rPr>
        <w:t xml:space="preserve">Support for for_loop </w:t>
      </w:r>
      <w:r w:rsidR="00F92FD0" w:rsidRPr="00B926A4">
        <w:rPr>
          <w:b/>
          <w:color w:val="0070C0"/>
        </w:rPr>
        <w:t>[Addition to Non-Numeric Parallel Algorithms]</w:t>
      </w:r>
      <w:r w:rsidR="00F92FD0" w:rsidRPr="00B926A4" w:rsidDel="00F029F8">
        <w:rPr>
          <w:b/>
          <w:color w:val="0070C0"/>
        </w:rPr>
        <w:t xml:space="preserve"> </w:t>
      </w:r>
    </w:p>
    <w:p w14:paraId="67312005" w14:textId="77777777" w:rsidR="00D26FB3" w:rsidRDefault="00071610">
      <w:pPr>
        <w:pStyle w:val="Body"/>
      </w:pPr>
      <w:r>
        <w:t xml:space="preserve">Reduction </w:t>
      </w:r>
      <w:r w:rsidR="00793D8F">
        <w:t>objects</w:t>
      </w:r>
      <w:r>
        <w:t xml:space="preserve"> </w:t>
      </w:r>
      <w:r w:rsidR="00F74BFA">
        <w:t>add</w:t>
      </w:r>
      <w:r>
        <w:t xml:space="preserve"> a flexible reduct</w:t>
      </w:r>
      <w:r w:rsidR="00F74BFA">
        <w:t xml:space="preserve">ion capability to </w:t>
      </w:r>
      <w:r w:rsidR="00F74BFA" w:rsidRPr="00B23706">
        <w:rPr>
          <w:rStyle w:val="Codeinline"/>
        </w:rPr>
        <w:t>std::for_loop</w:t>
      </w:r>
      <w:r w:rsidR="002E0373">
        <w:t>.</w:t>
      </w:r>
      <w:r w:rsidR="00D26FB3">
        <w:t xml:space="preserve">  Reduction objects have implementation-specified types, and are created by the function template </w:t>
      </w:r>
      <w:r w:rsidR="00D26FB3" w:rsidRPr="00B23706">
        <w:rPr>
          <w:rStyle w:val="Codeinline"/>
        </w:rPr>
        <w:t>reduction</w:t>
      </w:r>
      <w:r w:rsidR="00D26FB3" w:rsidRPr="00B23706">
        <w:t xml:space="preserve">. </w:t>
      </w:r>
      <w:r w:rsidR="001D63EA">
        <w:t xml:space="preserve">  </w:t>
      </w:r>
    </w:p>
    <w:p w14:paraId="62A65826" w14:textId="77777777" w:rsidR="006649B4" w:rsidRDefault="006649B4" w:rsidP="006649B4">
      <w:pPr>
        <w:pStyle w:val="Code"/>
      </w:pPr>
      <w:r>
        <w:t>namespace std {</w:t>
      </w:r>
    </w:p>
    <w:p w14:paraId="22909F12" w14:textId="77777777" w:rsidR="006649B4" w:rsidRDefault="006649B4" w:rsidP="006649B4">
      <w:pPr>
        <w:pStyle w:val="Code"/>
      </w:pPr>
      <w:r>
        <w:t>namespace experimental {</w:t>
      </w:r>
    </w:p>
    <w:p w14:paraId="21333348" w14:textId="77777777" w:rsidR="006649B4" w:rsidRDefault="006649B4" w:rsidP="006649B4">
      <w:pPr>
        <w:pStyle w:val="Code"/>
      </w:pPr>
      <w:r>
        <w:t>namespace parallel {</w:t>
      </w:r>
    </w:p>
    <w:p w14:paraId="44431E68" w14:textId="77777777" w:rsidR="006649B4" w:rsidRDefault="006649B4" w:rsidP="00B23706">
      <w:pPr>
        <w:pStyle w:val="Code"/>
      </w:pPr>
      <w:r>
        <w:t>inline namespace v2 {</w:t>
      </w:r>
    </w:p>
    <w:p w14:paraId="5DF26009" w14:textId="77777777" w:rsidR="006649B4" w:rsidRDefault="006649B4" w:rsidP="00B23706">
      <w:pPr>
        <w:pStyle w:val="Code"/>
      </w:pPr>
    </w:p>
    <w:p w14:paraId="365B1475" w14:textId="77777777" w:rsidR="009E52A0" w:rsidRDefault="009E52A0" w:rsidP="009E52A0">
      <w:pPr>
        <w:pStyle w:val="Code"/>
      </w:pPr>
      <w:r>
        <w:t>// General form for reduction</w:t>
      </w:r>
    </w:p>
    <w:p w14:paraId="5F2CA884" w14:textId="77777777" w:rsidR="009E52A0" w:rsidRDefault="009E52A0" w:rsidP="009E52A0">
      <w:pPr>
        <w:pStyle w:val="Code"/>
      </w:pPr>
      <w:r>
        <w:t xml:space="preserve">template&lt;typename </w:t>
      </w:r>
      <w:r w:rsidR="00F029F8">
        <w:t>T</w:t>
      </w:r>
      <w:r>
        <w:t>, typename Op&gt;</w:t>
      </w:r>
    </w:p>
    <w:p w14:paraId="4F49ABE4" w14:textId="77777777" w:rsidR="009E52A0" w:rsidRDefault="00F029F8">
      <w:pPr>
        <w:pStyle w:val="Code"/>
      </w:pPr>
      <w:r>
        <w:rPr>
          <w:i/>
        </w:rPr>
        <w:t>implementation-specified</w:t>
      </w:r>
      <w:r w:rsidR="009E52A0">
        <w:t xml:space="preserve"> reduction( </w:t>
      </w:r>
      <w:r>
        <w:t>T</w:t>
      </w:r>
      <w:r w:rsidR="009E52A0">
        <w:t xml:space="preserve">&amp; var, </w:t>
      </w:r>
      <w:r>
        <w:t>T</w:t>
      </w:r>
      <w:r w:rsidR="009E52A0">
        <w:t xml:space="preserve">&amp;&amp; identity, Op&amp;&amp; op </w:t>
      </w:r>
      <w:r>
        <w:t>);</w:t>
      </w:r>
    </w:p>
    <w:p w14:paraId="58541ECC" w14:textId="77777777" w:rsidR="009E52A0" w:rsidRDefault="009E52A0" w:rsidP="009E52A0">
      <w:pPr>
        <w:pStyle w:val="Code"/>
      </w:pPr>
    </w:p>
    <w:p w14:paraId="2E2E5133" w14:textId="77777777" w:rsidR="009E52A0" w:rsidRDefault="009E52A0" w:rsidP="009E52A0">
      <w:pPr>
        <w:pStyle w:val="Code"/>
      </w:pPr>
      <w:r>
        <w:t>// Shorthand for plus reduction</w:t>
      </w:r>
    </w:p>
    <w:p w14:paraId="41EDEA3E" w14:textId="77777777" w:rsidR="009E52A0" w:rsidRDefault="009E52A0" w:rsidP="009E52A0">
      <w:pPr>
        <w:pStyle w:val="Code"/>
      </w:pPr>
      <w:r>
        <w:t xml:space="preserve">template&lt;typename </w:t>
      </w:r>
      <w:r w:rsidR="00F029F8">
        <w:t>T</w:t>
      </w:r>
      <w:r>
        <w:t>&gt;</w:t>
      </w:r>
    </w:p>
    <w:p w14:paraId="5F4028C2" w14:textId="77777777" w:rsidR="009E52A0" w:rsidRDefault="00F029F8">
      <w:pPr>
        <w:pStyle w:val="Code"/>
      </w:pPr>
      <w:r>
        <w:rPr>
          <w:i/>
        </w:rPr>
        <w:t>implementation-specified</w:t>
      </w:r>
      <w:r>
        <w:t xml:space="preserve"> </w:t>
      </w:r>
      <w:r w:rsidR="009E52A0">
        <w:t xml:space="preserve">reduction_plus( </w:t>
      </w:r>
      <w:r>
        <w:t>T</w:t>
      </w:r>
      <w:r w:rsidR="009E52A0">
        <w:t>&amp; var )</w:t>
      </w:r>
      <w:r>
        <w:t>;</w:t>
      </w:r>
    </w:p>
    <w:p w14:paraId="3B688B52" w14:textId="77777777" w:rsidR="009E52A0" w:rsidRDefault="009E52A0" w:rsidP="009E52A0">
      <w:pPr>
        <w:pStyle w:val="Code"/>
      </w:pPr>
    </w:p>
    <w:p w14:paraId="34B59165" w14:textId="77777777" w:rsidR="00F029F8" w:rsidRDefault="00F029F8" w:rsidP="00F029F8">
      <w:pPr>
        <w:pStyle w:val="Code"/>
      </w:pPr>
      <w:r>
        <w:t>// Shorthand for multiplies reduction</w:t>
      </w:r>
    </w:p>
    <w:p w14:paraId="3497A9E8" w14:textId="77777777" w:rsidR="00F029F8" w:rsidRDefault="00F029F8" w:rsidP="00F029F8">
      <w:pPr>
        <w:pStyle w:val="Code"/>
      </w:pPr>
      <w:r>
        <w:t>template&lt;typename T&gt;</w:t>
      </w:r>
    </w:p>
    <w:p w14:paraId="395DF76F" w14:textId="5FBAB831" w:rsidR="00F029F8" w:rsidRDefault="00F029F8">
      <w:pPr>
        <w:pStyle w:val="Code"/>
      </w:pPr>
      <w:r>
        <w:rPr>
          <w:i/>
        </w:rPr>
        <w:t>implementation-specified</w:t>
      </w:r>
      <w:r>
        <w:t xml:space="preserve"> reduction_</w:t>
      </w:r>
      <w:r w:rsidR="00E22756">
        <w:t>multiplies</w:t>
      </w:r>
      <w:r>
        <w:t>( T&amp; var );</w:t>
      </w:r>
    </w:p>
    <w:p w14:paraId="64EA221B" w14:textId="77777777" w:rsidR="00F029F8" w:rsidRDefault="00F029F8" w:rsidP="00F029F8">
      <w:pPr>
        <w:pStyle w:val="Code"/>
      </w:pPr>
    </w:p>
    <w:p w14:paraId="052B5C46" w14:textId="77777777" w:rsidR="009E52A0" w:rsidRDefault="009E52A0" w:rsidP="009E52A0">
      <w:pPr>
        <w:pStyle w:val="Code"/>
      </w:pPr>
      <w:r>
        <w:t>// Shorthand for bit_and reduction</w:t>
      </w:r>
    </w:p>
    <w:p w14:paraId="6B7FA392" w14:textId="77777777" w:rsidR="009E52A0" w:rsidRDefault="009E52A0" w:rsidP="009E52A0">
      <w:pPr>
        <w:pStyle w:val="Code"/>
      </w:pPr>
      <w:r>
        <w:t>template&lt;typename J&gt;</w:t>
      </w:r>
    </w:p>
    <w:p w14:paraId="1AB31672" w14:textId="77777777" w:rsidR="009E52A0" w:rsidRDefault="00F029F8">
      <w:pPr>
        <w:pStyle w:val="Code"/>
      </w:pPr>
      <w:r>
        <w:rPr>
          <w:i/>
        </w:rPr>
        <w:t>implementation-specified</w:t>
      </w:r>
      <w:r>
        <w:t xml:space="preserve"> </w:t>
      </w:r>
      <w:r w:rsidR="009E52A0">
        <w:t>reduction_bit_and( J&amp; var )</w:t>
      </w:r>
      <w:r>
        <w:t>;</w:t>
      </w:r>
    </w:p>
    <w:p w14:paraId="6370D75F" w14:textId="77777777" w:rsidR="009E52A0" w:rsidRDefault="009E52A0" w:rsidP="009E52A0">
      <w:pPr>
        <w:pStyle w:val="Code"/>
      </w:pPr>
    </w:p>
    <w:p w14:paraId="7B034E0C" w14:textId="77777777" w:rsidR="00F029F8" w:rsidRDefault="00F029F8" w:rsidP="00F029F8">
      <w:pPr>
        <w:pStyle w:val="Code"/>
      </w:pPr>
      <w:r>
        <w:t>// Shorthand for bit_or reduction</w:t>
      </w:r>
    </w:p>
    <w:p w14:paraId="48D609D6" w14:textId="77777777" w:rsidR="00F029F8" w:rsidRDefault="00F029F8" w:rsidP="00F029F8">
      <w:pPr>
        <w:pStyle w:val="Code"/>
      </w:pPr>
      <w:r>
        <w:t>template&lt;typename J&gt;</w:t>
      </w:r>
    </w:p>
    <w:p w14:paraId="56442ABC" w14:textId="77777777" w:rsidR="00F029F8" w:rsidRDefault="00F029F8" w:rsidP="00F029F8">
      <w:pPr>
        <w:pStyle w:val="Code"/>
      </w:pPr>
      <w:r>
        <w:rPr>
          <w:i/>
        </w:rPr>
        <w:lastRenderedPageBreak/>
        <w:t>implementation-specified</w:t>
      </w:r>
      <w:r>
        <w:t xml:space="preserve"> reduction_bit_or( J&amp; var );</w:t>
      </w:r>
    </w:p>
    <w:p w14:paraId="10285FE4" w14:textId="77777777" w:rsidR="009E52A0" w:rsidRPr="00503D88" w:rsidRDefault="009E52A0" w:rsidP="009E52A0">
      <w:pPr>
        <w:pStyle w:val="Code"/>
        <w:rPr>
          <w:i/>
        </w:rPr>
      </w:pPr>
    </w:p>
    <w:p w14:paraId="77F36F63" w14:textId="77777777" w:rsidR="00F029F8" w:rsidRDefault="00F029F8" w:rsidP="00F029F8">
      <w:pPr>
        <w:pStyle w:val="Code"/>
      </w:pPr>
      <w:r>
        <w:t>// Shorthand for bit_xor reduction</w:t>
      </w:r>
    </w:p>
    <w:p w14:paraId="510526B2" w14:textId="77777777" w:rsidR="00F029F8" w:rsidRDefault="00F029F8" w:rsidP="00F029F8">
      <w:pPr>
        <w:pStyle w:val="Code"/>
      </w:pPr>
      <w:r>
        <w:t>template&lt;typename J&gt;</w:t>
      </w:r>
    </w:p>
    <w:p w14:paraId="4DAA4CB6" w14:textId="77777777" w:rsidR="00F029F8" w:rsidRDefault="00F029F8" w:rsidP="00F029F8">
      <w:pPr>
        <w:pStyle w:val="Code"/>
      </w:pPr>
      <w:r>
        <w:rPr>
          <w:i/>
        </w:rPr>
        <w:t>implementation-specified</w:t>
      </w:r>
      <w:r>
        <w:t xml:space="preserve"> reduction_bit_xor( J&amp; var );</w:t>
      </w:r>
    </w:p>
    <w:p w14:paraId="194DB7FD" w14:textId="77777777" w:rsidR="00F029F8" w:rsidRDefault="00F029F8" w:rsidP="009E52A0">
      <w:pPr>
        <w:pStyle w:val="Code"/>
      </w:pPr>
    </w:p>
    <w:p w14:paraId="55981E87" w14:textId="77777777" w:rsidR="009E52A0" w:rsidRDefault="009E52A0" w:rsidP="009E52A0">
      <w:pPr>
        <w:pStyle w:val="Code"/>
      </w:pPr>
      <w:r>
        <w:t xml:space="preserve">// Shorthand for </w:t>
      </w:r>
      <w:r w:rsidR="00F85EC7">
        <w:t xml:space="preserve">min </w:t>
      </w:r>
      <w:r>
        <w:t>reduction</w:t>
      </w:r>
    </w:p>
    <w:p w14:paraId="47D81508" w14:textId="77777777" w:rsidR="009E52A0" w:rsidRDefault="009E52A0" w:rsidP="009E52A0">
      <w:pPr>
        <w:pStyle w:val="Code"/>
      </w:pPr>
      <w:r>
        <w:t xml:space="preserve">template&lt;typename </w:t>
      </w:r>
      <w:r w:rsidR="00F85EC7">
        <w:t>T</w:t>
      </w:r>
      <w:r>
        <w:t>&gt;</w:t>
      </w:r>
    </w:p>
    <w:p w14:paraId="47ABB4A3" w14:textId="77777777" w:rsidR="009E52A0" w:rsidRDefault="00F029F8">
      <w:pPr>
        <w:pStyle w:val="Code"/>
      </w:pPr>
      <w:r>
        <w:rPr>
          <w:i/>
        </w:rPr>
        <w:t>implementation-specified</w:t>
      </w:r>
      <w:r>
        <w:t xml:space="preserve"> </w:t>
      </w:r>
      <w:r w:rsidR="009E52A0">
        <w:t xml:space="preserve">reduction_min( </w:t>
      </w:r>
      <w:r w:rsidR="00152DE1">
        <w:t>T</w:t>
      </w:r>
      <w:r w:rsidR="009E52A0">
        <w:t>&amp; var )</w:t>
      </w:r>
      <w:r>
        <w:t>;</w:t>
      </w:r>
    </w:p>
    <w:p w14:paraId="213DBE2A" w14:textId="77777777" w:rsidR="009E52A0" w:rsidRDefault="009E52A0" w:rsidP="009E52A0">
      <w:pPr>
        <w:pStyle w:val="Code"/>
      </w:pPr>
    </w:p>
    <w:p w14:paraId="58B508C7" w14:textId="77777777" w:rsidR="009E52A0" w:rsidRDefault="009E52A0" w:rsidP="009E52A0">
      <w:pPr>
        <w:pStyle w:val="Code"/>
      </w:pPr>
      <w:r>
        <w:t>// Shorthand for max reduction</w:t>
      </w:r>
    </w:p>
    <w:p w14:paraId="341EAAFC" w14:textId="77777777" w:rsidR="009E52A0" w:rsidRDefault="009E52A0" w:rsidP="009E52A0">
      <w:pPr>
        <w:pStyle w:val="Code"/>
      </w:pPr>
      <w:r>
        <w:t xml:space="preserve">template&lt;typename </w:t>
      </w:r>
      <w:r w:rsidR="00F85EC7">
        <w:t>T</w:t>
      </w:r>
      <w:r>
        <w:t>&gt;</w:t>
      </w:r>
    </w:p>
    <w:p w14:paraId="17926695" w14:textId="77777777" w:rsidR="006649B4" w:rsidRDefault="00F029F8">
      <w:pPr>
        <w:pStyle w:val="Code"/>
      </w:pPr>
      <w:r>
        <w:rPr>
          <w:i/>
        </w:rPr>
        <w:t>implementation-specified</w:t>
      </w:r>
      <w:r>
        <w:t xml:space="preserve"> </w:t>
      </w:r>
      <w:r w:rsidR="009E52A0">
        <w:t xml:space="preserve">reduction_max( </w:t>
      </w:r>
      <w:r w:rsidR="00152DE1">
        <w:t>T</w:t>
      </w:r>
      <w:r w:rsidR="009E52A0">
        <w:t>&amp; var )</w:t>
      </w:r>
      <w:r>
        <w:t>;</w:t>
      </w:r>
    </w:p>
    <w:p w14:paraId="66761E38" w14:textId="77777777" w:rsidR="006649B4" w:rsidRDefault="006649B4">
      <w:pPr>
        <w:pStyle w:val="Code"/>
      </w:pPr>
    </w:p>
    <w:p w14:paraId="5C723E1B" w14:textId="77777777" w:rsidR="00F029F8" w:rsidRDefault="006649B4">
      <w:pPr>
        <w:pStyle w:val="Code"/>
      </w:pPr>
      <w:r>
        <w:t>}}}}</w:t>
      </w:r>
    </w:p>
    <w:p w14:paraId="25C58400" w14:textId="77777777" w:rsidR="006649B4" w:rsidRDefault="006649B4" w:rsidP="00071610">
      <w:pPr>
        <w:pStyle w:val="Code"/>
        <w:rPr>
          <w:rFonts w:asciiTheme="minorHAnsi" w:hAnsiTheme="minorHAnsi"/>
          <w:sz w:val="22"/>
        </w:rPr>
      </w:pPr>
    </w:p>
    <w:p w14:paraId="2565C6F3" w14:textId="77777777" w:rsidR="006649B4" w:rsidRDefault="006649B4" w:rsidP="00B23706">
      <w:pPr>
        <w:pStyle w:val="Body"/>
      </w:pPr>
      <w:r>
        <w:t xml:space="preserve">Each function returns a “reduction object” that </w:t>
      </w:r>
      <w:r w:rsidR="00F92FD0">
        <w:t>specifies a</w:t>
      </w:r>
      <w:r>
        <w:t xml:space="preserve"> </w:t>
      </w:r>
      <w:r>
        <w:rPr>
          <w:i/>
        </w:rPr>
        <w:t>var</w:t>
      </w:r>
      <w:r>
        <w:t xml:space="preserve">, an </w:t>
      </w:r>
      <w:r w:rsidRPr="00B23706">
        <w:rPr>
          <w:i/>
        </w:rPr>
        <w:t xml:space="preserve">identity </w:t>
      </w:r>
      <w:r>
        <w:t xml:space="preserve">value for the reduction, and a </w:t>
      </w:r>
      <w:r>
        <w:rPr>
          <w:i/>
        </w:rPr>
        <w:t>reduction-op</w:t>
      </w:r>
      <w:r>
        <w:t xml:space="preserve">.  See description of </w:t>
      </w:r>
      <w:r w:rsidRPr="00B23706">
        <w:rPr>
          <w:rStyle w:val="Codeinline"/>
        </w:rPr>
        <w:t>for_loop</w:t>
      </w:r>
      <w:r>
        <w:t xml:space="preserve"> for how these are used. The implicit </w:t>
      </w:r>
      <w:r>
        <w:rPr>
          <w:i/>
        </w:rPr>
        <w:t>identity</w:t>
      </w:r>
      <w:r>
        <w:t xml:space="preserve"> and </w:t>
      </w:r>
      <w:r>
        <w:rPr>
          <w:i/>
        </w:rPr>
        <w:t xml:space="preserve">reduction-op </w:t>
      </w:r>
      <w:r>
        <w:t>are as follows:</w:t>
      </w:r>
    </w:p>
    <w:tbl>
      <w:tblPr>
        <w:tblStyle w:val="TableGrid"/>
        <w:tblW w:w="0" w:type="auto"/>
        <w:tblInd w:w="1255" w:type="dxa"/>
        <w:tblLook w:val="04A0" w:firstRow="1" w:lastRow="0" w:firstColumn="1" w:lastColumn="0" w:noHBand="0" w:noVBand="1"/>
      </w:tblPr>
      <w:tblGrid>
        <w:gridCol w:w="2340"/>
        <w:gridCol w:w="3330"/>
        <w:gridCol w:w="1620"/>
      </w:tblGrid>
      <w:tr w:rsidR="000B3D6A" w14:paraId="0AD57648" w14:textId="77777777" w:rsidTr="002355D9">
        <w:tc>
          <w:tcPr>
            <w:tcW w:w="2340" w:type="dxa"/>
          </w:tcPr>
          <w:p w14:paraId="4C8E0EAD" w14:textId="77777777" w:rsidR="00175218" w:rsidRPr="00B23706" w:rsidRDefault="00152DE1" w:rsidP="00071610">
            <w:pPr>
              <w:pStyle w:val="Code"/>
              <w:rPr>
                <w:rFonts w:asciiTheme="minorHAnsi" w:hAnsiTheme="minorHAnsi"/>
                <w:i/>
                <w:sz w:val="22"/>
              </w:rPr>
            </w:pPr>
            <w:r>
              <w:rPr>
                <w:rFonts w:asciiTheme="minorHAnsi" w:hAnsiTheme="minorHAnsi"/>
                <w:i/>
                <w:sz w:val="22"/>
              </w:rPr>
              <w:t>function</w:t>
            </w:r>
          </w:p>
        </w:tc>
        <w:tc>
          <w:tcPr>
            <w:tcW w:w="3330" w:type="dxa"/>
          </w:tcPr>
          <w:p w14:paraId="00D5D7BF" w14:textId="77777777" w:rsidR="00175218" w:rsidRPr="00B23706" w:rsidRDefault="00175218" w:rsidP="00071610">
            <w:pPr>
              <w:pStyle w:val="Code"/>
              <w:rPr>
                <w:rFonts w:asciiTheme="minorHAnsi" w:hAnsiTheme="minorHAnsi"/>
                <w:i/>
                <w:sz w:val="22"/>
              </w:rPr>
            </w:pPr>
            <w:r>
              <w:rPr>
                <w:rFonts w:asciiTheme="minorHAnsi" w:hAnsiTheme="minorHAnsi"/>
                <w:i/>
                <w:sz w:val="22"/>
              </w:rPr>
              <w:t>identity</w:t>
            </w:r>
          </w:p>
        </w:tc>
        <w:tc>
          <w:tcPr>
            <w:tcW w:w="1620" w:type="dxa"/>
          </w:tcPr>
          <w:p w14:paraId="26C26626" w14:textId="77777777" w:rsidR="00175218" w:rsidRPr="00B23706" w:rsidRDefault="00175218" w:rsidP="00071610">
            <w:pPr>
              <w:pStyle w:val="Code"/>
              <w:rPr>
                <w:rFonts w:asciiTheme="minorHAnsi" w:hAnsiTheme="minorHAnsi"/>
                <w:i/>
                <w:sz w:val="22"/>
              </w:rPr>
            </w:pPr>
            <w:r>
              <w:rPr>
                <w:rFonts w:asciiTheme="minorHAnsi" w:hAnsiTheme="minorHAnsi"/>
                <w:i/>
                <w:sz w:val="22"/>
              </w:rPr>
              <w:t>reduction-op</w:t>
            </w:r>
          </w:p>
        </w:tc>
      </w:tr>
      <w:tr w:rsidR="000B3D6A" w14:paraId="6A5E924C" w14:textId="77777777" w:rsidTr="002355D9">
        <w:tc>
          <w:tcPr>
            <w:tcW w:w="2340" w:type="dxa"/>
          </w:tcPr>
          <w:p w14:paraId="3A276928" w14:textId="77777777" w:rsidR="00175218" w:rsidRDefault="00175218" w:rsidP="00B23706">
            <w:pPr>
              <w:pStyle w:val="Code"/>
              <w:rPr>
                <w:rFonts w:asciiTheme="minorHAnsi" w:hAnsiTheme="minorHAnsi"/>
                <w:sz w:val="22"/>
              </w:rPr>
            </w:pPr>
            <w:r>
              <w:rPr>
                <w:rFonts w:asciiTheme="minorHAnsi" w:hAnsiTheme="minorHAnsi"/>
                <w:sz w:val="22"/>
              </w:rPr>
              <w:t>reduction_plus</w:t>
            </w:r>
          </w:p>
        </w:tc>
        <w:tc>
          <w:tcPr>
            <w:tcW w:w="3330" w:type="dxa"/>
          </w:tcPr>
          <w:p w14:paraId="14FA002F" w14:textId="77777777" w:rsidR="00175218" w:rsidRDefault="00152DE1" w:rsidP="00B23706">
            <w:pPr>
              <w:pStyle w:val="Code"/>
              <w:rPr>
                <w:rFonts w:asciiTheme="minorHAnsi" w:hAnsiTheme="minorHAnsi"/>
                <w:sz w:val="22"/>
              </w:rPr>
            </w:pPr>
            <w:r>
              <w:rPr>
                <w:rFonts w:asciiTheme="minorHAnsi" w:hAnsiTheme="minorHAnsi"/>
                <w:sz w:val="22"/>
              </w:rPr>
              <w:t>T()</w:t>
            </w:r>
          </w:p>
        </w:tc>
        <w:tc>
          <w:tcPr>
            <w:tcW w:w="1620" w:type="dxa"/>
          </w:tcPr>
          <w:p w14:paraId="55E5C25F" w14:textId="77777777" w:rsidR="00175218" w:rsidRDefault="00175218" w:rsidP="00071610">
            <w:pPr>
              <w:pStyle w:val="Code"/>
              <w:rPr>
                <w:rFonts w:asciiTheme="minorHAnsi" w:hAnsiTheme="minorHAnsi"/>
                <w:sz w:val="22"/>
              </w:rPr>
            </w:pPr>
            <w:r>
              <w:rPr>
                <w:rFonts w:asciiTheme="minorHAnsi" w:hAnsiTheme="minorHAnsi"/>
                <w:sz w:val="22"/>
              </w:rPr>
              <w:t>x+y</w:t>
            </w:r>
          </w:p>
        </w:tc>
      </w:tr>
      <w:tr w:rsidR="000B3D6A" w14:paraId="58323DC4" w14:textId="77777777" w:rsidTr="002355D9">
        <w:tc>
          <w:tcPr>
            <w:tcW w:w="2340" w:type="dxa"/>
          </w:tcPr>
          <w:p w14:paraId="491F5B01" w14:textId="77777777" w:rsidR="00175218" w:rsidRDefault="00175218" w:rsidP="00071610">
            <w:pPr>
              <w:pStyle w:val="Code"/>
              <w:rPr>
                <w:rFonts w:asciiTheme="minorHAnsi" w:hAnsiTheme="minorHAnsi"/>
                <w:sz w:val="22"/>
              </w:rPr>
            </w:pPr>
            <w:r>
              <w:rPr>
                <w:rFonts w:asciiTheme="minorHAnsi" w:hAnsiTheme="minorHAnsi"/>
                <w:sz w:val="22"/>
              </w:rPr>
              <w:t>reduction_multiplies</w:t>
            </w:r>
          </w:p>
        </w:tc>
        <w:tc>
          <w:tcPr>
            <w:tcW w:w="3330" w:type="dxa"/>
          </w:tcPr>
          <w:p w14:paraId="52F316B2" w14:textId="77777777" w:rsidR="00175218" w:rsidRDefault="00152DE1" w:rsidP="00071610">
            <w:pPr>
              <w:pStyle w:val="Code"/>
              <w:rPr>
                <w:rFonts w:asciiTheme="minorHAnsi" w:hAnsiTheme="minorHAnsi"/>
                <w:sz w:val="22"/>
              </w:rPr>
            </w:pPr>
            <w:r>
              <w:rPr>
                <w:rFonts w:asciiTheme="minorHAnsi" w:hAnsiTheme="minorHAnsi"/>
                <w:sz w:val="22"/>
              </w:rPr>
              <w:t>T(</w:t>
            </w:r>
            <w:r w:rsidR="00175218">
              <w:rPr>
                <w:rFonts w:asciiTheme="minorHAnsi" w:hAnsiTheme="minorHAnsi"/>
                <w:sz w:val="22"/>
              </w:rPr>
              <w:t>1)</w:t>
            </w:r>
          </w:p>
        </w:tc>
        <w:tc>
          <w:tcPr>
            <w:tcW w:w="1620" w:type="dxa"/>
          </w:tcPr>
          <w:p w14:paraId="52BA82A1" w14:textId="77777777" w:rsidR="00175218" w:rsidRDefault="00175218" w:rsidP="00071610">
            <w:pPr>
              <w:pStyle w:val="Code"/>
              <w:rPr>
                <w:rFonts w:asciiTheme="minorHAnsi" w:hAnsiTheme="minorHAnsi"/>
                <w:sz w:val="22"/>
              </w:rPr>
            </w:pPr>
            <w:r>
              <w:rPr>
                <w:rFonts w:asciiTheme="minorHAnsi" w:hAnsiTheme="minorHAnsi"/>
                <w:sz w:val="22"/>
              </w:rPr>
              <w:t>x*y</w:t>
            </w:r>
          </w:p>
        </w:tc>
      </w:tr>
      <w:tr w:rsidR="000B3D6A" w14:paraId="2C08D3C5" w14:textId="77777777" w:rsidTr="002355D9">
        <w:tc>
          <w:tcPr>
            <w:tcW w:w="2340" w:type="dxa"/>
          </w:tcPr>
          <w:p w14:paraId="1A787BE5" w14:textId="77777777" w:rsidR="00175218" w:rsidRDefault="00175218" w:rsidP="00071610">
            <w:pPr>
              <w:pStyle w:val="Code"/>
              <w:rPr>
                <w:rFonts w:asciiTheme="minorHAnsi" w:hAnsiTheme="minorHAnsi"/>
                <w:sz w:val="22"/>
              </w:rPr>
            </w:pPr>
            <w:r>
              <w:rPr>
                <w:rFonts w:asciiTheme="minorHAnsi" w:hAnsiTheme="minorHAnsi"/>
                <w:sz w:val="22"/>
              </w:rPr>
              <w:t>reduction_</w:t>
            </w:r>
            <w:r w:rsidR="00F85EC7">
              <w:rPr>
                <w:rFonts w:asciiTheme="minorHAnsi" w:hAnsiTheme="minorHAnsi"/>
                <w:sz w:val="22"/>
              </w:rPr>
              <w:t>bit_</w:t>
            </w:r>
            <w:r>
              <w:rPr>
                <w:rFonts w:asciiTheme="minorHAnsi" w:hAnsiTheme="minorHAnsi"/>
                <w:sz w:val="22"/>
              </w:rPr>
              <w:t>and</w:t>
            </w:r>
          </w:p>
        </w:tc>
        <w:tc>
          <w:tcPr>
            <w:tcW w:w="3330" w:type="dxa"/>
          </w:tcPr>
          <w:p w14:paraId="1B35C50E" w14:textId="77777777" w:rsidR="00175218" w:rsidRDefault="00175218" w:rsidP="00B23706">
            <w:pPr>
              <w:pStyle w:val="Code"/>
              <w:rPr>
                <w:rFonts w:asciiTheme="minorHAnsi" w:hAnsiTheme="minorHAnsi"/>
                <w:sz w:val="22"/>
              </w:rPr>
            </w:pPr>
            <w:r>
              <w:rPr>
                <w:rFonts w:asciiTheme="minorHAnsi" w:hAnsiTheme="minorHAnsi"/>
                <w:sz w:val="22"/>
              </w:rPr>
              <w:t>~</w:t>
            </w:r>
            <w:r w:rsidR="00E22756">
              <w:rPr>
                <w:rFonts w:asciiTheme="minorHAnsi" w:hAnsiTheme="minorHAnsi"/>
                <w:sz w:val="22"/>
              </w:rPr>
              <w:t>(</w:t>
            </w:r>
            <w:r w:rsidR="00152DE1">
              <w:rPr>
                <w:rFonts w:asciiTheme="minorHAnsi" w:hAnsiTheme="minorHAnsi"/>
                <w:sz w:val="22"/>
              </w:rPr>
              <w:t>T</w:t>
            </w:r>
            <w:r>
              <w:rPr>
                <w:rFonts w:asciiTheme="minorHAnsi" w:hAnsiTheme="minorHAnsi"/>
                <w:sz w:val="22"/>
              </w:rPr>
              <w:t>()</w:t>
            </w:r>
            <w:r w:rsidR="00E22756">
              <w:rPr>
                <w:rFonts w:asciiTheme="minorHAnsi" w:hAnsiTheme="minorHAnsi"/>
                <w:sz w:val="22"/>
              </w:rPr>
              <w:t>)</w:t>
            </w:r>
          </w:p>
        </w:tc>
        <w:tc>
          <w:tcPr>
            <w:tcW w:w="1620" w:type="dxa"/>
          </w:tcPr>
          <w:p w14:paraId="78D55AC9" w14:textId="77777777" w:rsidR="00175218" w:rsidRDefault="00175218" w:rsidP="00071610">
            <w:pPr>
              <w:pStyle w:val="Code"/>
              <w:rPr>
                <w:rFonts w:asciiTheme="minorHAnsi" w:hAnsiTheme="minorHAnsi"/>
                <w:sz w:val="22"/>
              </w:rPr>
            </w:pPr>
            <w:r>
              <w:rPr>
                <w:rFonts w:asciiTheme="minorHAnsi" w:hAnsiTheme="minorHAnsi"/>
                <w:sz w:val="22"/>
              </w:rPr>
              <w:t>x&amp;y</w:t>
            </w:r>
          </w:p>
        </w:tc>
      </w:tr>
      <w:tr w:rsidR="000B3D6A" w14:paraId="1FFDF7FC" w14:textId="77777777" w:rsidTr="002355D9">
        <w:tc>
          <w:tcPr>
            <w:tcW w:w="2340" w:type="dxa"/>
          </w:tcPr>
          <w:p w14:paraId="69B1050E" w14:textId="77777777" w:rsidR="00175218" w:rsidRDefault="00175218" w:rsidP="00071610">
            <w:pPr>
              <w:pStyle w:val="Code"/>
              <w:rPr>
                <w:rFonts w:asciiTheme="minorHAnsi" w:hAnsiTheme="minorHAnsi"/>
                <w:sz w:val="22"/>
              </w:rPr>
            </w:pPr>
            <w:r>
              <w:rPr>
                <w:rFonts w:asciiTheme="minorHAnsi" w:hAnsiTheme="minorHAnsi"/>
                <w:sz w:val="22"/>
              </w:rPr>
              <w:t>reduction_</w:t>
            </w:r>
            <w:r w:rsidR="00F85EC7">
              <w:rPr>
                <w:rFonts w:asciiTheme="minorHAnsi" w:hAnsiTheme="minorHAnsi"/>
                <w:sz w:val="22"/>
              </w:rPr>
              <w:t xml:space="preserve"> bit_</w:t>
            </w:r>
            <w:r>
              <w:rPr>
                <w:rFonts w:asciiTheme="minorHAnsi" w:hAnsiTheme="minorHAnsi"/>
                <w:sz w:val="22"/>
              </w:rPr>
              <w:t>or</w:t>
            </w:r>
          </w:p>
        </w:tc>
        <w:tc>
          <w:tcPr>
            <w:tcW w:w="3330" w:type="dxa"/>
          </w:tcPr>
          <w:p w14:paraId="471BD7C8" w14:textId="77777777" w:rsidR="00175218" w:rsidRDefault="00152DE1" w:rsidP="00071610">
            <w:pPr>
              <w:pStyle w:val="Code"/>
              <w:rPr>
                <w:rFonts w:asciiTheme="minorHAnsi" w:hAnsiTheme="minorHAnsi"/>
                <w:sz w:val="22"/>
              </w:rPr>
            </w:pPr>
            <w:r>
              <w:rPr>
                <w:rFonts w:asciiTheme="minorHAnsi" w:hAnsiTheme="minorHAnsi"/>
                <w:sz w:val="22"/>
              </w:rPr>
              <w:t>T</w:t>
            </w:r>
            <w:r w:rsidR="00175218">
              <w:rPr>
                <w:rFonts w:asciiTheme="minorHAnsi" w:hAnsiTheme="minorHAnsi"/>
                <w:sz w:val="22"/>
              </w:rPr>
              <w:t>()</w:t>
            </w:r>
          </w:p>
        </w:tc>
        <w:tc>
          <w:tcPr>
            <w:tcW w:w="1620" w:type="dxa"/>
          </w:tcPr>
          <w:p w14:paraId="1231EA80" w14:textId="77777777" w:rsidR="00175218" w:rsidRDefault="00175218" w:rsidP="00071610">
            <w:pPr>
              <w:pStyle w:val="Code"/>
              <w:rPr>
                <w:rFonts w:asciiTheme="minorHAnsi" w:hAnsiTheme="minorHAnsi"/>
                <w:sz w:val="22"/>
              </w:rPr>
            </w:pPr>
            <w:r>
              <w:rPr>
                <w:rFonts w:asciiTheme="minorHAnsi" w:hAnsiTheme="minorHAnsi"/>
                <w:sz w:val="22"/>
              </w:rPr>
              <w:t>x|y</w:t>
            </w:r>
          </w:p>
        </w:tc>
      </w:tr>
      <w:tr w:rsidR="000B3D6A" w14:paraId="3B55A352" w14:textId="77777777" w:rsidTr="002355D9">
        <w:tc>
          <w:tcPr>
            <w:tcW w:w="2340" w:type="dxa"/>
          </w:tcPr>
          <w:p w14:paraId="6D1F3CF6" w14:textId="77777777" w:rsidR="00175218" w:rsidRDefault="00175218" w:rsidP="00071610">
            <w:pPr>
              <w:pStyle w:val="Code"/>
              <w:rPr>
                <w:rFonts w:asciiTheme="minorHAnsi" w:hAnsiTheme="minorHAnsi"/>
                <w:sz w:val="22"/>
              </w:rPr>
            </w:pPr>
            <w:r>
              <w:rPr>
                <w:rFonts w:asciiTheme="minorHAnsi" w:hAnsiTheme="minorHAnsi"/>
                <w:sz w:val="22"/>
              </w:rPr>
              <w:t>reduction_</w:t>
            </w:r>
            <w:r w:rsidR="00F85EC7">
              <w:rPr>
                <w:rFonts w:asciiTheme="minorHAnsi" w:hAnsiTheme="minorHAnsi"/>
                <w:sz w:val="22"/>
              </w:rPr>
              <w:t xml:space="preserve"> bit_</w:t>
            </w:r>
            <w:r>
              <w:rPr>
                <w:rFonts w:asciiTheme="minorHAnsi" w:hAnsiTheme="minorHAnsi"/>
                <w:sz w:val="22"/>
              </w:rPr>
              <w:t>xor</w:t>
            </w:r>
          </w:p>
        </w:tc>
        <w:tc>
          <w:tcPr>
            <w:tcW w:w="3330" w:type="dxa"/>
          </w:tcPr>
          <w:p w14:paraId="62728EF8" w14:textId="77777777" w:rsidR="00175218" w:rsidRDefault="00152DE1" w:rsidP="00071610">
            <w:pPr>
              <w:pStyle w:val="Code"/>
              <w:rPr>
                <w:rFonts w:asciiTheme="minorHAnsi" w:hAnsiTheme="minorHAnsi"/>
                <w:sz w:val="22"/>
              </w:rPr>
            </w:pPr>
            <w:r>
              <w:rPr>
                <w:rFonts w:asciiTheme="minorHAnsi" w:hAnsiTheme="minorHAnsi"/>
                <w:sz w:val="22"/>
              </w:rPr>
              <w:t>T</w:t>
            </w:r>
            <w:r w:rsidR="00175218">
              <w:rPr>
                <w:rFonts w:asciiTheme="minorHAnsi" w:hAnsiTheme="minorHAnsi"/>
                <w:sz w:val="22"/>
              </w:rPr>
              <w:t>()</w:t>
            </w:r>
          </w:p>
        </w:tc>
        <w:tc>
          <w:tcPr>
            <w:tcW w:w="1620" w:type="dxa"/>
          </w:tcPr>
          <w:p w14:paraId="5FE3A59F" w14:textId="77777777" w:rsidR="00175218" w:rsidRDefault="00175218" w:rsidP="00071610">
            <w:pPr>
              <w:pStyle w:val="Code"/>
              <w:rPr>
                <w:rFonts w:asciiTheme="minorHAnsi" w:hAnsiTheme="minorHAnsi"/>
                <w:sz w:val="22"/>
              </w:rPr>
            </w:pPr>
            <w:r>
              <w:rPr>
                <w:rFonts w:asciiTheme="minorHAnsi" w:hAnsiTheme="minorHAnsi"/>
                <w:sz w:val="22"/>
              </w:rPr>
              <w:t>x^y</w:t>
            </w:r>
          </w:p>
        </w:tc>
      </w:tr>
      <w:tr w:rsidR="00175218" w14:paraId="35DFC0AC" w14:textId="77777777" w:rsidTr="002355D9">
        <w:tc>
          <w:tcPr>
            <w:tcW w:w="2340" w:type="dxa"/>
          </w:tcPr>
          <w:p w14:paraId="5F676378" w14:textId="77777777" w:rsidR="00175218" w:rsidRDefault="00175218" w:rsidP="00071610">
            <w:pPr>
              <w:pStyle w:val="Code"/>
              <w:rPr>
                <w:rFonts w:asciiTheme="minorHAnsi" w:hAnsiTheme="minorHAnsi"/>
                <w:sz w:val="22"/>
              </w:rPr>
            </w:pPr>
            <w:r>
              <w:rPr>
                <w:rFonts w:asciiTheme="minorHAnsi" w:hAnsiTheme="minorHAnsi"/>
                <w:sz w:val="22"/>
              </w:rPr>
              <w:t>reduction_min</w:t>
            </w:r>
          </w:p>
        </w:tc>
        <w:tc>
          <w:tcPr>
            <w:tcW w:w="3330" w:type="dxa"/>
          </w:tcPr>
          <w:p w14:paraId="1C5FD4E7" w14:textId="77777777" w:rsidR="00175218" w:rsidRDefault="00152DE1" w:rsidP="00B23706">
            <w:pPr>
              <w:pStyle w:val="Code"/>
              <w:rPr>
                <w:rFonts w:asciiTheme="minorHAnsi" w:hAnsiTheme="minorHAnsi"/>
                <w:sz w:val="22"/>
              </w:rPr>
            </w:pPr>
            <w:r w:rsidRPr="00152DE1">
              <w:rPr>
                <w:rFonts w:asciiTheme="minorHAnsi" w:hAnsiTheme="minorHAnsi"/>
                <w:sz w:val="22"/>
              </w:rPr>
              <w:t>std::numeric_limits&lt;</w:t>
            </w:r>
            <w:r>
              <w:rPr>
                <w:rFonts w:asciiTheme="minorHAnsi" w:hAnsiTheme="minorHAnsi"/>
                <w:sz w:val="22"/>
              </w:rPr>
              <w:t>T</w:t>
            </w:r>
            <w:r w:rsidRPr="00152DE1">
              <w:rPr>
                <w:rFonts w:asciiTheme="minorHAnsi" w:hAnsiTheme="minorHAnsi"/>
                <w:sz w:val="22"/>
              </w:rPr>
              <w:t>&gt;::max()</w:t>
            </w:r>
          </w:p>
        </w:tc>
        <w:tc>
          <w:tcPr>
            <w:tcW w:w="1620" w:type="dxa"/>
          </w:tcPr>
          <w:p w14:paraId="23776162" w14:textId="77777777" w:rsidR="00175218" w:rsidRDefault="009550CA" w:rsidP="00071610">
            <w:pPr>
              <w:pStyle w:val="Code"/>
              <w:rPr>
                <w:rFonts w:asciiTheme="minorHAnsi" w:hAnsiTheme="minorHAnsi"/>
                <w:sz w:val="22"/>
              </w:rPr>
            </w:pPr>
            <w:r>
              <w:rPr>
                <w:rFonts w:asciiTheme="minorHAnsi" w:hAnsiTheme="minorHAnsi"/>
                <w:sz w:val="22"/>
              </w:rPr>
              <w:t>std::</w:t>
            </w:r>
            <w:r w:rsidR="00175218">
              <w:rPr>
                <w:rFonts w:asciiTheme="minorHAnsi" w:hAnsiTheme="minorHAnsi"/>
                <w:sz w:val="22"/>
              </w:rPr>
              <w:t>min(x,y)</w:t>
            </w:r>
          </w:p>
        </w:tc>
      </w:tr>
      <w:tr w:rsidR="00175218" w14:paraId="451C009D" w14:textId="77777777" w:rsidTr="002355D9">
        <w:tc>
          <w:tcPr>
            <w:tcW w:w="2340" w:type="dxa"/>
          </w:tcPr>
          <w:p w14:paraId="63EF58AE" w14:textId="77777777" w:rsidR="00175218" w:rsidRDefault="00175218" w:rsidP="00071610">
            <w:pPr>
              <w:pStyle w:val="Code"/>
              <w:rPr>
                <w:rFonts w:asciiTheme="minorHAnsi" w:hAnsiTheme="minorHAnsi"/>
                <w:sz w:val="22"/>
              </w:rPr>
            </w:pPr>
            <w:r>
              <w:rPr>
                <w:rFonts w:asciiTheme="minorHAnsi" w:hAnsiTheme="minorHAnsi"/>
                <w:sz w:val="22"/>
              </w:rPr>
              <w:t>reduction_max</w:t>
            </w:r>
          </w:p>
        </w:tc>
        <w:tc>
          <w:tcPr>
            <w:tcW w:w="3330" w:type="dxa"/>
          </w:tcPr>
          <w:p w14:paraId="7029EF03" w14:textId="77777777" w:rsidR="00175218" w:rsidRDefault="00152DE1" w:rsidP="00B23706">
            <w:pPr>
              <w:pStyle w:val="Code"/>
              <w:rPr>
                <w:rFonts w:asciiTheme="minorHAnsi" w:hAnsiTheme="minorHAnsi"/>
                <w:sz w:val="22"/>
              </w:rPr>
            </w:pPr>
            <w:r w:rsidRPr="00152DE1">
              <w:rPr>
                <w:rFonts w:asciiTheme="minorHAnsi" w:hAnsiTheme="minorHAnsi"/>
                <w:sz w:val="22"/>
              </w:rPr>
              <w:t>std::numeric_limits&lt;</w:t>
            </w:r>
            <w:r>
              <w:rPr>
                <w:rFonts w:asciiTheme="minorHAnsi" w:hAnsiTheme="minorHAnsi"/>
                <w:sz w:val="22"/>
              </w:rPr>
              <w:t>T</w:t>
            </w:r>
            <w:r w:rsidRPr="00152DE1">
              <w:rPr>
                <w:rFonts w:asciiTheme="minorHAnsi" w:hAnsiTheme="minorHAnsi"/>
                <w:sz w:val="22"/>
              </w:rPr>
              <w:t>&gt;::lowest()</w:t>
            </w:r>
          </w:p>
        </w:tc>
        <w:tc>
          <w:tcPr>
            <w:tcW w:w="1620" w:type="dxa"/>
          </w:tcPr>
          <w:p w14:paraId="13C34432" w14:textId="77777777" w:rsidR="00175218" w:rsidRDefault="009550CA" w:rsidP="00071610">
            <w:pPr>
              <w:pStyle w:val="Code"/>
              <w:rPr>
                <w:rFonts w:asciiTheme="minorHAnsi" w:hAnsiTheme="minorHAnsi"/>
                <w:sz w:val="22"/>
              </w:rPr>
            </w:pPr>
            <w:r>
              <w:rPr>
                <w:rFonts w:asciiTheme="minorHAnsi" w:hAnsiTheme="minorHAnsi"/>
                <w:sz w:val="22"/>
              </w:rPr>
              <w:t>std::</w:t>
            </w:r>
            <w:r w:rsidR="00175218">
              <w:rPr>
                <w:rFonts w:asciiTheme="minorHAnsi" w:hAnsiTheme="minorHAnsi"/>
                <w:sz w:val="22"/>
              </w:rPr>
              <w:t>max(x,y)</w:t>
            </w:r>
          </w:p>
        </w:tc>
      </w:tr>
    </w:tbl>
    <w:p w14:paraId="5E5067B1" w14:textId="77777777" w:rsidR="00F74BFA" w:rsidRPr="00F74BFA" w:rsidRDefault="00F74BFA" w:rsidP="00071610">
      <w:pPr>
        <w:pStyle w:val="Code"/>
        <w:rPr>
          <w:rFonts w:asciiTheme="minorHAnsi" w:hAnsiTheme="minorHAnsi"/>
          <w:sz w:val="22"/>
        </w:rPr>
      </w:pPr>
    </w:p>
    <w:p w14:paraId="4DA6D747" w14:textId="77777777" w:rsidR="00071610" w:rsidRDefault="00E06756" w:rsidP="000C6FB7">
      <w:pPr>
        <w:rPr>
          <w:i/>
        </w:rPr>
      </w:pPr>
      <w:r>
        <w:t>[</w:t>
      </w:r>
      <w:r w:rsidR="00071610" w:rsidRPr="00E06756">
        <w:rPr>
          <w:i/>
        </w:rPr>
        <w:t>Example:</w:t>
      </w:r>
    </w:p>
    <w:p w14:paraId="149DA0CD" w14:textId="19392A03" w:rsidR="00312412" w:rsidRPr="00312412" w:rsidRDefault="00C8087C" w:rsidP="000C6FB7">
      <w:r>
        <w:t xml:space="preserve">The following code </w:t>
      </w:r>
      <w:r w:rsidR="00312412">
        <w:t xml:space="preserve">updates each element of </w:t>
      </w:r>
      <w:r w:rsidR="00312412" w:rsidRPr="00312412">
        <w:rPr>
          <w:rStyle w:val="Codeinline"/>
        </w:rPr>
        <w:t>y</w:t>
      </w:r>
      <w:r w:rsidR="00312412">
        <w:t xml:space="preserve"> and sets </w:t>
      </w:r>
      <w:r w:rsidR="00312412" w:rsidRPr="00312412">
        <w:rPr>
          <w:rStyle w:val="Codeinline"/>
        </w:rPr>
        <w:t>s</w:t>
      </w:r>
      <w:r w:rsidR="00312412">
        <w:t xml:space="preserve"> to the sum of </w:t>
      </w:r>
      <w:r w:rsidR="00E22756">
        <w:t xml:space="preserve">the </w:t>
      </w:r>
      <w:r w:rsidR="00312412">
        <w:t>squares.</w:t>
      </w:r>
    </w:p>
    <w:p w14:paraId="7E2EA26C" w14:textId="77777777" w:rsidR="00071610" w:rsidRDefault="00071610" w:rsidP="00071610">
      <w:pPr>
        <w:pStyle w:val="Code"/>
      </w:pPr>
      <w:r>
        <w:t xml:space="preserve">    float s = 0;</w:t>
      </w:r>
    </w:p>
    <w:p w14:paraId="5E1A1426" w14:textId="77777777" w:rsidR="00071610" w:rsidRDefault="00071610" w:rsidP="00071610">
      <w:pPr>
        <w:pStyle w:val="Code"/>
      </w:pPr>
      <w:r>
        <w:t xml:space="preserve">    for_loop( vec, 0, n,</w:t>
      </w:r>
    </w:p>
    <w:p w14:paraId="2983ED04" w14:textId="77777777" w:rsidR="00071610" w:rsidRDefault="00071610" w:rsidP="00071610">
      <w:pPr>
        <w:pStyle w:val="Code"/>
      </w:pPr>
      <w:r>
        <w:t xml:space="preserve">        reduction(s,std::plus&lt;float&gt;()),</w:t>
      </w:r>
    </w:p>
    <w:p w14:paraId="45288BEB" w14:textId="77777777" w:rsidR="00071610" w:rsidRDefault="00071610" w:rsidP="00071610">
      <w:pPr>
        <w:pStyle w:val="Code"/>
      </w:pPr>
      <w:r>
        <w:t xml:space="preserve">        [&amp;](int i, float&amp; </w:t>
      </w:r>
      <w:r w:rsidR="00DE3530">
        <w:t>t</w:t>
      </w:r>
      <w:r>
        <w:t>) {</w:t>
      </w:r>
    </w:p>
    <w:p w14:paraId="3F8C8B91" w14:textId="77777777" w:rsidR="00071610" w:rsidRDefault="00071610" w:rsidP="00071610">
      <w:pPr>
        <w:pStyle w:val="Code"/>
      </w:pPr>
      <w:r>
        <w:t xml:space="preserve">            y[i] += a*x[i];</w:t>
      </w:r>
    </w:p>
    <w:p w14:paraId="0DD30150" w14:textId="77777777" w:rsidR="00071610" w:rsidRDefault="00071610" w:rsidP="00071610">
      <w:pPr>
        <w:pStyle w:val="Code"/>
      </w:pPr>
      <w:r>
        <w:t xml:space="preserve">            </w:t>
      </w:r>
      <w:r w:rsidR="00DE3530">
        <w:t>t</w:t>
      </w:r>
      <w:r>
        <w:t xml:space="preserve"> += y[i]*y[i];</w:t>
      </w:r>
    </w:p>
    <w:p w14:paraId="72E6000C" w14:textId="77777777" w:rsidR="00071610" w:rsidRDefault="00071610" w:rsidP="00071610">
      <w:pPr>
        <w:pStyle w:val="Code"/>
      </w:pPr>
      <w:r>
        <w:t xml:space="preserve">        }</w:t>
      </w:r>
    </w:p>
    <w:p w14:paraId="7C9CD014" w14:textId="77777777" w:rsidR="00071610" w:rsidRDefault="00071610" w:rsidP="00071610">
      <w:pPr>
        <w:pStyle w:val="Code"/>
      </w:pPr>
      <w:r>
        <w:t xml:space="preserve">    });</w:t>
      </w:r>
    </w:p>
    <w:p w14:paraId="26E79C0F" w14:textId="77777777" w:rsidR="00E06756" w:rsidRDefault="00E06756" w:rsidP="00071610">
      <w:pPr>
        <w:pStyle w:val="Code"/>
      </w:pPr>
    </w:p>
    <w:p w14:paraId="1E5AAA9E" w14:textId="77777777" w:rsidR="00DE3530" w:rsidRDefault="00E06756" w:rsidP="00071610">
      <w:pPr>
        <w:pStyle w:val="Code"/>
      </w:pPr>
      <w:r>
        <w:t>--</w:t>
      </w:r>
      <w:r w:rsidRPr="00E06756">
        <w:rPr>
          <w:i/>
        </w:rPr>
        <w:t>end example</w:t>
      </w:r>
      <w:r>
        <w:t>]</w:t>
      </w:r>
    </w:p>
    <w:p w14:paraId="17502799" w14:textId="77777777" w:rsidR="008A559A" w:rsidRDefault="008A559A" w:rsidP="008A559A">
      <w:pPr>
        <w:rPr>
          <w:b/>
        </w:rPr>
      </w:pPr>
    </w:p>
    <w:p w14:paraId="790BD4E5" w14:textId="77777777" w:rsidR="00DE3530" w:rsidRDefault="008A559A" w:rsidP="00DE3530">
      <w:pPr>
        <w:rPr>
          <w:b/>
          <w:color w:val="0070C0"/>
        </w:rPr>
      </w:pPr>
      <w:r>
        <w:rPr>
          <w:b/>
        </w:rPr>
        <w:t>Induction</w:t>
      </w:r>
      <w:r w:rsidRPr="00071610">
        <w:rPr>
          <w:b/>
        </w:rPr>
        <w:t xml:space="preserve"> </w:t>
      </w:r>
      <w:r>
        <w:rPr>
          <w:b/>
        </w:rPr>
        <w:t xml:space="preserve">objects </w:t>
      </w:r>
    </w:p>
    <w:p w14:paraId="55F35DDC" w14:textId="77777777" w:rsidR="001D4CE1" w:rsidRDefault="001D4CE1" w:rsidP="00B23706">
      <w:pPr>
        <w:pStyle w:val="Body"/>
      </w:pPr>
      <w:r>
        <w:t>Induct</w:t>
      </w:r>
      <w:r w:rsidR="00014EF6">
        <w:t>i</w:t>
      </w:r>
      <w:r>
        <w:t>on objects add a flexible capability to specify secondary index variables t</w:t>
      </w:r>
      <w:r w:rsidRPr="00B23706">
        <w:t xml:space="preserve">o </w:t>
      </w:r>
      <w:r w:rsidRPr="00F927EC">
        <w:rPr>
          <w:rStyle w:val="Codeinline"/>
        </w:rPr>
        <w:t>std::for_loop</w:t>
      </w:r>
      <w:r>
        <w:t>.</w:t>
      </w:r>
    </w:p>
    <w:p w14:paraId="7464A6BF" w14:textId="77777777" w:rsidR="006649B4" w:rsidRDefault="006649B4" w:rsidP="006649B4">
      <w:pPr>
        <w:pStyle w:val="Code"/>
      </w:pPr>
      <w:r>
        <w:t>namespace std {</w:t>
      </w:r>
    </w:p>
    <w:p w14:paraId="545DE7D2" w14:textId="77777777" w:rsidR="006649B4" w:rsidRDefault="006649B4" w:rsidP="006649B4">
      <w:pPr>
        <w:pStyle w:val="Code"/>
      </w:pPr>
      <w:r>
        <w:t>namespace experimental {</w:t>
      </w:r>
    </w:p>
    <w:p w14:paraId="319335A3" w14:textId="77777777" w:rsidR="006649B4" w:rsidRDefault="006649B4" w:rsidP="006649B4">
      <w:pPr>
        <w:pStyle w:val="Code"/>
      </w:pPr>
      <w:r>
        <w:t>namespace parallel {</w:t>
      </w:r>
    </w:p>
    <w:p w14:paraId="777D7997" w14:textId="77777777" w:rsidR="006649B4" w:rsidRDefault="006649B4" w:rsidP="00B23706">
      <w:pPr>
        <w:pStyle w:val="Code"/>
      </w:pPr>
      <w:r>
        <w:lastRenderedPageBreak/>
        <w:t>inline namespace v2 {</w:t>
      </w:r>
    </w:p>
    <w:p w14:paraId="23AE8BB8" w14:textId="77777777" w:rsidR="006649B4" w:rsidRPr="00B23706" w:rsidRDefault="006649B4" w:rsidP="00B23706">
      <w:pPr>
        <w:pStyle w:val="Code"/>
      </w:pPr>
    </w:p>
    <w:p w14:paraId="7A32E10A" w14:textId="77777777" w:rsidR="004E55E9" w:rsidRDefault="004E55E9" w:rsidP="004E55E9">
      <w:pPr>
        <w:pStyle w:val="Code"/>
      </w:pPr>
      <w:r>
        <w:t xml:space="preserve">template&lt;typename </w:t>
      </w:r>
      <w:r w:rsidR="00A91B3F">
        <w:t>T</w:t>
      </w:r>
      <w:r>
        <w:t>&gt;</w:t>
      </w:r>
    </w:p>
    <w:p w14:paraId="0CF03C9D" w14:textId="77777777" w:rsidR="004E55E9" w:rsidRDefault="004E55E9" w:rsidP="004E55E9">
      <w:pPr>
        <w:pStyle w:val="Code"/>
      </w:pPr>
      <w:r>
        <w:rPr>
          <w:i/>
        </w:rPr>
        <w:t>implementation-specified</w:t>
      </w:r>
      <w:r>
        <w:t xml:space="preserve"> induction( </w:t>
      </w:r>
      <w:r w:rsidR="00014EF6">
        <w:t>T</w:t>
      </w:r>
      <w:r>
        <w:t>&amp; var );</w:t>
      </w:r>
    </w:p>
    <w:p w14:paraId="77520FCD" w14:textId="77777777" w:rsidR="004E55E9" w:rsidRDefault="004E55E9" w:rsidP="004E55E9">
      <w:pPr>
        <w:pStyle w:val="Code"/>
      </w:pPr>
    </w:p>
    <w:p w14:paraId="2235113A" w14:textId="77777777" w:rsidR="001D4CE1" w:rsidRDefault="001D4CE1" w:rsidP="00B23706">
      <w:pPr>
        <w:pStyle w:val="Code"/>
      </w:pPr>
      <w:r>
        <w:t xml:space="preserve">template&lt;typename </w:t>
      </w:r>
      <w:r w:rsidR="00A91B3F">
        <w:t>T</w:t>
      </w:r>
      <w:r>
        <w:t>, typename S&gt;</w:t>
      </w:r>
    </w:p>
    <w:p w14:paraId="68E2AB52" w14:textId="77777777" w:rsidR="001D4CE1" w:rsidRDefault="001D4CE1" w:rsidP="00B23706">
      <w:pPr>
        <w:pStyle w:val="Code"/>
      </w:pPr>
      <w:r>
        <w:rPr>
          <w:i/>
        </w:rPr>
        <w:t>implementation-specified</w:t>
      </w:r>
      <w:r>
        <w:t xml:space="preserve"> induction( </w:t>
      </w:r>
      <w:r w:rsidR="00014EF6">
        <w:t>T</w:t>
      </w:r>
      <w:r>
        <w:t>&amp; var, S stride );</w:t>
      </w:r>
    </w:p>
    <w:p w14:paraId="5AD34D0B" w14:textId="77777777" w:rsidR="00014EF6" w:rsidRDefault="00014EF6" w:rsidP="00B23706">
      <w:pPr>
        <w:pStyle w:val="Code"/>
      </w:pPr>
    </w:p>
    <w:p w14:paraId="773F7A2E" w14:textId="77777777" w:rsidR="006649B4" w:rsidRDefault="006649B4" w:rsidP="00B23706">
      <w:pPr>
        <w:pStyle w:val="Code"/>
      </w:pPr>
      <w:r>
        <w:t>}}}}</w:t>
      </w:r>
    </w:p>
    <w:p w14:paraId="593F3916" w14:textId="77777777" w:rsidR="006649B4" w:rsidRDefault="006649B4" w:rsidP="00B23706">
      <w:pPr>
        <w:pStyle w:val="Code"/>
      </w:pPr>
    </w:p>
    <w:p w14:paraId="697DDCED" w14:textId="77777777" w:rsidR="001D4CE1" w:rsidRDefault="00F92FD0" w:rsidP="00B23706">
      <w:pPr>
        <w:pStyle w:val="Body"/>
      </w:pPr>
      <w:r>
        <w:t>Each function returns an “</w:t>
      </w:r>
      <w:r w:rsidR="00D62A8E">
        <w:t>induction</w:t>
      </w:r>
      <w:r>
        <w:t xml:space="preserve"> object” that specifies a </w:t>
      </w:r>
      <w:r>
        <w:rPr>
          <w:i/>
        </w:rPr>
        <w:t>var</w:t>
      </w:r>
      <w:r>
        <w:t xml:space="preserve">, and optionally a </w:t>
      </w:r>
      <w:r>
        <w:rPr>
          <w:i/>
        </w:rPr>
        <w:t xml:space="preserve">stride. </w:t>
      </w:r>
      <w:r>
        <w:t xml:space="preserve"> See description of </w:t>
      </w:r>
      <w:r w:rsidRPr="00F927EC">
        <w:rPr>
          <w:rStyle w:val="Codeinline"/>
        </w:rPr>
        <w:t>for_loop</w:t>
      </w:r>
      <w:r>
        <w:t xml:space="preserve"> for how these are used.</w:t>
      </w:r>
    </w:p>
    <w:p w14:paraId="1C916B6F" w14:textId="77777777" w:rsidR="000C6FB7" w:rsidRPr="00B926A4" w:rsidRDefault="000C6FB7" w:rsidP="000C6FB7">
      <w:pPr>
        <w:rPr>
          <w:b/>
        </w:rPr>
      </w:pPr>
      <w:r w:rsidRPr="00B926A4">
        <w:rPr>
          <w:b/>
        </w:rPr>
        <w:t>For loop</w:t>
      </w:r>
      <w:r w:rsidR="00B926A4">
        <w:rPr>
          <w:b/>
        </w:rPr>
        <w:t xml:space="preserve"> </w:t>
      </w:r>
      <w:r w:rsidR="00B926A4" w:rsidRPr="00B926A4">
        <w:rPr>
          <w:b/>
          <w:color w:val="0070C0"/>
        </w:rPr>
        <w:t>[Addition to Non-Numeric Parallel Algorithms]</w:t>
      </w:r>
    </w:p>
    <w:p w14:paraId="11D3340E" w14:textId="77777777" w:rsidR="000C6FB7" w:rsidRDefault="000C6FB7" w:rsidP="000C6FB7">
      <w:pPr>
        <w:pStyle w:val="Code"/>
      </w:pPr>
      <w:r>
        <w:t>namespace std {</w:t>
      </w:r>
    </w:p>
    <w:p w14:paraId="6E80AF6F" w14:textId="77777777" w:rsidR="000C6FB7" w:rsidRDefault="000C6FB7" w:rsidP="000C6FB7">
      <w:pPr>
        <w:pStyle w:val="Code"/>
      </w:pPr>
      <w:r>
        <w:t>namespace experimental {</w:t>
      </w:r>
    </w:p>
    <w:p w14:paraId="59D737EC" w14:textId="77777777" w:rsidR="000C6FB7" w:rsidRDefault="000C6FB7" w:rsidP="000C6FB7">
      <w:pPr>
        <w:pStyle w:val="Code"/>
      </w:pPr>
      <w:r>
        <w:t>namespace parallel {</w:t>
      </w:r>
    </w:p>
    <w:p w14:paraId="308949A7" w14:textId="77777777" w:rsidR="000C6FB7" w:rsidRPr="000C6FB7" w:rsidRDefault="000C6FB7" w:rsidP="000C6FB7">
      <w:pPr>
        <w:pStyle w:val="Code"/>
      </w:pPr>
      <w:r>
        <w:t>inline namespace v</w:t>
      </w:r>
      <w:r w:rsidR="00700F75">
        <w:t>2</w:t>
      </w:r>
      <w:r>
        <w:t xml:space="preserve"> {</w:t>
      </w:r>
    </w:p>
    <w:p w14:paraId="1DDB5B3F" w14:textId="77777777" w:rsidR="000C6FB7" w:rsidRDefault="000C6FB7" w:rsidP="000C6FB7">
      <w:pPr>
        <w:pStyle w:val="Code"/>
      </w:pPr>
      <w:r>
        <w:t>template&lt;typename Policy, typename I, typename... Rest&gt;</w:t>
      </w:r>
    </w:p>
    <w:p w14:paraId="03482F9F" w14:textId="77777777" w:rsidR="000C6FB7" w:rsidRDefault="000C6FB7" w:rsidP="000C6FB7">
      <w:pPr>
        <w:pStyle w:val="Code"/>
      </w:pPr>
      <w:r>
        <w:t>void for_loop</w:t>
      </w:r>
      <w:r w:rsidR="00547274">
        <w:t xml:space="preserve"> </w:t>
      </w:r>
      <w:r>
        <w:t>( Policy&amp;&amp; p</w:t>
      </w:r>
      <w:r w:rsidR="003D2117">
        <w:t>olicy</w:t>
      </w:r>
      <w:r>
        <w:t xml:space="preserve">, I </w:t>
      </w:r>
      <w:r w:rsidR="00707265">
        <w:t>first</w:t>
      </w:r>
      <w:r>
        <w:t xml:space="preserve">, I </w:t>
      </w:r>
      <w:r w:rsidR="00707265">
        <w:t>last</w:t>
      </w:r>
      <w:r>
        <w:t>, Rest&amp;&amp;... rest );</w:t>
      </w:r>
    </w:p>
    <w:p w14:paraId="03578EED" w14:textId="77777777" w:rsidR="00F029F8" w:rsidRDefault="00F029F8" w:rsidP="000C6FB7">
      <w:pPr>
        <w:pStyle w:val="Code"/>
      </w:pPr>
    </w:p>
    <w:p w14:paraId="5112DB5D" w14:textId="77777777" w:rsidR="00F029F8" w:rsidRDefault="00F029F8" w:rsidP="00F029F8">
      <w:pPr>
        <w:pStyle w:val="Code"/>
      </w:pPr>
      <w:r>
        <w:t>template&lt;typename Policy, typename I, typename S, typename... Rest&gt;</w:t>
      </w:r>
    </w:p>
    <w:p w14:paraId="5B765145" w14:textId="77777777" w:rsidR="00F029F8" w:rsidRDefault="00F029F8" w:rsidP="00F029F8">
      <w:pPr>
        <w:pStyle w:val="Code"/>
      </w:pPr>
      <w:r>
        <w:t>void for_loop</w:t>
      </w:r>
      <w:r w:rsidR="008067EA">
        <w:t>_strided</w:t>
      </w:r>
      <w:r>
        <w:t>( Policy&amp;&amp; policy, I first, I last, S</w:t>
      </w:r>
      <w:r w:rsidR="008067EA">
        <w:t xml:space="preserve"> stride</w:t>
      </w:r>
      <w:r>
        <w:t>, Rest&amp;&amp;... rest );</w:t>
      </w:r>
    </w:p>
    <w:p w14:paraId="6518B475" w14:textId="77777777" w:rsidR="000C6FB7" w:rsidRDefault="000C6FB7" w:rsidP="000C6FB7">
      <w:pPr>
        <w:pStyle w:val="Code"/>
      </w:pPr>
      <w:r>
        <w:t>}}}}</w:t>
      </w:r>
    </w:p>
    <w:p w14:paraId="7FCFD806" w14:textId="77777777" w:rsidR="000C6FB7" w:rsidRDefault="000C6FB7" w:rsidP="000C6FB7">
      <w:pPr>
        <w:pStyle w:val="Code"/>
      </w:pPr>
    </w:p>
    <w:p w14:paraId="639F511E" w14:textId="3DD6DD19" w:rsidR="00B23706" w:rsidRDefault="00700F75" w:rsidP="00B23706">
      <w:pPr>
        <w:pStyle w:val="Body"/>
      </w:pPr>
      <w:r>
        <w:rPr>
          <w:i/>
        </w:rPr>
        <w:t xml:space="preserve">Requires: </w:t>
      </w:r>
      <w:r>
        <w:t>T</w:t>
      </w:r>
      <w:r w:rsidRPr="00700F75">
        <w:t xml:space="preserve">he parameter pack </w:t>
      </w:r>
      <w:r w:rsidR="008067EA" w:rsidRPr="00B23706">
        <w:rPr>
          <w:rStyle w:val="Codeinline"/>
        </w:rPr>
        <w:t>rest</w:t>
      </w:r>
      <w:r w:rsidR="008067EA">
        <w:t xml:space="preserve"> </w:t>
      </w:r>
      <w:r w:rsidR="00E22756">
        <w:t xml:space="preserve">shall </w:t>
      </w:r>
      <w:r w:rsidRPr="00700F75">
        <w:t>have at least one element</w:t>
      </w:r>
      <w:r w:rsidR="00E22756">
        <w:t>;</w:t>
      </w:r>
      <w:r w:rsidRPr="00700F75">
        <w:t xml:space="preserve"> the last element </w:t>
      </w:r>
      <w:r w:rsidR="00E22756">
        <w:t xml:space="preserve">shall </w:t>
      </w:r>
      <w:r w:rsidRPr="00700F75">
        <w:t xml:space="preserve">be an invocable object, </w:t>
      </w:r>
      <w:r w:rsidRPr="00700F75">
        <w:rPr>
          <w:i/>
        </w:rPr>
        <w:t>f</w:t>
      </w:r>
      <w:r w:rsidRPr="00700F75">
        <w:t>, with an argument list composed as described below.</w:t>
      </w:r>
      <w:r>
        <w:t xml:space="preserve">  </w:t>
      </w:r>
      <w:r w:rsidR="00E22756">
        <w:t xml:space="preserve">Every </w:t>
      </w:r>
      <w:r>
        <w:t xml:space="preserve">other element of the parameter pack </w:t>
      </w:r>
      <w:r w:rsidR="00E22756">
        <w:t xml:space="preserve">shall </w:t>
      </w:r>
      <w:r>
        <w:t xml:space="preserve">be the result of invoking </w:t>
      </w:r>
      <w:r w:rsidR="00E22756">
        <w:t xml:space="preserve">an </w:t>
      </w:r>
      <w:r>
        <w:t xml:space="preserve">instance of </w:t>
      </w:r>
      <w:r w:rsidR="00E22756">
        <w:t xml:space="preserve">one of the </w:t>
      </w:r>
      <w:r w:rsidRPr="00312412">
        <w:rPr>
          <w:rStyle w:val="Codeinline"/>
        </w:rPr>
        <w:t>reduction</w:t>
      </w:r>
      <w:r w:rsidR="001D63EA">
        <w:t xml:space="preserve"> or </w:t>
      </w:r>
      <w:r w:rsidR="001D63EA" w:rsidRPr="00B23706">
        <w:rPr>
          <w:rStyle w:val="Codeinline"/>
        </w:rPr>
        <w:t>induction</w:t>
      </w:r>
      <w:r w:rsidR="00E22756" w:rsidRPr="00E22756">
        <w:t xml:space="preserve"> </w:t>
      </w:r>
      <w:r w:rsidR="00E22756">
        <w:t>function templates</w:t>
      </w:r>
      <w:r w:rsidR="001D63EA">
        <w:t>.</w:t>
      </w:r>
    </w:p>
    <w:p w14:paraId="71F7DE50" w14:textId="76ECE105" w:rsidR="008067EA" w:rsidRDefault="00B23706" w:rsidP="00B23706">
      <w:pPr>
        <w:pStyle w:val="Body"/>
      </w:pPr>
      <w:r w:rsidRPr="00B23706">
        <w:rPr>
          <w:rStyle w:val="Codeinline"/>
        </w:rPr>
        <w:t>stride</w:t>
      </w:r>
      <w:r>
        <w:t xml:space="preserve"> </w:t>
      </w:r>
      <w:r w:rsidR="00E22756">
        <w:t xml:space="preserve">shall </w:t>
      </w:r>
      <w:r>
        <w:t>be non-zero.</w:t>
      </w:r>
    </w:p>
    <w:p w14:paraId="4D188AEA" w14:textId="57440297" w:rsidR="00CC58DA" w:rsidRDefault="007D3836" w:rsidP="00B23706">
      <w:pPr>
        <w:spacing w:after="60"/>
      </w:pPr>
      <w:r>
        <w:t xml:space="preserve">The type of </w:t>
      </w:r>
      <w:r w:rsidRPr="00DF2B42">
        <w:rPr>
          <w:i/>
        </w:rPr>
        <w:t>f</w:t>
      </w:r>
      <w:r>
        <w:t xml:space="preserve"> </w:t>
      </w:r>
      <w:r w:rsidR="00E22756">
        <w:t xml:space="preserve">shall </w:t>
      </w:r>
      <w:r>
        <w:t>meet</w:t>
      </w:r>
      <w:r w:rsidRPr="009B5AEC">
        <w:t xml:space="preserve"> the re</w:t>
      </w:r>
      <w:r>
        <w:t xml:space="preserve">quirements of MoveConstructible if Policy is </w:t>
      </w:r>
      <w:r w:rsidRPr="00B23706">
        <w:rPr>
          <w:rStyle w:val="Codeinline"/>
        </w:rPr>
        <w:t>sequential_execution_policy</w:t>
      </w:r>
      <w:r>
        <w:t>, otherwise it shall meet the requirements of CopyConstructible</w:t>
      </w:r>
      <w:r w:rsidRPr="009B5AEC">
        <w:t xml:space="preserve">. </w:t>
      </w:r>
      <w:r>
        <w:t xml:space="preserve"> </w:t>
      </w:r>
      <w:r w:rsidR="00A91B3F">
        <w:t xml:space="preserve">For </w:t>
      </w:r>
      <w:r w:rsidR="00A91B3F" w:rsidRPr="00B23706">
        <w:rPr>
          <w:rStyle w:val="Codeinline"/>
        </w:rPr>
        <w:t>for_loop</w:t>
      </w:r>
      <w:r w:rsidR="00A91B3F">
        <w:t xml:space="preserve">, </w:t>
      </w:r>
      <w:r>
        <w:t xml:space="preserve">I </w:t>
      </w:r>
      <w:r w:rsidR="00E22756">
        <w:t xml:space="preserve">shall </w:t>
      </w:r>
      <w:r>
        <w:t>be an integral typ</w:t>
      </w:r>
      <w:r w:rsidR="007B1DF0">
        <w:t>e or meet the requirements of an input iterator</w:t>
      </w:r>
      <w:r>
        <w:t xml:space="preserve">.   </w:t>
      </w:r>
      <w:r w:rsidR="00A91B3F">
        <w:t xml:space="preserve">For </w:t>
      </w:r>
      <w:r w:rsidR="00A91B3F" w:rsidRPr="00B23706">
        <w:rPr>
          <w:rStyle w:val="Codeinline"/>
        </w:rPr>
        <w:t>for_loop_strided</w:t>
      </w:r>
      <w:r w:rsidR="00A91B3F">
        <w:t xml:space="preserve">, </w:t>
      </w:r>
      <w:r w:rsidR="007B1DF0">
        <w:t xml:space="preserve">S </w:t>
      </w:r>
      <w:r w:rsidR="00E22756">
        <w:t xml:space="preserve">shall </w:t>
      </w:r>
      <w:r w:rsidR="007B1DF0">
        <w:t>be an integral type and</w:t>
      </w:r>
      <w:r w:rsidR="00CC58DA">
        <w:t>:</w:t>
      </w:r>
    </w:p>
    <w:p w14:paraId="4196038E" w14:textId="67244F97" w:rsidR="00CC58DA" w:rsidRDefault="00A91B3F" w:rsidP="00B23706">
      <w:pPr>
        <w:pStyle w:val="ListParagraph"/>
        <w:numPr>
          <w:ilvl w:val="0"/>
          <w:numId w:val="26"/>
        </w:numPr>
      </w:pPr>
      <w:r>
        <w:t xml:space="preserve">I </w:t>
      </w:r>
      <w:r w:rsidR="00E22756">
        <w:t xml:space="preserve">shall </w:t>
      </w:r>
      <w:r>
        <w:t xml:space="preserve">be an integral type or </w:t>
      </w:r>
    </w:p>
    <w:p w14:paraId="3313428B" w14:textId="1E146E4C" w:rsidR="00CC58DA" w:rsidRDefault="00CC58DA" w:rsidP="00CC58DA">
      <w:pPr>
        <w:pStyle w:val="ListParagraph"/>
        <w:numPr>
          <w:ilvl w:val="0"/>
          <w:numId w:val="26"/>
        </w:numPr>
      </w:pPr>
      <w:r>
        <w:t xml:space="preserve">I </w:t>
      </w:r>
      <w:r w:rsidR="00E22756">
        <w:t xml:space="preserve">shall </w:t>
      </w:r>
      <w:r>
        <w:t xml:space="preserve">meet the requirements of an input iterator if </w:t>
      </w:r>
      <w:r w:rsidR="00354A81" w:rsidRPr="00177ADB">
        <w:rPr>
          <w:rStyle w:val="Codeinline"/>
        </w:rPr>
        <w:t>stride</w:t>
      </w:r>
      <w:r>
        <w:t xml:space="preserve"> is </w:t>
      </w:r>
      <w:r w:rsidR="00354A81">
        <w:t>positive</w:t>
      </w:r>
      <w:r w:rsidR="00B15B9B">
        <w:t xml:space="preserve"> or</w:t>
      </w:r>
    </w:p>
    <w:p w14:paraId="04EC8DD0" w14:textId="3646ED04" w:rsidR="00CC58DA" w:rsidRDefault="00CC58DA" w:rsidP="00B23706">
      <w:pPr>
        <w:pStyle w:val="ListParagraph"/>
        <w:numPr>
          <w:ilvl w:val="0"/>
          <w:numId w:val="26"/>
        </w:numPr>
      </w:pPr>
      <w:r>
        <w:t xml:space="preserve">I </w:t>
      </w:r>
      <w:r w:rsidR="00E22756">
        <w:t xml:space="preserve">shall </w:t>
      </w:r>
      <w:r w:rsidR="00A91B3F">
        <w:t xml:space="preserve">meet the requirements of a bidirectional iterator </w:t>
      </w:r>
      <w:r w:rsidR="007B1DF0">
        <w:t xml:space="preserve">if </w:t>
      </w:r>
      <w:r w:rsidR="009D0564" w:rsidRPr="002B2CBD">
        <w:rPr>
          <w:rStyle w:val="Codeinline"/>
        </w:rPr>
        <w:t>stride</w:t>
      </w:r>
      <w:r w:rsidR="007B1DF0">
        <w:t xml:space="preserve"> is </w:t>
      </w:r>
      <w:r w:rsidR="00354A81">
        <w:t>negative</w:t>
      </w:r>
      <w:r w:rsidR="00B15B9B">
        <w:t>.</w:t>
      </w:r>
      <w:r w:rsidR="007B1DF0">
        <w:t xml:space="preserve"> </w:t>
      </w:r>
    </w:p>
    <w:p w14:paraId="02092AB3" w14:textId="77777777" w:rsidR="00095BB3" w:rsidRPr="00B23706" w:rsidRDefault="009B5AEC" w:rsidP="00B23706">
      <w:pPr>
        <w:pStyle w:val="Body"/>
      </w:pPr>
      <w:r w:rsidRPr="009B5AEC">
        <w:rPr>
          <w:i/>
        </w:rPr>
        <w:t>Effects</w:t>
      </w:r>
      <w:r>
        <w:t xml:space="preserve">:  </w:t>
      </w:r>
      <w:commentRangeStart w:id="1"/>
      <w:r>
        <w:t xml:space="preserve">Applies </w:t>
      </w:r>
      <w:r w:rsidRPr="00700F75">
        <w:rPr>
          <w:i/>
        </w:rPr>
        <w:t>f</w:t>
      </w:r>
      <w:r>
        <w:t xml:space="preserve"> to </w:t>
      </w:r>
      <w:r w:rsidR="00700F75">
        <w:t>a sequence of argument lists</w:t>
      </w:r>
      <w:r w:rsidR="00095BB3">
        <w:t>.</w:t>
      </w:r>
      <w:commentRangeEnd w:id="1"/>
      <w:r w:rsidR="00E22756">
        <w:rPr>
          <w:rStyle w:val="CommentReference"/>
        </w:rPr>
        <w:commentReference w:id="1"/>
      </w:r>
      <w:r w:rsidR="00095BB3">
        <w:t xml:space="preserve">  </w:t>
      </w:r>
      <w:r w:rsidR="00A91B3F">
        <w:t>For for_loop, the value of the first argument is successive values in the range [</w:t>
      </w:r>
      <w:r w:rsidR="00A91B3F" w:rsidRPr="00B23706">
        <w:rPr>
          <w:rStyle w:val="Codeinline"/>
        </w:rPr>
        <w:t>first</w:t>
      </w:r>
      <w:r w:rsidR="00A91B3F">
        <w:t>,</w:t>
      </w:r>
      <w:r w:rsidR="00A91B3F" w:rsidRPr="00B23706">
        <w:rPr>
          <w:rStyle w:val="Codeinline"/>
        </w:rPr>
        <w:t>last</w:t>
      </w:r>
      <w:r w:rsidR="00A91B3F">
        <w:t xml:space="preserve">).  </w:t>
      </w:r>
      <w:r w:rsidR="007B1DF0">
        <w:t>For for_loop_strided with a positive stride, the value of the first argument is successive values in the range [first,last) starting with first</w:t>
      </w:r>
      <w:r w:rsidR="003B6741">
        <w:t xml:space="preserve"> and advancing by </w:t>
      </w:r>
      <w:r w:rsidR="003B6741" w:rsidRPr="00B23706">
        <w:rPr>
          <w:rStyle w:val="Codeinline"/>
        </w:rPr>
        <w:t>stride</w:t>
      </w:r>
      <w:r w:rsidR="007B1DF0">
        <w:t xml:space="preserve">.  For for_loop_strided with negative stride, the value of the first argument is </w:t>
      </w:r>
      <w:r w:rsidR="003B6741">
        <w:t xml:space="preserve">successive values in the range (last,first], starting with first and advancing (backwards) by </w:t>
      </w:r>
      <w:r w:rsidR="003B6741" w:rsidRPr="00B23706">
        <w:rPr>
          <w:rStyle w:val="Codeinline"/>
        </w:rPr>
        <w:t>stride.</w:t>
      </w:r>
    </w:p>
    <w:p w14:paraId="34B7C91B" w14:textId="77777777" w:rsidR="009454A2" w:rsidRDefault="00095BB3" w:rsidP="00B23706">
      <w:pPr>
        <w:pStyle w:val="Body"/>
      </w:pPr>
      <w:r>
        <w:t>E</w:t>
      </w:r>
      <w:r w:rsidR="009454A2">
        <w:t xml:space="preserve">ach </w:t>
      </w:r>
      <w:r w:rsidR="00F92FD0">
        <w:t xml:space="preserve">argument </w:t>
      </w:r>
      <w:r w:rsidR="009454A2">
        <w:t>list</w:t>
      </w:r>
      <w:r>
        <w:t xml:space="preserve"> contains an additional </w:t>
      </w:r>
      <w:r w:rsidR="00D26FB3" w:rsidRPr="001E293C">
        <w:t>iteration-local</w:t>
      </w:r>
      <w:r w:rsidR="00D26FB3">
        <w:t xml:space="preserve"> value</w:t>
      </w:r>
      <w:r w:rsidR="005D78AD">
        <w:t xml:space="preserve"> </w:t>
      </w:r>
      <w:r>
        <w:t xml:space="preserve">corresponding, by positional order, to each parameter </w:t>
      </w:r>
      <w:r w:rsidRPr="00B23706">
        <w:t>in</w:t>
      </w:r>
      <w:r>
        <w:t xml:space="preserve"> </w:t>
      </w:r>
      <w:r w:rsidRPr="00B23706">
        <w:rPr>
          <w:rStyle w:val="Codeinline"/>
        </w:rPr>
        <w:t>rest</w:t>
      </w:r>
      <w:r w:rsidR="00F92FD0">
        <w:t xml:space="preserve">, except the last.  </w:t>
      </w:r>
    </w:p>
    <w:p w14:paraId="09AACD82" w14:textId="77777777" w:rsidR="00C75B7F" w:rsidRPr="00B23706" w:rsidRDefault="00D26FB3" w:rsidP="009B5AEC">
      <w:r>
        <w:lastRenderedPageBreak/>
        <w:t xml:space="preserve">For </w:t>
      </w:r>
      <w:r w:rsidR="00936B80">
        <w:t>a</w:t>
      </w:r>
      <w:r w:rsidR="00C75B7F">
        <w:t xml:space="preserve"> </w:t>
      </w:r>
      <w:r>
        <w:t xml:space="preserve">reduction object, </w:t>
      </w:r>
      <w:r w:rsidR="00C75B7F">
        <w:t>its</w:t>
      </w:r>
      <w:r w:rsidRPr="00E22756">
        <w:t xml:space="preserve"> </w:t>
      </w:r>
      <w:r w:rsidRPr="001E293C">
        <w:t>iteration-local</w:t>
      </w:r>
      <w:r>
        <w:rPr>
          <w:i/>
        </w:rPr>
        <w:t xml:space="preserve"> </w:t>
      </w:r>
      <w:r>
        <w:t xml:space="preserve">value is a reference to a temporary of its reduction type.  Each temporary is copy-constructed from the reduction’s </w:t>
      </w:r>
      <w:r w:rsidRPr="00B23706">
        <w:rPr>
          <w:i/>
        </w:rPr>
        <w:t>identity</w:t>
      </w:r>
      <w:r>
        <w:t xml:space="preserve"> value.  The </w:t>
      </w:r>
      <w:r w:rsidR="00014EF6">
        <w:t xml:space="preserve">reduction object’s </w:t>
      </w:r>
      <w:r w:rsidR="00014EF6">
        <w:rPr>
          <w:i/>
        </w:rPr>
        <w:t>var</w:t>
      </w:r>
      <w:r w:rsidR="00C75B7F">
        <w:t xml:space="preserve"> is updated </w:t>
      </w:r>
      <w:r w:rsidR="00014EF6">
        <w:t>with the result of applying</w:t>
      </w:r>
      <w:r w:rsidR="00C75B7F">
        <w:t xml:space="preserve"> </w:t>
      </w:r>
      <w:r w:rsidR="00C75B7F">
        <w:rPr>
          <w:i/>
        </w:rPr>
        <w:t xml:space="preserve">reduction-op </w:t>
      </w:r>
      <w:r w:rsidR="00014EF6">
        <w:t xml:space="preserve">to </w:t>
      </w:r>
      <w:r w:rsidR="00014EF6">
        <w:rPr>
          <w:i/>
        </w:rPr>
        <w:t>var</w:t>
      </w:r>
      <w:r w:rsidR="00014EF6">
        <w:t xml:space="preserve"> and any temporaries that were generated.</w:t>
      </w:r>
      <w:r w:rsidR="00C75B7F">
        <w:rPr>
          <w:i/>
        </w:rPr>
        <w:t xml:space="preserve"> </w:t>
      </w:r>
      <w:r w:rsidR="00DD5F82">
        <w:t>When these updates occur is implementation specific.</w:t>
      </w:r>
    </w:p>
    <w:p w14:paraId="789A9D49" w14:textId="77777777" w:rsidR="00D26FB3" w:rsidRPr="00B23706" w:rsidRDefault="00C75B7F" w:rsidP="009B5AEC">
      <w:r>
        <w:t>For induction object</w:t>
      </w:r>
      <w:r w:rsidR="00F92FD0">
        <w:t xml:space="preserve"> with no stride</w:t>
      </w:r>
      <w:r>
        <w:t xml:space="preserve">, </w:t>
      </w:r>
      <w:r w:rsidR="00F92FD0">
        <w:t xml:space="preserve">its </w:t>
      </w:r>
      <w:r w:rsidRPr="001E293C">
        <w:t>iteration-local</w:t>
      </w:r>
      <w:r>
        <w:rPr>
          <w:i/>
        </w:rPr>
        <w:t xml:space="preserve"> </w:t>
      </w:r>
      <w:r>
        <w:t xml:space="preserve">value for the </w:t>
      </w:r>
      <w:r w:rsidRPr="00B23706">
        <w:rPr>
          <w:i/>
        </w:rPr>
        <w:t>i</w:t>
      </w:r>
      <w:r>
        <w:t xml:space="preserve">th iteration is </w:t>
      </w:r>
      <w:r w:rsidR="00014EF6">
        <w:rPr>
          <w:i/>
        </w:rPr>
        <w:t xml:space="preserve">original </w:t>
      </w:r>
      <w:r w:rsidR="00014EF6">
        <w:t xml:space="preserve">+ </w:t>
      </w:r>
      <w:r w:rsidR="00014EF6">
        <w:rPr>
          <w:i/>
        </w:rPr>
        <w:t xml:space="preserve">i </w:t>
      </w:r>
      <w:r w:rsidR="00F92FD0">
        <w:t xml:space="preserve">and its </w:t>
      </w:r>
      <w:r w:rsidR="00F92FD0" w:rsidRPr="00B23706">
        <w:rPr>
          <w:i/>
        </w:rPr>
        <w:t>final value</w:t>
      </w:r>
      <w:r w:rsidR="00F92FD0">
        <w:t xml:space="preserve"> is</w:t>
      </w:r>
      <w:r w:rsidR="00F92FD0" w:rsidRPr="00F92FD0">
        <w:rPr>
          <w:i/>
        </w:rPr>
        <w:t xml:space="preserve"> </w:t>
      </w:r>
      <w:r w:rsidR="00F92FD0">
        <w:rPr>
          <w:i/>
        </w:rPr>
        <w:t xml:space="preserve">var </w:t>
      </w:r>
      <w:r w:rsidR="00F92FD0">
        <w:t xml:space="preserve">+ </w:t>
      </w:r>
      <w:r w:rsidR="00F92FD0">
        <w:rPr>
          <w:i/>
        </w:rPr>
        <w:t>n</w:t>
      </w:r>
      <w:r w:rsidR="007B1DF0">
        <w:t xml:space="preserve">, where </w:t>
      </w:r>
      <w:r w:rsidR="007B1DF0">
        <w:rPr>
          <w:i/>
        </w:rPr>
        <w:t xml:space="preserve">n </w:t>
      </w:r>
      <w:r w:rsidR="007B1DF0">
        <w:t xml:space="preserve">s the number of times that </w:t>
      </w:r>
      <w:r w:rsidR="007B1DF0">
        <w:rPr>
          <w:i/>
        </w:rPr>
        <w:t xml:space="preserve">f </w:t>
      </w:r>
      <w:r w:rsidR="007B1DF0">
        <w:t>was applied.</w:t>
      </w:r>
      <w:r w:rsidR="00F92FD0">
        <w:t xml:space="preserve">  For an induction object with a </w:t>
      </w:r>
      <w:r w:rsidR="00F92FD0">
        <w:rPr>
          <w:i/>
        </w:rPr>
        <w:t>stride</w:t>
      </w:r>
      <w:r w:rsidR="00F92FD0">
        <w:t xml:space="preserve">, its </w:t>
      </w:r>
      <w:r w:rsidR="00F92FD0" w:rsidRPr="001E293C">
        <w:t>iteration-local</w:t>
      </w:r>
      <w:r w:rsidR="00F92FD0">
        <w:rPr>
          <w:i/>
        </w:rPr>
        <w:t xml:space="preserve"> </w:t>
      </w:r>
      <w:r w:rsidR="00F92FD0">
        <w:t xml:space="preserve">value for the </w:t>
      </w:r>
      <w:r w:rsidR="00F92FD0" w:rsidRPr="00F927EC">
        <w:rPr>
          <w:i/>
        </w:rPr>
        <w:t>i</w:t>
      </w:r>
      <w:r w:rsidR="00F92FD0">
        <w:t xml:space="preserve">th iteration is </w:t>
      </w:r>
      <w:r>
        <w:rPr>
          <w:i/>
        </w:rPr>
        <w:t xml:space="preserve">original </w:t>
      </w:r>
      <w:r>
        <w:t xml:space="preserve">+ </w:t>
      </w:r>
      <w:r>
        <w:rPr>
          <w:i/>
        </w:rPr>
        <w:t>i</w:t>
      </w:r>
      <w:r>
        <w:t>*</w:t>
      </w:r>
      <w:r>
        <w:rPr>
          <w:i/>
        </w:rPr>
        <w:t>stride</w:t>
      </w:r>
      <w:r w:rsidR="00F92FD0">
        <w:t xml:space="preserve"> and its </w:t>
      </w:r>
      <w:r w:rsidR="00F92FD0" w:rsidRPr="00B23706">
        <w:rPr>
          <w:i/>
        </w:rPr>
        <w:t>final value</w:t>
      </w:r>
      <w:r w:rsidR="00F92FD0">
        <w:t xml:space="preserve"> is </w:t>
      </w:r>
      <w:r w:rsidR="00F92FD0" w:rsidRPr="00B23706">
        <w:rPr>
          <w:i/>
        </w:rPr>
        <w:t>var</w:t>
      </w:r>
      <w:r w:rsidR="007D3836">
        <w:rPr>
          <w:i/>
        </w:rPr>
        <w:t xml:space="preserve"> </w:t>
      </w:r>
      <w:r w:rsidR="007D3836">
        <w:t xml:space="preserve">+ </w:t>
      </w:r>
      <w:r w:rsidR="007D3836">
        <w:rPr>
          <w:i/>
        </w:rPr>
        <w:t>n</w:t>
      </w:r>
      <w:r w:rsidR="007D3836">
        <w:t>*</w:t>
      </w:r>
      <w:r w:rsidR="007D3836">
        <w:rPr>
          <w:i/>
        </w:rPr>
        <w:t>stride</w:t>
      </w:r>
      <w:r w:rsidR="007D3836">
        <w:t>.</w:t>
      </w:r>
      <w:r w:rsidR="00014EF6">
        <w:t xml:space="preserve"> </w:t>
      </w:r>
      <w:r w:rsidR="00F92FD0">
        <w:t xml:space="preserve">The </w:t>
      </w:r>
      <w:r w:rsidR="00F92FD0">
        <w:rPr>
          <w:i/>
        </w:rPr>
        <w:t xml:space="preserve">var </w:t>
      </w:r>
      <w:r w:rsidR="00F92FD0">
        <w:t xml:space="preserve">is set to the </w:t>
      </w:r>
      <w:r w:rsidR="00F92FD0">
        <w:rPr>
          <w:i/>
        </w:rPr>
        <w:t xml:space="preserve">final value. </w:t>
      </w:r>
      <w:r w:rsidR="00F92FD0">
        <w:t xml:space="preserve">All applications of </w:t>
      </w:r>
      <w:r w:rsidR="00F92FD0">
        <w:rPr>
          <w:i/>
        </w:rPr>
        <w:t xml:space="preserve">f </w:t>
      </w:r>
      <w:r w:rsidR="00F92FD0">
        <w:t xml:space="preserve">are sequenced before </w:t>
      </w:r>
      <w:r w:rsidR="00F92FD0">
        <w:rPr>
          <w:i/>
        </w:rPr>
        <w:t xml:space="preserve">var </w:t>
      </w:r>
      <w:r w:rsidR="00F92FD0">
        <w:t>is set.</w:t>
      </w:r>
    </w:p>
    <w:p w14:paraId="5E90E80A" w14:textId="77777777" w:rsidR="009B5AEC" w:rsidRDefault="00700F75" w:rsidP="009B5AEC">
      <w:r>
        <w:t xml:space="preserve">If </w:t>
      </w:r>
      <w:r w:rsidR="009B5AEC" w:rsidRPr="00793D8F">
        <w:rPr>
          <w:rStyle w:val="Codeinline"/>
        </w:rPr>
        <w:t>Policy</w:t>
      </w:r>
      <w:r w:rsidR="009B5AEC">
        <w:t xml:space="preserve"> </w:t>
      </w:r>
      <w:r w:rsidR="003D2117">
        <w:t xml:space="preserve">is </w:t>
      </w:r>
      <w:r w:rsidR="003D2117" w:rsidRPr="00793D8F">
        <w:rPr>
          <w:rStyle w:val="Codeinline"/>
        </w:rPr>
        <w:t>sequential_exe</w:t>
      </w:r>
      <w:r w:rsidR="00793D8F" w:rsidRPr="00793D8F">
        <w:rPr>
          <w:rStyle w:val="Codeinline"/>
        </w:rPr>
        <w:t>cu</w:t>
      </w:r>
      <w:r w:rsidR="003D2117" w:rsidRPr="00793D8F">
        <w:rPr>
          <w:rStyle w:val="Codeinline"/>
        </w:rPr>
        <w:t>tion_policy</w:t>
      </w:r>
      <w:r>
        <w:t>,</w:t>
      </w:r>
      <w:r w:rsidR="00793D8F">
        <w:t xml:space="preserve"> </w:t>
      </w:r>
      <w:r w:rsidR="00876A08">
        <w:t xml:space="preserve">the application shall </w:t>
      </w:r>
      <w:r w:rsidR="009B5AEC">
        <w:t xml:space="preserve">start with </w:t>
      </w:r>
      <w:r w:rsidR="00876A08">
        <w:t xml:space="preserve">the first argument list in the sequence and proceed to the last one.  </w:t>
      </w:r>
    </w:p>
    <w:p w14:paraId="78229E79" w14:textId="77777777" w:rsidR="009B5AEC" w:rsidRDefault="009B5AEC" w:rsidP="009B5AEC">
      <w:r>
        <w:rPr>
          <w:i/>
        </w:rPr>
        <w:t xml:space="preserve">Complexity: </w:t>
      </w:r>
      <w:r w:rsidR="007B1DF0" w:rsidRPr="00B23706">
        <w:rPr>
          <w:rStyle w:val="Codeinline"/>
        </w:rPr>
        <w:t>for_loop</w:t>
      </w:r>
      <w:r w:rsidR="007B1DF0">
        <w:t xml:space="preserve"> </w:t>
      </w:r>
      <w:r w:rsidR="007B1DF0">
        <w:rPr>
          <w:rStyle w:val="Codeinline"/>
        </w:rPr>
        <w:t>a</w:t>
      </w:r>
      <w:r w:rsidR="00112D58">
        <w:t xml:space="preserve">pplies </w:t>
      </w:r>
      <w:r>
        <w:t>f exactly</w:t>
      </w:r>
      <w:r w:rsidR="00112D58">
        <w:t xml:space="preserve"> </w:t>
      </w:r>
      <w:r w:rsidR="007B1DF0" w:rsidRPr="00B23706">
        <w:rPr>
          <w:rStyle w:val="Codeinline"/>
        </w:rPr>
        <w:t>last</w:t>
      </w:r>
      <w:r w:rsidR="007B1DF0">
        <w:t>-</w:t>
      </w:r>
      <w:r w:rsidR="007B1DF0" w:rsidRPr="00B23706">
        <w:rPr>
          <w:rStyle w:val="Codeinline"/>
        </w:rPr>
        <w:t>first</w:t>
      </w:r>
      <w:r w:rsidR="007B1DF0">
        <w:t xml:space="preserve"> times.</w:t>
      </w:r>
      <w:r w:rsidR="001E4EB3">
        <w:t xml:space="preserve"> </w:t>
      </w:r>
      <w:r w:rsidR="001E4EB3" w:rsidRPr="00B23706">
        <w:rPr>
          <w:rStyle w:val="Codeinline"/>
        </w:rPr>
        <w:t>for_loop_strided</w:t>
      </w:r>
      <w:r w:rsidR="001E4EB3">
        <w:t xml:space="preserve"> applies f exactly </w:t>
      </w:r>
      <w:r w:rsidR="00980509" w:rsidRPr="00B23706">
        <w:rPr>
          <w:position w:val="-2"/>
        </w:rPr>
        <w:sym w:font="Symbol" w:char="F0EB"/>
      </w:r>
      <w:r w:rsidR="001E4EB3">
        <w:t>(</w:t>
      </w:r>
      <w:r w:rsidR="001E4EB3" w:rsidRPr="00B23706">
        <w:rPr>
          <w:rStyle w:val="Codeinline"/>
        </w:rPr>
        <w:t>last</w:t>
      </w:r>
      <w:r w:rsidR="001E4EB3">
        <w:t>-</w:t>
      </w:r>
      <w:r w:rsidR="001E4EB3" w:rsidRPr="00B23706">
        <w:rPr>
          <w:rStyle w:val="Codeinline"/>
        </w:rPr>
        <w:t>first</w:t>
      </w:r>
      <w:r w:rsidR="001E4EB3">
        <w:t>-1)/</w:t>
      </w:r>
      <w:r w:rsidR="001E4EB3" w:rsidRPr="00B23706">
        <w:rPr>
          <w:rStyle w:val="Codeinline"/>
        </w:rPr>
        <w:t>stride</w:t>
      </w:r>
      <w:r w:rsidR="00980509" w:rsidRPr="00B23706">
        <w:rPr>
          <w:position w:val="-2"/>
        </w:rPr>
        <w:sym w:font="Symbol" w:char="F0FB"/>
      </w:r>
      <w:r w:rsidR="001E4EB3">
        <w:t xml:space="preserve">+1 if stride is positive, and </w:t>
      </w:r>
      <w:r w:rsidR="00980509" w:rsidRPr="00F927EC">
        <w:rPr>
          <w:position w:val="-2"/>
        </w:rPr>
        <w:sym w:font="Symbol" w:char="F0EB"/>
      </w:r>
      <w:r w:rsidR="001E4EB3">
        <w:t>(</w:t>
      </w:r>
      <w:r w:rsidR="001E4EB3" w:rsidRPr="00B23706">
        <w:rPr>
          <w:rStyle w:val="Codeinline"/>
        </w:rPr>
        <w:t>first</w:t>
      </w:r>
      <w:r w:rsidR="001E4EB3">
        <w:t>-</w:t>
      </w:r>
      <w:r w:rsidR="001E4EB3" w:rsidRPr="00B23706">
        <w:rPr>
          <w:rStyle w:val="Codeinline"/>
        </w:rPr>
        <w:t>last</w:t>
      </w:r>
      <w:r w:rsidR="001E4EB3">
        <w:t>-1)/</w:t>
      </w:r>
      <w:r w:rsidR="001E4EB3" w:rsidRPr="00B23706">
        <w:rPr>
          <w:rStyle w:val="Codeinline"/>
        </w:rPr>
        <w:t>stride</w:t>
      </w:r>
      <w:r w:rsidR="00980509" w:rsidRPr="00F927EC">
        <w:rPr>
          <w:position w:val="-2"/>
        </w:rPr>
        <w:sym w:font="Symbol" w:char="F0FB"/>
      </w:r>
      <w:r w:rsidR="001E4EB3">
        <w:t>+1 times if stride is negative.</w:t>
      </w:r>
    </w:p>
    <w:p w14:paraId="632675CD" w14:textId="77777777" w:rsidR="009B5AEC" w:rsidRDefault="009B5AEC" w:rsidP="009B5AEC">
      <w:r>
        <w:rPr>
          <w:i/>
        </w:rPr>
        <w:t>Remarks</w:t>
      </w:r>
      <w:r>
        <w:t xml:space="preserve">: If </w:t>
      </w:r>
      <w:r w:rsidRPr="00DF2B42">
        <w:rPr>
          <w:i/>
        </w:rPr>
        <w:t>f</w:t>
      </w:r>
      <w:r>
        <w:t xml:space="preserve"> returns a result, the result is ignored.</w:t>
      </w:r>
    </w:p>
    <w:p w14:paraId="55821E66" w14:textId="77777777" w:rsidR="00691B8B" w:rsidRDefault="00691B8B" w:rsidP="009B5AEC">
      <w:pPr>
        <w:rPr>
          <w:i/>
        </w:rPr>
      </w:pPr>
      <w:r>
        <w:rPr>
          <w:i/>
        </w:rPr>
        <w:t xml:space="preserve">[Note: </w:t>
      </w:r>
      <w:r w:rsidR="00DD5F82">
        <w:t xml:space="preserve">When i and j are iterators, </w:t>
      </w:r>
      <w:r w:rsidRPr="00B23706">
        <w:rPr>
          <w:rStyle w:val="Codeinline"/>
        </w:rPr>
        <w:t>for_loop</w:t>
      </w:r>
      <w:r w:rsidR="009454A2" w:rsidRPr="00B23706">
        <w:rPr>
          <w:rStyle w:val="Codeinline"/>
        </w:rPr>
        <w:t>(</w:t>
      </w:r>
      <w:r w:rsidR="00582CC7">
        <w:rPr>
          <w:rStyle w:val="Codeinline"/>
        </w:rPr>
        <w:t>policy,</w:t>
      </w:r>
      <w:r w:rsidR="009454A2" w:rsidRPr="00B23706">
        <w:rPr>
          <w:rStyle w:val="Codeinline"/>
        </w:rPr>
        <w:t>i,j,f)</w:t>
      </w:r>
      <w:r>
        <w:t xml:space="preserve"> differs from </w:t>
      </w:r>
      <w:r w:rsidRPr="00B23706">
        <w:rPr>
          <w:rStyle w:val="Codeinline"/>
        </w:rPr>
        <w:t>for_each</w:t>
      </w:r>
      <w:r w:rsidR="009454A2" w:rsidRPr="009454A2">
        <w:rPr>
          <w:rStyle w:val="Codeinline"/>
        </w:rPr>
        <w:t>(</w:t>
      </w:r>
      <w:r w:rsidR="00582CC7">
        <w:rPr>
          <w:rStyle w:val="Codeinline"/>
        </w:rPr>
        <w:t>policy,</w:t>
      </w:r>
      <w:r w:rsidR="009454A2" w:rsidRPr="009454A2">
        <w:rPr>
          <w:rStyle w:val="Codeinline"/>
        </w:rPr>
        <w:t>i,j,f)</w:t>
      </w:r>
      <w:r>
        <w:t xml:space="preserve"> in that the latter dereferences elements in [first,last) </w:t>
      </w:r>
      <w:r>
        <w:rPr>
          <w:i/>
        </w:rPr>
        <w:t>--note]</w:t>
      </w:r>
    </w:p>
    <w:p w14:paraId="7BD52297" w14:textId="77777777" w:rsidR="009B5AEC" w:rsidRPr="009B5AEC" w:rsidRDefault="009B5AEC" w:rsidP="009B5AEC"/>
    <w:sectPr w:rsidR="009B5AEC" w:rsidRPr="009B5AEC">
      <w:headerReference w:type="even" r:id="rId11"/>
      <w:headerReference w:type="default" r:id="rId12"/>
      <w:footerReference w:type="even" r:id="rId13"/>
      <w:footerReference w:type="default" r:id="rId14"/>
      <w:headerReference w:type="first" r:id="rId15"/>
      <w:footerReference w:type="first" r:id="rId16"/>
      <w:pgSz w:w="12240" w:h="15840"/>
      <w:pgMar w:top="1440" w:right="1440" w:bottom="1440" w:left="1440" w:header="720" w:footer="720" w:gutter="0"/>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1" w:author="Clark Nelson" w:date="2015-09-22T18:07:00Z" w:initials="CN">
    <w:p w14:paraId="2C4AA57E" w14:textId="77777777" w:rsidR="00E22756" w:rsidRDefault="00E22756">
      <w:pPr>
        <w:pStyle w:val="CommentText"/>
      </w:pPr>
      <w:r>
        <w:rPr>
          <w:rStyle w:val="CommentReference"/>
        </w:rPr>
        <w:annotationRef/>
      </w:r>
      <w:r>
        <w:t>I still think this is a strange formulation.</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2C4AA57E" w15:done="0"/>
</w15:commentsEx>
</file>

<file path=word/customizations.xml><?xml version="1.0" encoding="utf-8"?>
<wne:tcg xmlns:r="http://schemas.openxmlformats.org/officeDocument/2006/relationships" xmlns:wne="http://schemas.microsoft.com/office/word/2006/wordml">
  <wne:toolbars>
    <wne:toolbarData r:id="rId1"/>
  </wne:toolbar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67E8CDD" w14:textId="77777777" w:rsidR="00020B68" w:rsidRDefault="00020B68" w:rsidP="002747BF">
      <w:pPr>
        <w:spacing w:after="0" w:line="240" w:lineRule="auto"/>
      </w:pPr>
      <w:r>
        <w:separator/>
      </w:r>
    </w:p>
  </w:endnote>
  <w:endnote w:type="continuationSeparator" w:id="0">
    <w:p w14:paraId="441991AA" w14:textId="77777777" w:rsidR="00020B68" w:rsidRDefault="00020B68" w:rsidP="002747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10002FF" w:usb1="4000FCFF" w:usb2="00000009"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729506" w14:textId="77777777" w:rsidR="00A2268C" w:rsidRDefault="00A2268C">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096218" w14:textId="77777777" w:rsidR="00A2268C" w:rsidRDefault="00A2268C">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E5EAAF6" w14:textId="77777777" w:rsidR="00A2268C" w:rsidRDefault="00A2268C">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55F7691" w14:textId="77777777" w:rsidR="00020B68" w:rsidRDefault="00020B68" w:rsidP="002747BF">
      <w:pPr>
        <w:spacing w:after="0" w:line="240" w:lineRule="auto"/>
      </w:pPr>
      <w:r>
        <w:separator/>
      </w:r>
    </w:p>
  </w:footnote>
  <w:footnote w:type="continuationSeparator" w:id="0">
    <w:p w14:paraId="05DF3670" w14:textId="77777777" w:rsidR="00020B68" w:rsidRDefault="00020B68" w:rsidP="002747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6E6504" w14:textId="77777777" w:rsidR="00A2268C" w:rsidRDefault="00A2268C">
    <w:pPr>
      <w:pStyle w:val="Heade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399099994"/>
      <w:docPartObj>
        <w:docPartGallery w:val="Page Numbers (Top of Page)"/>
        <w:docPartUnique/>
      </w:docPartObj>
    </w:sdtPr>
    <w:sdtEndPr>
      <w:rPr>
        <w:noProof/>
      </w:rPr>
    </w:sdtEndPr>
    <w:sdtContent>
      <w:p w14:paraId="2C1DDF0B" w14:textId="240F6F35" w:rsidR="00A2268C" w:rsidRDefault="00A2268C">
        <w:pPr>
          <w:pStyle w:val="Header"/>
          <w:jc w:val="right"/>
        </w:pPr>
        <w:r>
          <w:fldChar w:fldCharType="begin"/>
        </w:r>
        <w:r>
          <w:instrText xml:space="preserve"> PAGE   \* MERGEFORMAT </w:instrText>
        </w:r>
        <w:r>
          <w:fldChar w:fldCharType="separate"/>
        </w:r>
        <w:r w:rsidR="00177ADB">
          <w:rPr>
            <w:noProof/>
          </w:rPr>
          <w:t>7</w:t>
        </w:r>
        <w:r>
          <w:rPr>
            <w:noProof/>
          </w:rPr>
          <w:fldChar w:fldCharType="end"/>
        </w:r>
      </w:p>
    </w:sdtContent>
  </w:sdt>
  <w:p w14:paraId="112E0D45" w14:textId="77777777" w:rsidR="00A2268C" w:rsidRDefault="00A2268C">
    <w:pPr>
      <w:pStyle w:val="Header"/>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2287CA" w14:textId="77777777" w:rsidR="00A2268C" w:rsidRDefault="00A2268C">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1977E8"/>
    <w:multiLevelType w:val="hybridMultilevel"/>
    <w:tmpl w:val="B240EA86"/>
    <w:lvl w:ilvl="0" w:tplc="0409000F">
      <w:start w:val="1"/>
      <w:numFmt w:val="decimal"/>
      <w:lvlText w:val="%1."/>
      <w:lvlJc w:val="left"/>
      <w:pPr>
        <w:ind w:left="768" w:hanging="360"/>
      </w:pPr>
    </w:lvl>
    <w:lvl w:ilvl="1" w:tplc="04090019" w:tentative="1">
      <w:start w:val="1"/>
      <w:numFmt w:val="lowerLetter"/>
      <w:lvlText w:val="%2."/>
      <w:lvlJc w:val="left"/>
      <w:pPr>
        <w:ind w:left="1488" w:hanging="360"/>
      </w:pPr>
    </w:lvl>
    <w:lvl w:ilvl="2" w:tplc="0409001B" w:tentative="1">
      <w:start w:val="1"/>
      <w:numFmt w:val="lowerRoman"/>
      <w:lvlText w:val="%3."/>
      <w:lvlJc w:val="right"/>
      <w:pPr>
        <w:ind w:left="2208" w:hanging="180"/>
      </w:pPr>
    </w:lvl>
    <w:lvl w:ilvl="3" w:tplc="0409000F" w:tentative="1">
      <w:start w:val="1"/>
      <w:numFmt w:val="decimal"/>
      <w:lvlText w:val="%4."/>
      <w:lvlJc w:val="left"/>
      <w:pPr>
        <w:ind w:left="2928" w:hanging="360"/>
      </w:pPr>
    </w:lvl>
    <w:lvl w:ilvl="4" w:tplc="04090019" w:tentative="1">
      <w:start w:val="1"/>
      <w:numFmt w:val="lowerLetter"/>
      <w:lvlText w:val="%5."/>
      <w:lvlJc w:val="left"/>
      <w:pPr>
        <w:ind w:left="3648" w:hanging="360"/>
      </w:pPr>
    </w:lvl>
    <w:lvl w:ilvl="5" w:tplc="0409001B" w:tentative="1">
      <w:start w:val="1"/>
      <w:numFmt w:val="lowerRoman"/>
      <w:lvlText w:val="%6."/>
      <w:lvlJc w:val="right"/>
      <w:pPr>
        <w:ind w:left="4368" w:hanging="180"/>
      </w:pPr>
    </w:lvl>
    <w:lvl w:ilvl="6" w:tplc="0409000F" w:tentative="1">
      <w:start w:val="1"/>
      <w:numFmt w:val="decimal"/>
      <w:lvlText w:val="%7."/>
      <w:lvlJc w:val="left"/>
      <w:pPr>
        <w:ind w:left="5088" w:hanging="360"/>
      </w:pPr>
    </w:lvl>
    <w:lvl w:ilvl="7" w:tplc="04090019" w:tentative="1">
      <w:start w:val="1"/>
      <w:numFmt w:val="lowerLetter"/>
      <w:lvlText w:val="%8."/>
      <w:lvlJc w:val="left"/>
      <w:pPr>
        <w:ind w:left="5808" w:hanging="360"/>
      </w:pPr>
    </w:lvl>
    <w:lvl w:ilvl="8" w:tplc="0409001B" w:tentative="1">
      <w:start w:val="1"/>
      <w:numFmt w:val="lowerRoman"/>
      <w:lvlText w:val="%9."/>
      <w:lvlJc w:val="right"/>
      <w:pPr>
        <w:ind w:left="6528" w:hanging="180"/>
      </w:pPr>
    </w:lvl>
  </w:abstractNum>
  <w:abstractNum w:abstractNumId="1" w15:restartNumberingAfterBreak="0">
    <w:nsid w:val="021219CB"/>
    <w:multiLevelType w:val="hybridMultilevel"/>
    <w:tmpl w:val="322C4ACE"/>
    <w:lvl w:ilvl="0" w:tplc="04090019">
      <w:start w:val="1"/>
      <w:numFmt w:val="lowerLetter"/>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49870FF"/>
    <w:multiLevelType w:val="hybridMultilevel"/>
    <w:tmpl w:val="7E5299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926191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4" w15:restartNumberingAfterBreak="0">
    <w:nsid w:val="0D727B53"/>
    <w:multiLevelType w:val="hybridMultilevel"/>
    <w:tmpl w:val="03F88AF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28B049C"/>
    <w:multiLevelType w:val="hybridMultilevel"/>
    <w:tmpl w:val="0B448A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9CC5E22"/>
    <w:multiLevelType w:val="multilevel"/>
    <w:tmpl w:val="80F26AEC"/>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AF96BE1"/>
    <w:multiLevelType w:val="hybridMultilevel"/>
    <w:tmpl w:val="EFF89476"/>
    <w:lvl w:ilvl="0" w:tplc="04090001">
      <w:start w:val="1"/>
      <w:numFmt w:val="bullet"/>
      <w:lvlText w:val=""/>
      <w:lvlJc w:val="left"/>
      <w:pPr>
        <w:ind w:left="864" w:hanging="360"/>
      </w:pPr>
      <w:rPr>
        <w:rFonts w:ascii="Symbol" w:hAnsi="Symbol" w:hint="default"/>
      </w:rPr>
    </w:lvl>
    <w:lvl w:ilvl="1" w:tplc="04090003" w:tentative="1">
      <w:start w:val="1"/>
      <w:numFmt w:val="bullet"/>
      <w:lvlText w:val="o"/>
      <w:lvlJc w:val="left"/>
      <w:pPr>
        <w:ind w:left="1584" w:hanging="360"/>
      </w:pPr>
      <w:rPr>
        <w:rFonts w:ascii="Courier New" w:hAnsi="Courier New" w:cs="Courier New" w:hint="default"/>
      </w:rPr>
    </w:lvl>
    <w:lvl w:ilvl="2" w:tplc="04090005" w:tentative="1">
      <w:start w:val="1"/>
      <w:numFmt w:val="bullet"/>
      <w:lvlText w:val=""/>
      <w:lvlJc w:val="left"/>
      <w:pPr>
        <w:ind w:left="2304" w:hanging="360"/>
      </w:pPr>
      <w:rPr>
        <w:rFonts w:ascii="Wingdings" w:hAnsi="Wingdings" w:hint="default"/>
      </w:rPr>
    </w:lvl>
    <w:lvl w:ilvl="3" w:tplc="04090001" w:tentative="1">
      <w:start w:val="1"/>
      <w:numFmt w:val="bullet"/>
      <w:lvlText w:val=""/>
      <w:lvlJc w:val="left"/>
      <w:pPr>
        <w:ind w:left="3024" w:hanging="360"/>
      </w:pPr>
      <w:rPr>
        <w:rFonts w:ascii="Symbol" w:hAnsi="Symbol" w:hint="default"/>
      </w:rPr>
    </w:lvl>
    <w:lvl w:ilvl="4" w:tplc="04090003" w:tentative="1">
      <w:start w:val="1"/>
      <w:numFmt w:val="bullet"/>
      <w:lvlText w:val="o"/>
      <w:lvlJc w:val="left"/>
      <w:pPr>
        <w:ind w:left="3744" w:hanging="360"/>
      </w:pPr>
      <w:rPr>
        <w:rFonts w:ascii="Courier New" w:hAnsi="Courier New" w:cs="Courier New" w:hint="default"/>
      </w:rPr>
    </w:lvl>
    <w:lvl w:ilvl="5" w:tplc="04090005" w:tentative="1">
      <w:start w:val="1"/>
      <w:numFmt w:val="bullet"/>
      <w:lvlText w:val=""/>
      <w:lvlJc w:val="left"/>
      <w:pPr>
        <w:ind w:left="4464" w:hanging="360"/>
      </w:pPr>
      <w:rPr>
        <w:rFonts w:ascii="Wingdings" w:hAnsi="Wingdings" w:hint="default"/>
      </w:rPr>
    </w:lvl>
    <w:lvl w:ilvl="6" w:tplc="04090001" w:tentative="1">
      <w:start w:val="1"/>
      <w:numFmt w:val="bullet"/>
      <w:lvlText w:val=""/>
      <w:lvlJc w:val="left"/>
      <w:pPr>
        <w:ind w:left="5184" w:hanging="360"/>
      </w:pPr>
      <w:rPr>
        <w:rFonts w:ascii="Symbol" w:hAnsi="Symbol" w:hint="default"/>
      </w:rPr>
    </w:lvl>
    <w:lvl w:ilvl="7" w:tplc="04090003" w:tentative="1">
      <w:start w:val="1"/>
      <w:numFmt w:val="bullet"/>
      <w:lvlText w:val="o"/>
      <w:lvlJc w:val="left"/>
      <w:pPr>
        <w:ind w:left="5904" w:hanging="360"/>
      </w:pPr>
      <w:rPr>
        <w:rFonts w:ascii="Courier New" w:hAnsi="Courier New" w:cs="Courier New" w:hint="default"/>
      </w:rPr>
    </w:lvl>
    <w:lvl w:ilvl="8" w:tplc="04090005" w:tentative="1">
      <w:start w:val="1"/>
      <w:numFmt w:val="bullet"/>
      <w:lvlText w:val=""/>
      <w:lvlJc w:val="left"/>
      <w:pPr>
        <w:ind w:left="6624" w:hanging="360"/>
      </w:pPr>
      <w:rPr>
        <w:rFonts w:ascii="Wingdings" w:hAnsi="Wingdings" w:hint="default"/>
      </w:rPr>
    </w:lvl>
  </w:abstractNum>
  <w:abstractNum w:abstractNumId="8" w15:restartNumberingAfterBreak="0">
    <w:nsid w:val="29A12F43"/>
    <w:multiLevelType w:val="hybridMultilevel"/>
    <w:tmpl w:val="BF7699C8"/>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9" w15:restartNumberingAfterBreak="0">
    <w:nsid w:val="2B533791"/>
    <w:multiLevelType w:val="hybridMultilevel"/>
    <w:tmpl w:val="ECCAB1D6"/>
    <w:lvl w:ilvl="0" w:tplc="72F20B26">
      <w:numFmt w:val="bullet"/>
      <w:lvlText w:val=""/>
      <w:lvlJc w:val="left"/>
      <w:pPr>
        <w:ind w:left="456" w:hanging="360"/>
      </w:pPr>
      <w:rPr>
        <w:rFonts w:ascii="Wingdings" w:eastAsiaTheme="minorHAnsi" w:hAnsi="Wingdings" w:cstheme="minorBidi" w:hint="default"/>
      </w:rPr>
    </w:lvl>
    <w:lvl w:ilvl="1" w:tplc="04090003" w:tentative="1">
      <w:start w:val="1"/>
      <w:numFmt w:val="bullet"/>
      <w:lvlText w:val="o"/>
      <w:lvlJc w:val="left"/>
      <w:pPr>
        <w:ind w:left="1176" w:hanging="360"/>
      </w:pPr>
      <w:rPr>
        <w:rFonts w:ascii="Courier New" w:hAnsi="Courier New" w:cs="Courier New" w:hint="default"/>
      </w:rPr>
    </w:lvl>
    <w:lvl w:ilvl="2" w:tplc="04090005" w:tentative="1">
      <w:start w:val="1"/>
      <w:numFmt w:val="bullet"/>
      <w:lvlText w:val=""/>
      <w:lvlJc w:val="left"/>
      <w:pPr>
        <w:ind w:left="1896" w:hanging="360"/>
      </w:pPr>
      <w:rPr>
        <w:rFonts w:ascii="Wingdings" w:hAnsi="Wingdings" w:hint="default"/>
      </w:rPr>
    </w:lvl>
    <w:lvl w:ilvl="3" w:tplc="04090001" w:tentative="1">
      <w:start w:val="1"/>
      <w:numFmt w:val="bullet"/>
      <w:lvlText w:val=""/>
      <w:lvlJc w:val="left"/>
      <w:pPr>
        <w:ind w:left="2616" w:hanging="360"/>
      </w:pPr>
      <w:rPr>
        <w:rFonts w:ascii="Symbol" w:hAnsi="Symbol" w:hint="default"/>
      </w:rPr>
    </w:lvl>
    <w:lvl w:ilvl="4" w:tplc="04090003" w:tentative="1">
      <w:start w:val="1"/>
      <w:numFmt w:val="bullet"/>
      <w:lvlText w:val="o"/>
      <w:lvlJc w:val="left"/>
      <w:pPr>
        <w:ind w:left="3336" w:hanging="360"/>
      </w:pPr>
      <w:rPr>
        <w:rFonts w:ascii="Courier New" w:hAnsi="Courier New" w:cs="Courier New" w:hint="default"/>
      </w:rPr>
    </w:lvl>
    <w:lvl w:ilvl="5" w:tplc="04090005" w:tentative="1">
      <w:start w:val="1"/>
      <w:numFmt w:val="bullet"/>
      <w:lvlText w:val=""/>
      <w:lvlJc w:val="left"/>
      <w:pPr>
        <w:ind w:left="4056" w:hanging="360"/>
      </w:pPr>
      <w:rPr>
        <w:rFonts w:ascii="Wingdings" w:hAnsi="Wingdings" w:hint="default"/>
      </w:rPr>
    </w:lvl>
    <w:lvl w:ilvl="6" w:tplc="04090001" w:tentative="1">
      <w:start w:val="1"/>
      <w:numFmt w:val="bullet"/>
      <w:lvlText w:val=""/>
      <w:lvlJc w:val="left"/>
      <w:pPr>
        <w:ind w:left="4776" w:hanging="360"/>
      </w:pPr>
      <w:rPr>
        <w:rFonts w:ascii="Symbol" w:hAnsi="Symbol" w:hint="default"/>
      </w:rPr>
    </w:lvl>
    <w:lvl w:ilvl="7" w:tplc="04090003" w:tentative="1">
      <w:start w:val="1"/>
      <w:numFmt w:val="bullet"/>
      <w:lvlText w:val="o"/>
      <w:lvlJc w:val="left"/>
      <w:pPr>
        <w:ind w:left="5496" w:hanging="360"/>
      </w:pPr>
      <w:rPr>
        <w:rFonts w:ascii="Courier New" w:hAnsi="Courier New" w:cs="Courier New" w:hint="default"/>
      </w:rPr>
    </w:lvl>
    <w:lvl w:ilvl="8" w:tplc="04090005" w:tentative="1">
      <w:start w:val="1"/>
      <w:numFmt w:val="bullet"/>
      <w:lvlText w:val=""/>
      <w:lvlJc w:val="left"/>
      <w:pPr>
        <w:ind w:left="6216" w:hanging="360"/>
      </w:pPr>
      <w:rPr>
        <w:rFonts w:ascii="Wingdings" w:hAnsi="Wingdings" w:hint="default"/>
      </w:rPr>
    </w:lvl>
  </w:abstractNum>
  <w:abstractNum w:abstractNumId="10" w15:restartNumberingAfterBreak="0">
    <w:nsid w:val="324C46BC"/>
    <w:multiLevelType w:val="hybridMultilevel"/>
    <w:tmpl w:val="AF3C44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BBA7F87"/>
    <w:multiLevelType w:val="hybridMultilevel"/>
    <w:tmpl w:val="18DE3A7A"/>
    <w:lvl w:ilvl="0" w:tplc="7B5ACFA8">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2" w15:restartNumberingAfterBreak="0">
    <w:nsid w:val="41120207"/>
    <w:multiLevelType w:val="hybridMultilevel"/>
    <w:tmpl w:val="D6CCD8A8"/>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43C61AE"/>
    <w:multiLevelType w:val="hybridMultilevel"/>
    <w:tmpl w:val="3954BD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D6D07EA"/>
    <w:multiLevelType w:val="hybridMultilevel"/>
    <w:tmpl w:val="ABD24738"/>
    <w:lvl w:ilvl="0" w:tplc="04090001">
      <w:start w:val="1"/>
      <w:numFmt w:val="bullet"/>
      <w:lvlText w:val=""/>
      <w:lvlJc w:val="left"/>
      <w:pPr>
        <w:ind w:left="768" w:hanging="360"/>
      </w:pPr>
      <w:rPr>
        <w:rFonts w:ascii="Symbol" w:hAnsi="Symbol" w:hint="default"/>
      </w:rPr>
    </w:lvl>
    <w:lvl w:ilvl="1" w:tplc="04090003" w:tentative="1">
      <w:start w:val="1"/>
      <w:numFmt w:val="bullet"/>
      <w:lvlText w:val="o"/>
      <w:lvlJc w:val="left"/>
      <w:pPr>
        <w:ind w:left="1488" w:hanging="360"/>
      </w:pPr>
      <w:rPr>
        <w:rFonts w:ascii="Courier New" w:hAnsi="Courier New" w:cs="Courier New" w:hint="default"/>
      </w:rPr>
    </w:lvl>
    <w:lvl w:ilvl="2" w:tplc="04090005" w:tentative="1">
      <w:start w:val="1"/>
      <w:numFmt w:val="bullet"/>
      <w:lvlText w:val=""/>
      <w:lvlJc w:val="left"/>
      <w:pPr>
        <w:ind w:left="2208" w:hanging="360"/>
      </w:pPr>
      <w:rPr>
        <w:rFonts w:ascii="Wingdings" w:hAnsi="Wingdings" w:hint="default"/>
      </w:rPr>
    </w:lvl>
    <w:lvl w:ilvl="3" w:tplc="04090001" w:tentative="1">
      <w:start w:val="1"/>
      <w:numFmt w:val="bullet"/>
      <w:lvlText w:val=""/>
      <w:lvlJc w:val="left"/>
      <w:pPr>
        <w:ind w:left="2928" w:hanging="360"/>
      </w:pPr>
      <w:rPr>
        <w:rFonts w:ascii="Symbol" w:hAnsi="Symbol" w:hint="default"/>
      </w:rPr>
    </w:lvl>
    <w:lvl w:ilvl="4" w:tplc="04090003" w:tentative="1">
      <w:start w:val="1"/>
      <w:numFmt w:val="bullet"/>
      <w:lvlText w:val="o"/>
      <w:lvlJc w:val="left"/>
      <w:pPr>
        <w:ind w:left="3648" w:hanging="360"/>
      </w:pPr>
      <w:rPr>
        <w:rFonts w:ascii="Courier New" w:hAnsi="Courier New" w:cs="Courier New" w:hint="default"/>
      </w:rPr>
    </w:lvl>
    <w:lvl w:ilvl="5" w:tplc="04090005" w:tentative="1">
      <w:start w:val="1"/>
      <w:numFmt w:val="bullet"/>
      <w:lvlText w:val=""/>
      <w:lvlJc w:val="left"/>
      <w:pPr>
        <w:ind w:left="4368" w:hanging="360"/>
      </w:pPr>
      <w:rPr>
        <w:rFonts w:ascii="Wingdings" w:hAnsi="Wingdings" w:hint="default"/>
      </w:rPr>
    </w:lvl>
    <w:lvl w:ilvl="6" w:tplc="04090001" w:tentative="1">
      <w:start w:val="1"/>
      <w:numFmt w:val="bullet"/>
      <w:lvlText w:val=""/>
      <w:lvlJc w:val="left"/>
      <w:pPr>
        <w:ind w:left="5088" w:hanging="360"/>
      </w:pPr>
      <w:rPr>
        <w:rFonts w:ascii="Symbol" w:hAnsi="Symbol" w:hint="default"/>
      </w:rPr>
    </w:lvl>
    <w:lvl w:ilvl="7" w:tplc="04090003" w:tentative="1">
      <w:start w:val="1"/>
      <w:numFmt w:val="bullet"/>
      <w:lvlText w:val="o"/>
      <w:lvlJc w:val="left"/>
      <w:pPr>
        <w:ind w:left="5808" w:hanging="360"/>
      </w:pPr>
      <w:rPr>
        <w:rFonts w:ascii="Courier New" w:hAnsi="Courier New" w:cs="Courier New" w:hint="default"/>
      </w:rPr>
    </w:lvl>
    <w:lvl w:ilvl="8" w:tplc="04090005" w:tentative="1">
      <w:start w:val="1"/>
      <w:numFmt w:val="bullet"/>
      <w:lvlText w:val=""/>
      <w:lvlJc w:val="left"/>
      <w:pPr>
        <w:ind w:left="6528" w:hanging="360"/>
      </w:pPr>
      <w:rPr>
        <w:rFonts w:ascii="Wingdings" w:hAnsi="Wingdings" w:hint="default"/>
      </w:rPr>
    </w:lvl>
  </w:abstractNum>
  <w:abstractNum w:abstractNumId="15" w15:restartNumberingAfterBreak="0">
    <w:nsid w:val="4FA11CB1"/>
    <w:multiLevelType w:val="hybridMultilevel"/>
    <w:tmpl w:val="F3F24E9A"/>
    <w:lvl w:ilvl="0" w:tplc="D600657C">
      <w:start w:val="1"/>
      <w:numFmt w:val="bullet"/>
      <w:lvlText w:val=""/>
      <w:lvlJc w:val="left"/>
      <w:pPr>
        <w:ind w:left="77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2321D09"/>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5273486B"/>
    <w:multiLevelType w:val="hybridMultilevel"/>
    <w:tmpl w:val="E26AAD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2956063"/>
    <w:multiLevelType w:val="hybridMultilevel"/>
    <w:tmpl w:val="2042DD3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12F00A8"/>
    <w:multiLevelType w:val="hybridMultilevel"/>
    <w:tmpl w:val="A606D856"/>
    <w:lvl w:ilvl="0" w:tplc="DCF087C2">
      <w:numFmt w:val="bullet"/>
      <w:lvlText w:val=""/>
      <w:lvlJc w:val="left"/>
      <w:pPr>
        <w:ind w:left="720" w:hanging="360"/>
      </w:pPr>
      <w:rPr>
        <w:rFonts w:ascii="Wingdings" w:eastAsiaTheme="minorHAnsi" w:hAnsi="Wingdings"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B5748AA"/>
    <w:multiLevelType w:val="hybridMultilevel"/>
    <w:tmpl w:val="DFBEF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F3F1527"/>
    <w:multiLevelType w:val="hybridMultilevel"/>
    <w:tmpl w:val="11C4E772"/>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22" w15:restartNumberingAfterBreak="0">
    <w:nsid w:val="721F6105"/>
    <w:multiLevelType w:val="multilevel"/>
    <w:tmpl w:val="CEFAFDFE"/>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3" w15:restartNumberingAfterBreak="0">
    <w:nsid w:val="79796049"/>
    <w:multiLevelType w:val="hybridMultilevel"/>
    <w:tmpl w:val="3A0C294E"/>
    <w:lvl w:ilvl="0" w:tplc="04090019">
      <w:start w:val="1"/>
      <w:numFmt w:val="lowerLetter"/>
      <w:lvlText w:val="%1."/>
      <w:lvlJc w:val="left"/>
      <w:pPr>
        <w:ind w:left="720" w:hanging="360"/>
      </w:pPr>
      <w:rPr>
        <w:rFonts w:hint="default"/>
      </w:rPr>
    </w:lvl>
    <w:lvl w:ilvl="1" w:tplc="0409001B">
      <w:start w:val="1"/>
      <w:numFmt w:val="lowerRoman"/>
      <w:lvlText w:val="%2."/>
      <w:lvlJc w:val="right"/>
      <w:pPr>
        <w:ind w:left="1440" w:hanging="360"/>
      </w:pPr>
      <w:rPr>
        <w:rFont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1"/>
  </w:num>
  <w:num w:numId="2">
    <w:abstractNumId w:val="21"/>
  </w:num>
  <w:num w:numId="3">
    <w:abstractNumId w:val="5"/>
  </w:num>
  <w:num w:numId="4">
    <w:abstractNumId w:val="10"/>
  </w:num>
  <w:num w:numId="5">
    <w:abstractNumId w:val="18"/>
  </w:num>
  <w:num w:numId="6">
    <w:abstractNumId w:val="9"/>
  </w:num>
  <w:num w:numId="7">
    <w:abstractNumId w:val="19"/>
  </w:num>
  <w:num w:numId="8">
    <w:abstractNumId w:val="7"/>
  </w:num>
  <w:num w:numId="9">
    <w:abstractNumId w:val="6"/>
  </w:num>
  <w:num w:numId="10">
    <w:abstractNumId w:val="3"/>
  </w:num>
  <w:num w:numId="11">
    <w:abstractNumId w:val="14"/>
  </w:num>
  <w:num w:numId="12">
    <w:abstractNumId w:val="4"/>
  </w:num>
  <w:num w:numId="13">
    <w:abstractNumId w:val="16"/>
  </w:num>
  <w:num w:numId="14">
    <w:abstractNumId w:val="22"/>
  </w:num>
  <w:num w:numId="15">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abstractNumId w:val="0"/>
  </w:num>
  <w:num w:numId="17">
    <w:abstractNumId w:val="13"/>
  </w:num>
  <w:num w:numId="18">
    <w:abstractNumId w:val="2"/>
  </w:num>
  <w:num w:numId="19">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abstractNumId w:val="1"/>
  </w:num>
  <w:num w:numId="21">
    <w:abstractNumId w:val="12"/>
  </w:num>
  <w:num w:numId="22">
    <w:abstractNumId w:val="23"/>
  </w:num>
  <w:num w:numId="23">
    <w:abstractNumId w:val="8"/>
  </w:num>
  <w:num w:numId="24">
    <w:abstractNumId w:val="20"/>
  </w:num>
  <w:num w:numId="25">
    <w:abstractNumId w:val="17"/>
  </w:num>
  <w:num w:numId="26">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6"/>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trackRevisions/>
  <w:defaultTabStop w:val="720"/>
  <w:drawingGridHorizontalSpacing w:val="187"/>
  <w:drawingGridVerticalSpacing w:val="18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5C65"/>
    <w:rsid w:val="00012C38"/>
    <w:rsid w:val="00014EF6"/>
    <w:rsid w:val="00020B68"/>
    <w:rsid w:val="000218CF"/>
    <w:rsid w:val="00027070"/>
    <w:rsid w:val="00053CB0"/>
    <w:rsid w:val="00065608"/>
    <w:rsid w:val="0006696D"/>
    <w:rsid w:val="00066A88"/>
    <w:rsid w:val="000675B6"/>
    <w:rsid w:val="00067A49"/>
    <w:rsid w:val="00071610"/>
    <w:rsid w:val="0007231E"/>
    <w:rsid w:val="00092133"/>
    <w:rsid w:val="00095BB3"/>
    <w:rsid w:val="000964F1"/>
    <w:rsid w:val="000A19D7"/>
    <w:rsid w:val="000B1DB5"/>
    <w:rsid w:val="000B34CC"/>
    <w:rsid w:val="000B3D6A"/>
    <w:rsid w:val="000B5946"/>
    <w:rsid w:val="000C2899"/>
    <w:rsid w:val="000C6FB7"/>
    <w:rsid w:val="000D27FB"/>
    <w:rsid w:val="000D7136"/>
    <w:rsid w:val="000F44F5"/>
    <w:rsid w:val="000F5077"/>
    <w:rsid w:val="000F76D8"/>
    <w:rsid w:val="00112D58"/>
    <w:rsid w:val="0011300B"/>
    <w:rsid w:val="00122055"/>
    <w:rsid w:val="00126CF3"/>
    <w:rsid w:val="0014101B"/>
    <w:rsid w:val="001448DC"/>
    <w:rsid w:val="00150FC0"/>
    <w:rsid w:val="00152DE1"/>
    <w:rsid w:val="00165761"/>
    <w:rsid w:val="00173635"/>
    <w:rsid w:val="0017371C"/>
    <w:rsid w:val="00175218"/>
    <w:rsid w:val="00177ADB"/>
    <w:rsid w:val="00190DCC"/>
    <w:rsid w:val="001A7402"/>
    <w:rsid w:val="001A7526"/>
    <w:rsid w:val="001B600C"/>
    <w:rsid w:val="001C0EC4"/>
    <w:rsid w:val="001C7913"/>
    <w:rsid w:val="001D1EAB"/>
    <w:rsid w:val="001D38AD"/>
    <w:rsid w:val="001D4CE1"/>
    <w:rsid w:val="001D63EA"/>
    <w:rsid w:val="001D79F6"/>
    <w:rsid w:val="001E293C"/>
    <w:rsid w:val="001E2C38"/>
    <w:rsid w:val="001E4EB3"/>
    <w:rsid w:val="001F0BF4"/>
    <w:rsid w:val="00212465"/>
    <w:rsid w:val="00227B82"/>
    <w:rsid w:val="00230437"/>
    <w:rsid w:val="00231EAC"/>
    <w:rsid w:val="002355D9"/>
    <w:rsid w:val="00235735"/>
    <w:rsid w:val="00243AC5"/>
    <w:rsid w:val="002476D9"/>
    <w:rsid w:val="00250F2C"/>
    <w:rsid w:val="002747BF"/>
    <w:rsid w:val="002754D1"/>
    <w:rsid w:val="0029318E"/>
    <w:rsid w:val="002B0124"/>
    <w:rsid w:val="002D0BD1"/>
    <w:rsid w:val="002D72D9"/>
    <w:rsid w:val="002D7E3B"/>
    <w:rsid w:val="002E0373"/>
    <w:rsid w:val="002E11EC"/>
    <w:rsid w:val="002E7A42"/>
    <w:rsid w:val="002F24F7"/>
    <w:rsid w:val="002F3CBF"/>
    <w:rsid w:val="002F4B73"/>
    <w:rsid w:val="00306931"/>
    <w:rsid w:val="00312412"/>
    <w:rsid w:val="0033293A"/>
    <w:rsid w:val="003454A8"/>
    <w:rsid w:val="00354A81"/>
    <w:rsid w:val="00390EAA"/>
    <w:rsid w:val="003944BD"/>
    <w:rsid w:val="003948E2"/>
    <w:rsid w:val="00394C43"/>
    <w:rsid w:val="00395A97"/>
    <w:rsid w:val="003A5C65"/>
    <w:rsid w:val="003B6741"/>
    <w:rsid w:val="003C7B09"/>
    <w:rsid w:val="003D2117"/>
    <w:rsid w:val="003E423C"/>
    <w:rsid w:val="003E4849"/>
    <w:rsid w:val="003E61A6"/>
    <w:rsid w:val="003F236E"/>
    <w:rsid w:val="003F588D"/>
    <w:rsid w:val="00404F19"/>
    <w:rsid w:val="0045582C"/>
    <w:rsid w:val="00462DDB"/>
    <w:rsid w:val="00470695"/>
    <w:rsid w:val="00474155"/>
    <w:rsid w:val="00482FFC"/>
    <w:rsid w:val="0048518C"/>
    <w:rsid w:val="0049222C"/>
    <w:rsid w:val="00495453"/>
    <w:rsid w:val="004A1FA3"/>
    <w:rsid w:val="004B3409"/>
    <w:rsid w:val="004B5556"/>
    <w:rsid w:val="004B75A6"/>
    <w:rsid w:val="004D3EA9"/>
    <w:rsid w:val="004E55E9"/>
    <w:rsid w:val="004F15C9"/>
    <w:rsid w:val="00503D88"/>
    <w:rsid w:val="005059CF"/>
    <w:rsid w:val="00512A20"/>
    <w:rsid w:val="00512D81"/>
    <w:rsid w:val="00525C72"/>
    <w:rsid w:val="00536829"/>
    <w:rsid w:val="00547274"/>
    <w:rsid w:val="00551B2F"/>
    <w:rsid w:val="00564D93"/>
    <w:rsid w:val="005734F2"/>
    <w:rsid w:val="00582CC7"/>
    <w:rsid w:val="005B3254"/>
    <w:rsid w:val="005B3F9F"/>
    <w:rsid w:val="005D78AD"/>
    <w:rsid w:val="005E1F72"/>
    <w:rsid w:val="005F1910"/>
    <w:rsid w:val="006312BA"/>
    <w:rsid w:val="006325B6"/>
    <w:rsid w:val="00636E39"/>
    <w:rsid w:val="00642187"/>
    <w:rsid w:val="006459C8"/>
    <w:rsid w:val="006477EB"/>
    <w:rsid w:val="00652935"/>
    <w:rsid w:val="006535FD"/>
    <w:rsid w:val="00656A40"/>
    <w:rsid w:val="006649B4"/>
    <w:rsid w:val="00675320"/>
    <w:rsid w:val="00676675"/>
    <w:rsid w:val="0068424F"/>
    <w:rsid w:val="00691B8B"/>
    <w:rsid w:val="006941F2"/>
    <w:rsid w:val="006A3E8D"/>
    <w:rsid w:val="006A6B99"/>
    <w:rsid w:val="006B5D85"/>
    <w:rsid w:val="006C02E4"/>
    <w:rsid w:val="006E577F"/>
    <w:rsid w:val="006F0211"/>
    <w:rsid w:val="006F09EB"/>
    <w:rsid w:val="006F11DA"/>
    <w:rsid w:val="006F68DE"/>
    <w:rsid w:val="00700F75"/>
    <w:rsid w:val="00707265"/>
    <w:rsid w:val="00711779"/>
    <w:rsid w:val="00721CBB"/>
    <w:rsid w:val="007233FF"/>
    <w:rsid w:val="00736911"/>
    <w:rsid w:val="00745578"/>
    <w:rsid w:val="00747BDB"/>
    <w:rsid w:val="007753E8"/>
    <w:rsid w:val="0079374A"/>
    <w:rsid w:val="00793955"/>
    <w:rsid w:val="00793D8F"/>
    <w:rsid w:val="007B1DF0"/>
    <w:rsid w:val="007B3406"/>
    <w:rsid w:val="007D2C3A"/>
    <w:rsid w:val="007D3836"/>
    <w:rsid w:val="007E14C1"/>
    <w:rsid w:val="007F3E1D"/>
    <w:rsid w:val="008067EA"/>
    <w:rsid w:val="008157A4"/>
    <w:rsid w:val="00820C7B"/>
    <w:rsid w:val="008348F6"/>
    <w:rsid w:val="008356EF"/>
    <w:rsid w:val="008436B1"/>
    <w:rsid w:val="0084672E"/>
    <w:rsid w:val="008558BD"/>
    <w:rsid w:val="00873E3A"/>
    <w:rsid w:val="00876A08"/>
    <w:rsid w:val="008A35EC"/>
    <w:rsid w:val="008A559A"/>
    <w:rsid w:val="008A6327"/>
    <w:rsid w:val="008A709F"/>
    <w:rsid w:val="008B697E"/>
    <w:rsid w:val="008C465F"/>
    <w:rsid w:val="008D210E"/>
    <w:rsid w:val="008D7489"/>
    <w:rsid w:val="008E311D"/>
    <w:rsid w:val="008E3832"/>
    <w:rsid w:val="0090368C"/>
    <w:rsid w:val="009241AE"/>
    <w:rsid w:val="00936801"/>
    <w:rsid w:val="00936B80"/>
    <w:rsid w:val="009401ED"/>
    <w:rsid w:val="009454A2"/>
    <w:rsid w:val="009550CA"/>
    <w:rsid w:val="00955668"/>
    <w:rsid w:val="00962229"/>
    <w:rsid w:val="0096374D"/>
    <w:rsid w:val="0096599D"/>
    <w:rsid w:val="00980509"/>
    <w:rsid w:val="00985A3F"/>
    <w:rsid w:val="009931DB"/>
    <w:rsid w:val="009B1D90"/>
    <w:rsid w:val="009B30DC"/>
    <w:rsid w:val="009B5AEC"/>
    <w:rsid w:val="009C1401"/>
    <w:rsid w:val="009D0564"/>
    <w:rsid w:val="009D3FF6"/>
    <w:rsid w:val="009D44BC"/>
    <w:rsid w:val="009E52A0"/>
    <w:rsid w:val="00A2268C"/>
    <w:rsid w:val="00A371D7"/>
    <w:rsid w:val="00A473AC"/>
    <w:rsid w:val="00A7199E"/>
    <w:rsid w:val="00A77936"/>
    <w:rsid w:val="00A86A4E"/>
    <w:rsid w:val="00A91B3F"/>
    <w:rsid w:val="00AA5300"/>
    <w:rsid w:val="00AB2198"/>
    <w:rsid w:val="00AC070C"/>
    <w:rsid w:val="00AD12EF"/>
    <w:rsid w:val="00AD1708"/>
    <w:rsid w:val="00AE3BB4"/>
    <w:rsid w:val="00B04D59"/>
    <w:rsid w:val="00B1463F"/>
    <w:rsid w:val="00B15737"/>
    <w:rsid w:val="00B15B9B"/>
    <w:rsid w:val="00B23706"/>
    <w:rsid w:val="00B5260A"/>
    <w:rsid w:val="00B54CDB"/>
    <w:rsid w:val="00B7011D"/>
    <w:rsid w:val="00B926A4"/>
    <w:rsid w:val="00B973D8"/>
    <w:rsid w:val="00BB35AC"/>
    <w:rsid w:val="00BB4666"/>
    <w:rsid w:val="00BD5BF0"/>
    <w:rsid w:val="00BE7C7E"/>
    <w:rsid w:val="00C069DC"/>
    <w:rsid w:val="00C179AC"/>
    <w:rsid w:val="00C44534"/>
    <w:rsid w:val="00C52279"/>
    <w:rsid w:val="00C57F9F"/>
    <w:rsid w:val="00C651AB"/>
    <w:rsid w:val="00C70F7D"/>
    <w:rsid w:val="00C7563D"/>
    <w:rsid w:val="00C75B7F"/>
    <w:rsid w:val="00C8087C"/>
    <w:rsid w:val="00C80B57"/>
    <w:rsid w:val="00C83490"/>
    <w:rsid w:val="00C90198"/>
    <w:rsid w:val="00C92E59"/>
    <w:rsid w:val="00C96F01"/>
    <w:rsid w:val="00CB101E"/>
    <w:rsid w:val="00CB67BA"/>
    <w:rsid w:val="00CC02BC"/>
    <w:rsid w:val="00CC0DCD"/>
    <w:rsid w:val="00CC58DA"/>
    <w:rsid w:val="00CD76F9"/>
    <w:rsid w:val="00CE292A"/>
    <w:rsid w:val="00CE666B"/>
    <w:rsid w:val="00CE7CF3"/>
    <w:rsid w:val="00CF1E05"/>
    <w:rsid w:val="00CF6AB4"/>
    <w:rsid w:val="00D2242D"/>
    <w:rsid w:val="00D26FB3"/>
    <w:rsid w:val="00D27E7D"/>
    <w:rsid w:val="00D36A70"/>
    <w:rsid w:val="00D44833"/>
    <w:rsid w:val="00D62900"/>
    <w:rsid w:val="00D62A8E"/>
    <w:rsid w:val="00D64F76"/>
    <w:rsid w:val="00D863FE"/>
    <w:rsid w:val="00DA51AC"/>
    <w:rsid w:val="00DD5F82"/>
    <w:rsid w:val="00DE3530"/>
    <w:rsid w:val="00DE4487"/>
    <w:rsid w:val="00DF0B66"/>
    <w:rsid w:val="00DF177B"/>
    <w:rsid w:val="00DF2593"/>
    <w:rsid w:val="00DF2B42"/>
    <w:rsid w:val="00DF33EE"/>
    <w:rsid w:val="00DF7A31"/>
    <w:rsid w:val="00E06756"/>
    <w:rsid w:val="00E14D8C"/>
    <w:rsid w:val="00E16425"/>
    <w:rsid w:val="00E22756"/>
    <w:rsid w:val="00E35CE8"/>
    <w:rsid w:val="00E402C7"/>
    <w:rsid w:val="00E411BA"/>
    <w:rsid w:val="00E42F50"/>
    <w:rsid w:val="00E70B85"/>
    <w:rsid w:val="00E73E9E"/>
    <w:rsid w:val="00E82714"/>
    <w:rsid w:val="00EA1B22"/>
    <w:rsid w:val="00ED5E9B"/>
    <w:rsid w:val="00EF1FDB"/>
    <w:rsid w:val="00EF217E"/>
    <w:rsid w:val="00F029F8"/>
    <w:rsid w:val="00F15893"/>
    <w:rsid w:val="00F247F2"/>
    <w:rsid w:val="00F275A2"/>
    <w:rsid w:val="00F344EA"/>
    <w:rsid w:val="00F50F48"/>
    <w:rsid w:val="00F631AD"/>
    <w:rsid w:val="00F71D71"/>
    <w:rsid w:val="00F74BFA"/>
    <w:rsid w:val="00F800AD"/>
    <w:rsid w:val="00F845CD"/>
    <w:rsid w:val="00F85EC7"/>
    <w:rsid w:val="00F87D1F"/>
    <w:rsid w:val="00F92D6F"/>
    <w:rsid w:val="00F92FD0"/>
    <w:rsid w:val="00F962D5"/>
    <w:rsid w:val="00FB1D9D"/>
    <w:rsid w:val="00FC5C45"/>
    <w:rsid w:val="00FD2066"/>
    <w:rsid w:val="00FD3DAC"/>
    <w:rsid w:val="00FD7B7D"/>
    <w:rsid w:val="00FF0844"/>
    <w:rsid w:val="00FF2B0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16F42"/>
  <w15:docId w15:val="{47821CF0-1700-4425-9790-7F5BE1672C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93D8F"/>
  </w:style>
  <w:style w:type="paragraph" w:styleId="Heading1">
    <w:name w:val="heading 1"/>
    <w:basedOn w:val="Normal"/>
    <w:next w:val="Normal"/>
    <w:link w:val="Heading1Char"/>
    <w:uiPriority w:val="9"/>
    <w:qFormat/>
    <w:rsid w:val="00B7011D"/>
    <w:pPr>
      <w:keepNext/>
      <w:keepLines/>
      <w:numPr>
        <w:numId w:val="14"/>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B7011D"/>
    <w:pPr>
      <w:keepNext/>
      <w:keepLines/>
      <w:numPr>
        <w:ilvl w:val="1"/>
        <w:numId w:val="1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B7011D"/>
    <w:pPr>
      <w:keepNext/>
      <w:keepLines/>
      <w:numPr>
        <w:ilvl w:val="2"/>
        <w:numId w:val="14"/>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B7011D"/>
    <w:pPr>
      <w:keepNext/>
      <w:keepLines/>
      <w:numPr>
        <w:ilvl w:val="3"/>
        <w:numId w:val="1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B7011D"/>
    <w:pPr>
      <w:keepNext/>
      <w:keepLines/>
      <w:numPr>
        <w:ilvl w:val="4"/>
        <w:numId w:val="1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B7011D"/>
    <w:pPr>
      <w:keepNext/>
      <w:keepLines/>
      <w:numPr>
        <w:ilvl w:val="5"/>
        <w:numId w:val="1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B7011D"/>
    <w:pPr>
      <w:keepNext/>
      <w:keepLines/>
      <w:numPr>
        <w:ilvl w:val="6"/>
        <w:numId w:val="1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B7011D"/>
    <w:pPr>
      <w:keepNext/>
      <w:keepLines/>
      <w:numPr>
        <w:ilvl w:val="7"/>
        <w:numId w:val="1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7011D"/>
    <w:pPr>
      <w:keepNext/>
      <w:keepLines/>
      <w:numPr>
        <w:ilvl w:val="8"/>
        <w:numId w:val="1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Code">
    <w:name w:val="Code"/>
    <w:basedOn w:val="Normal"/>
    <w:qFormat/>
    <w:rsid w:val="00BE7C7E"/>
    <w:pPr>
      <w:spacing w:after="0" w:line="240" w:lineRule="auto"/>
    </w:pPr>
    <w:rPr>
      <w:rFonts w:ascii="Consolas" w:hAnsi="Consolas"/>
      <w:sz w:val="20"/>
    </w:rPr>
  </w:style>
  <w:style w:type="paragraph" w:styleId="ListParagraph">
    <w:name w:val="List Paragraph"/>
    <w:basedOn w:val="Normal"/>
    <w:uiPriority w:val="34"/>
    <w:qFormat/>
    <w:rsid w:val="00CC58DA"/>
    <w:pPr>
      <w:spacing w:after="0" w:line="240" w:lineRule="auto"/>
      <w:ind w:left="720"/>
    </w:pPr>
    <w:rPr>
      <w:rFonts w:cs="Times New Roman"/>
    </w:rPr>
  </w:style>
  <w:style w:type="character" w:customStyle="1" w:styleId="Codeinline">
    <w:name w:val="Code inline"/>
    <w:basedOn w:val="DefaultParagraphFont"/>
    <w:uiPriority w:val="1"/>
    <w:qFormat/>
    <w:rsid w:val="00793D8F"/>
    <w:rPr>
      <w:rFonts w:ascii="Consolas" w:hAnsi="Consolas"/>
      <w:sz w:val="20"/>
    </w:rPr>
  </w:style>
  <w:style w:type="character" w:styleId="CommentReference">
    <w:name w:val="annotation reference"/>
    <w:basedOn w:val="DefaultParagraphFont"/>
    <w:uiPriority w:val="99"/>
    <w:semiHidden/>
    <w:unhideWhenUsed/>
    <w:rsid w:val="005D78AD"/>
    <w:rPr>
      <w:sz w:val="16"/>
      <w:szCs w:val="16"/>
    </w:rPr>
  </w:style>
  <w:style w:type="paragraph" w:styleId="CommentText">
    <w:name w:val="annotation text"/>
    <w:basedOn w:val="Normal"/>
    <w:link w:val="CommentTextChar"/>
    <w:uiPriority w:val="99"/>
    <w:semiHidden/>
    <w:unhideWhenUsed/>
    <w:rsid w:val="005D78AD"/>
    <w:pPr>
      <w:spacing w:line="240" w:lineRule="auto"/>
    </w:pPr>
    <w:rPr>
      <w:sz w:val="20"/>
      <w:szCs w:val="20"/>
    </w:rPr>
  </w:style>
  <w:style w:type="character" w:customStyle="1" w:styleId="CommentTextChar">
    <w:name w:val="Comment Text Char"/>
    <w:basedOn w:val="DefaultParagraphFont"/>
    <w:link w:val="CommentText"/>
    <w:uiPriority w:val="99"/>
    <w:semiHidden/>
    <w:rsid w:val="005D78AD"/>
    <w:rPr>
      <w:sz w:val="20"/>
      <w:szCs w:val="20"/>
    </w:rPr>
  </w:style>
  <w:style w:type="paragraph" w:styleId="CommentSubject">
    <w:name w:val="annotation subject"/>
    <w:basedOn w:val="CommentText"/>
    <w:next w:val="CommentText"/>
    <w:link w:val="CommentSubjectChar"/>
    <w:uiPriority w:val="99"/>
    <w:semiHidden/>
    <w:unhideWhenUsed/>
    <w:rsid w:val="005D78AD"/>
    <w:rPr>
      <w:b/>
      <w:bCs/>
    </w:rPr>
  </w:style>
  <w:style w:type="character" w:customStyle="1" w:styleId="CommentSubjectChar">
    <w:name w:val="Comment Subject Char"/>
    <w:basedOn w:val="CommentTextChar"/>
    <w:link w:val="CommentSubject"/>
    <w:uiPriority w:val="99"/>
    <w:semiHidden/>
    <w:rsid w:val="005D78AD"/>
    <w:rPr>
      <w:b/>
      <w:bCs/>
      <w:sz w:val="20"/>
      <w:szCs w:val="20"/>
    </w:rPr>
  </w:style>
  <w:style w:type="paragraph" w:styleId="BalloonText">
    <w:name w:val="Balloon Text"/>
    <w:basedOn w:val="Normal"/>
    <w:link w:val="BalloonTextChar"/>
    <w:uiPriority w:val="99"/>
    <w:semiHidden/>
    <w:unhideWhenUsed/>
    <w:rsid w:val="005D78A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D78AD"/>
    <w:rPr>
      <w:rFonts w:ascii="Segoe UI" w:hAnsi="Segoe UI" w:cs="Segoe UI"/>
      <w:sz w:val="18"/>
      <w:szCs w:val="18"/>
    </w:rPr>
  </w:style>
  <w:style w:type="table" w:styleId="TableGrid">
    <w:name w:val="Table Grid"/>
    <w:basedOn w:val="TableNormal"/>
    <w:uiPriority w:val="39"/>
    <w:rsid w:val="00FC5C4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948E2"/>
    <w:pPr>
      <w:spacing w:after="200" w:line="240" w:lineRule="auto"/>
    </w:pPr>
    <w:rPr>
      <w:i/>
      <w:iCs/>
      <w:color w:val="44546A" w:themeColor="text2"/>
      <w:sz w:val="18"/>
      <w:szCs w:val="18"/>
    </w:rPr>
  </w:style>
  <w:style w:type="paragraph" w:customStyle="1" w:styleId="Body">
    <w:name w:val="Body"/>
    <w:basedOn w:val="Normal"/>
    <w:qFormat/>
    <w:rsid w:val="00E06756"/>
    <w:pPr>
      <w:spacing w:before="120"/>
    </w:pPr>
  </w:style>
  <w:style w:type="character" w:styleId="Hyperlink">
    <w:name w:val="Hyperlink"/>
    <w:basedOn w:val="DefaultParagraphFont"/>
    <w:uiPriority w:val="99"/>
    <w:unhideWhenUsed/>
    <w:rsid w:val="008356EF"/>
    <w:rPr>
      <w:color w:val="0563C1" w:themeColor="hyperlink"/>
      <w:u w:val="single"/>
    </w:rPr>
  </w:style>
  <w:style w:type="character" w:customStyle="1" w:styleId="Heading1Char">
    <w:name w:val="Heading 1 Char"/>
    <w:basedOn w:val="DefaultParagraphFont"/>
    <w:link w:val="Heading1"/>
    <w:uiPriority w:val="9"/>
    <w:rsid w:val="00B7011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B7011D"/>
    <w:rPr>
      <w:rFonts w:asciiTheme="majorHAnsi" w:eastAsiaTheme="majorEastAsia" w:hAnsiTheme="majorHAnsi" w:cstheme="majorBidi"/>
      <w:color w:val="2E74B5" w:themeColor="accent1" w:themeShade="BF"/>
      <w:sz w:val="26"/>
      <w:szCs w:val="26"/>
    </w:rPr>
  </w:style>
  <w:style w:type="paragraph" w:styleId="FootnoteText">
    <w:name w:val="footnote text"/>
    <w:basedOn w:val="Normal"/>
    <w:link w:val="FootnoteTextChar"/>
    <w:uiPriority w:val="99"/>
    <w:semiHidden/>
    <w:unhideWhenUsed/>
    <w:rsid w:val="002747B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2747BF"/>
    <w:rPr>
      <w:sz w:val="20"/>
      <w:szCs w:val="20"/>
    </w:rPr>
  </w:style>
  <w:style w:type="character" w:styleId="FootnoteReference">
    <w:name w:val="footnote reference"/>
    <w:basedOn w:val="DefaultParagraphFont"/>
    <w:uiPriority w:val="99"/>
    <w:semiHidden/>
    <w:unhideWhenUsed/>
    <w:rsid w:val="002747BF"/>
    <w:rPr>
      <w:vertAlign w:val="superscript"/>
    </w:rPr>
  </w:style>
  <w:style w:type="paragraph" w:customStyle="1" w:styleId="Example">
    <w:name w:val="Example"/>
    <w:basedOn w:val="Normal"/>
    <w:qFormat/>
    <w:rsid w:val="004F15C9"/>
    <w:pPr>
      <w:spacing w:after="0"/>
      <w:ind w:left="360"/>
    </w:pPr>
    <w:rPr>
      <w:rFonts w:ascii="Consolas" w:hAnsi="Consolas"/>
      <w:noProof/>
    </w:rPr>
  </w:style>
  <w:style w:type="character" w:customStyle="1" w:styleId="Heading3Char">
    <w:name w:val="Heading 3 Char"/>
    <w:basedOn w:val="DefaultParagraphFont"/>
    <w:link w:val="Heading3"/>
    <w:uiPriority w:val="9"/>
    <w:rsid w:val="00B7011D"/>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rsid w:val="00B7011D"/>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B7011D"/>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B7011D"/>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B7011D"/>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B7011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7011D"/>
    <w:rPr>
      <w:rFonts w:asciiTheme="majorHAnsi" w:eastAsiaTheme="majorEastAsia" w:hAnsiTheme="majorHAnsi" w:cstheme="majorBidi"/>
      <w:i/>
      <w:iCs/>
      <w:color w:val="272727" w:themeColor="text1" w:themeTint="D8"/>
      <w:sz w:val="21"/>
      <w:szCs w:val="21"/>
    </w:rPr>
  </w:style>
  <w:style w:type="paragraph" w:styleId="NormalWeb">
    <w:name w:val="Normal (Web)"/>
    <w:basedOn w:val="Normal"/>
    <w:uiPriority w:val="99"/>
    <w:semiHidden/>
    <w:unhideWhenUsed/>
    <w:rsid w:val="0068424F"/>
    <w:pPr>
      <w:spacing w:before="100" w:beforeAutospacing="1" w:after="100" w:afterAutospacing="1" w:line="240" w:lineRule="auto"/>
    </w:pPr>
    <w:rPr>
      <w:rFonts w:ascii="Times New Roman" w:eastAsiaTheme="minorEastAsia" w:hAnsi="Times New Roman" w:cs="Times New Roman"/>
      <w:sz w:val="24"/>
      <w:szCs w:val="24"/>
    </w:rPr>
  </w:style>
  <w:style w:type="paragraph" w:styleId="Header">
    <w:name w:val="header"/>
    <w:basedOn w:val="Normal"/>
    <w:link w:val="HeaderChar"/>
    <w:uiPriority w:val="99"/>
    <w:unhideWhenUsed/>
    <w:rsid w:val="00A2268C"/>
    <w:pPr>
      <w:tabs>
        <w:tab w:val="center" w:pos="4680"/>
        <w:tab w:val="right" w:pos="9360"/>
      </w:tabs>
      <w:spacing w:after="0" w:line="240" w:lineRule="auto"/>
    </w:pPr>
  </w:style>
  <w:style w:type="character" w:customStyle="1" w:styleId="HeaderChar">
    <w:name w:val="Header Char"/>
    <w:basedOn w:val="DefaultParagraphFont"/>
    <w:link w:val="Header"/>
    <w:uiPriority w:val="99"/>
    <w:rsid w:val="00A2268C"/>
  </w:style>
  <w:style w:type="paragraph" w:styleId="Footer">
    <w:name w:val="footer"/>
    <w:basedOn w:val="Normal"/>
    <w:link w:val="FooterChar"/>
    <w:uiPriority w:val="99"/>
    <w:unhideWhenUsed/>
    <w:rsid w:val="00A226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A2268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61429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18" Type="http://schemas.openxmlformats.org/officeDocument/2006/relationships/theme" Target="theme/theme1.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header" Target="header2.xml"/><Relationship Id="rId17" Type="http://schemas.openxmlformats.org/officeDocument/2006/relationships/fontTable" Target="fontTable.xml"/><Relationship Id="rId2" Type="http://schemas.openxmlformats.org/officeDocument/2006/relationships/customXml" Target="../customXml/item1.xml"/><Relationship Id="rId16"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webSettings" Target="webSettings.xml"/><Relationship Id="rId11"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eader" Target="header3.xml"/><Relationship Id="rId10" Type="http://schemas.microsoft.com/office/2011/relationships/commentsExtended" Target="commentsExtended.xml"/><Relationship Id="rId4" Type="http://schemas.openxmlformats.org/officeDocument/2006/relationships/styles" Target="styles.xml"/><Relationship Id="rId9" Type="http://schemas.openxmlformats.org/officeDocument/2006/relationships/comments" Target="comments.xm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8B13EBB-7E57-47F1-95AD-F93FA1CDC0C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TotalTime>
  <Pages>7</Pages>
  <Words>1906</Words>
  <Characters>10794</Characters>
  <Application>Microsoft Office Word</Application>
  <DocSecurity>0</DocSecurity>
  <Lines>308</Lines>
  <Paragraphs>253</Paragraphs>
  <ScaleCrop>false</ScaleCrop>
  <HeadingPairs>
    <vt:vector size="2" baseType="variant">
      <vt:variant>
        <vt:lpstr>Title</vt:lpstr>
      </vt:variant>
      <vt:variant>
        <vt:i4>1</vt:i4>
      </vt:variant>
    </vt:vector>
  </HeadingPairs>
  <TitlesOfParts>
    <vt:vector size="1" baseType="lpstr">
      <vt:lpstr/>
    </vt:vector>
  </TitlesOfParts>
  <Company>Intel Corporation</Company>
  <LinksUpToDate>false</LinksUpToDate>
  <CharactersWithSpaces>12447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Robison, Arch</dc:creator>
  <cp:keywords>CTPClassification=CTP_PUBLIC:VisualMarkings=</cp:keywords>
  <dc:description/>
  <cp:lastModifiedBy>Halpern, Pablo G</cp:lastModifiedBy>
  <cp:revision>7</cp:revision>
  <cp:lastPrinted>2015-09-22T23:59:00Z</cp:lastPrinted>
  <dcterms:created xsi:type="dcterms:W3CDTF">2015-09-25T19:52:00Z</dcterms:created>
  <dcterms:modified xsi:type="dcterms:W3CDTF">2016-01-28T22:35:00Z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TitusGUID">
    <vt:lpwstr>21730eae-678e-468f-b13a-b5fc03a89185</vt:lpwstr>
  </property>
  <property fmtid="{D5CDD505-2E9C-101B-9397-08002B2CF9AE}" pid="3" name="CTP_TimeStamp">
    <vt:lpwstr>2016-01-28 22:35:14Z</vt:lpwstr>
  </property>
  <property fmtid="{D5CDD505-2E9C-101B-9397-08002B2CF9AE}" pid="4" name="CTP_BU">
    <vt:lpwstr>NA</vt:lpwstr>
  </property>
  <property fmtid="{D5CDD505-2E9C-101B-9397-08002B2CF9AE}" pid="5" name="CTP_IDSID">
    <vt:lpwstr>NA</vt:lpwstr>
  </property>
  <property fmtid="{D5CDD505-2E9C-101B-9397-08002B2CF9AE}" pid="6" name="CTP_WWID">
    <vt:lpwstr>NA</vt:lpwstr>
  </property>
  <property fmtid="{D5CDD505-2E9C-101B-9397-08002B2CF9AE}" pid="7" name="CTPClassification">
    <vt:lpwstr>CTP_PUBLIC</vt:lpwstr>
  </property>
</Properties>
</file>