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7041A" w14:textId="77777777" w:rsidR="00CC2BBD" w:rsidRPr="00EE142B" w:rsidRDefault="00CC2BBD" w:rsidP="00EE142B">
      <w:pPr>
        <w:pStyle w:val="Body"/>
        <w:ind w:left="720"/>
        <w:rPr>
          <w:b/>
        </w:rPr>
      </w:pPr>
      <w:commentRangeStart w:id="0"/>
      <w:r w:rsidRPr="00EE142B">
        <w:rPr>
          <w:b/>
        </w:rPr>
        <w:t>Wavefront Application</w:t>
      </w:r>
      <w:commentRangeEnd w:id="0"/>
      <w:r w:rsidR="00906927">
        <w:rPr>
          <w:rStyle w:val="CommentReference"/>
        </w:rPr>
        <w:commentReference w:id="0"/>
      </w:r>
    </w:p>
    <w:p w14:paraId="06572786" w14:textId="77777777" w:rsidR="00F21501" w:rsidRDefault="00DB4551" w:rsidP="00EE142B">
      <w:pPr>
        <w:pStyle w:val="Body"/>
        <w:ind w:left="720"/>
      </w:pPr>
      <w:r>
        <w:t>Each invocation of an element access function</w:t>
      </w:r>
      <w:r w:rsidR="002D0508">
        <w:t xml:space="preserve"> performed by an algorithm with an input range is associated with a value in that range, called its </w:t>
      </w:r>
      <w:r w:rsidR="002D0508" w:rsidRPr="00A7212C">
        <w:rPr>
          <w:i/>
        </w:rPr>
        <w:t>context</w:t>
      </w:r>
      <w:r w:rsidR="002D0508">
        <w:t xml:space="preserve">. </w:t>
      </w:r>
    </w:p>
    <w:p w14:paraId="369FD850" w14:textId="2FB002AA" w:rsidR="00AC6BFA" w:rsidRPr="00AC6BFA" w:rsidRDefault="00AC6BFA" w:rsidP="00EE142B">
      <w:pPr>
        <w:pStyle w:val="Body"/>
        <w:ind w:left="720"/>
      </w:pPr>
      <w:r>
        <w:t>For the purpose defining wavefront application, the initialization of a temporary object is considered a subexpression of the expression that necessitates the temporary object.</w:t>
      </w:r>
    </w:p>
    <w:p w14:paraId="2D212C9D" w14:textId="6CB94FD6" w:rsidR="003E4879" w:rsidRDefault="003E4879">
      <w:pPr>
        <w:pStyle w:val="Body"/>
        <w:ind w:left="720"/>
      </w:pPr>
      <w:r>
        <w:t xml:space="preserve">An evaluation C of an expression is </w:t>
      </w:r>
      <w:r w:rsidRPr="00144FF6">
        <w:rPr>
          <w:i/>
        </w:rPr>
        <w:t>sequenced-between</w:t>
      </w:r>
      <w:r>
        <w:t xml:space="preserve"> two evaluations A and B (of possibly different expressions) if A is sequenced before C and C is sequenced before B. </w:t>
      </w:r>
    </w:p>
    <w:p w14:paraId="3D441927" w14:textId="741EF32B" w:rsidR="005652E7" w:rsidRPr="005652E7" w:rsidRDefault="005652E7">
      <w:pPr>
        <w:pStyle w:val="Body"/>
        <w:ind w:left="720"/>
      </w:pPr>
      <w:r>
        <w:t xml:space="preserve">An execution of a statement S </w:t>
      </w:r>
      <w:r w:rsidR="006C6C96">
        <w:rPr>
          <w:i/>
        </w:rPr>
        <w:t>contains</w:t>
      </w:r>
      <w:r>
        <w:rPr>
          <w:i/>
        </w:rPr>
        <w:t xml:space="preserve"> </w:t>
      </w:r>
      <w:r>
        <w:t xml:space="preserve">an evaluation A of an expression E if evaluation of A occurs </w:t>
      </w:r>
      <w:r w:rsidR="00BA49F6">
        <w:t>on behalf of</w:t>
      </w:r>
      <w:r>
        <w:t xml:space="preserve"> S or a substatement of S. </w:t>
      </w:r>
      <w:r w:rsidR="00BA49F6">
        <w:t xml:space="preserve"> </w:t>
      </w:r>
      <w:r>
        <w:t>[</w:t>
      </w:r>
      <w:r w:rsidRPr="006F039F">
        <w:rPr>
          <w:i/>
        </w:rPr>
        <w:t>Note</w:t>
      </w:r>
      <w:r>
        <w:t xml:space="preserve">: </w:t>
      </w:r>
      <w:r w:rsidR="00BA49F6">
        <w:t xml:space="preserve">Expression </w:t>
      </w:r>
      <w:r>
        <w:t>E might be in the invocation of a function while S is executing.]</w:t>
      </w:r>
    </w:p>
    <w:p w14:paraId="25DD3B3A" w14:textId="1E051F27" w:rsidR="0023551B" w:rsidRDefault="0023551B" w:rsidP="0023551B">
      <w:pPr>
        <w:pStyle w:val="Body"/>
        <w:ind w:left="720"/>
      </w:pPr>
      <w:r>
        <w:rPr>
          <w:i/>
        </w:rPr>
        <w:t xml:space="preserve">Horizontal antecedent </w:t>
      </w:r>
      <w:r>
        <w:t xml:space="preserve">is an irreflexive, nonsymmetric, transitive relationship between two evaluations with different contexts. Within two </w:t>
      </w:r>
      <w:commentRangeStart w:id="1"/>
      <w:r>
        <w:t xml:space="preserve">invocations </w:t>
      </w:r>
      <w:commentRangeEnd w:id="1"/>
      <w:r>
        <w:rPr>
          <w:rStyle w:val="CommentReference"/>
        </w:rPr>
        <w:commentReference w:id="1"/>
      </w:r>
      <w:r>
        <w:t xml:space="preserve">of an element access function, given evaluations </w:t>
      </w:r>
      <w:r w:rsidR="00D17CDF">
        <w:t>A</w:t>
      </w:r>
      <w:r>
        <w:t xml:space="preserve"> and </w:t>
      </w:r>
      <w:r w:rsidR="00D17CDF">
        <w:t>A</w:t>
      </w:r>
      <w:r>
        <w:sym w:font="Symbol" w:char="F0A2"/>
      </w:r>
      <w:r>
        <w:t xml:space="preserve"> of an expression X, </w:t>
      </w:r>
      <w:r>
        <w:t xml:space="preserve">the </w:t>
      </w:r>
      <w:r>
        <w:rPr>
          <w:i/>
        </w:rPr>
        <w:t>horizontal antecedent</w:t>
      </w:r>
      <w:r>
        <w:t xml:space="preserve"> </w:t>
      </w:r>
      <w:r>
        <w:t>is established by the following rules:</w:t>
      </w:r>
    </w:p>
    <w:p w14:paraId="5B650484" w14:textId="18FECA0E" w:rsidR="0023551B" w:rsidRDefault="0023551B" w:rsidP="0023551B">
      <w:pPr>
        <w:pStyle w:val="Body"/>
        <w:ind w:left="720"/>
      </w:pPr>
      <w:r>
        <w:t xml:space="preserve">If X is the first evaluation in </w:t>
      </w:r>
      <w:r>
        <w:rPr>
          <w:i/>
        </w:rPr>
        <w:t>f</w:t>
      </w:r>
      <w:r>
        <w:t xml:space="preserve">, and the context of </w:t>
      </w:r>
      <w:r w:rsidR="00D17CDF">
        <w:t>A</w:t>
      </w:r>
      <w:r>
        <w:t xml:space="preserve"> precedes the context of </w:t>
      </w:r>
      <w:r w:rsidR="00D17CDF">
        <w:t>A</w:t>
      </w:r>
      <w:r>
        <w:t xml:space="preserve">’, then </w:t>
      </w:r>
      <w:r w:rsidR="00D17CDF">
        <w:t>A</w:t>
      </w:r>
      <w:r>
        <w:t xml:space="preserve"> is a horizontal antecedent of </w:t>
      </w:r>
      <w:r w:rsidR="00D17CDF">
        <w:t>A</w:t>
      </w:r>
      <w:r>
        <w:t>’.</w:t>
      </w:r>
    </w:p>
    <w:p w14:paraId="560A9A0D" w14:textId="2154E791" w:rsidR="0023551B" w:rsidRPr="0023551B" w:rsidRDefault="00D17CDF" w:rsidP="0023551B">
      <w:pPr>
        <w:pStyle w:val="Body"/>
        <w:ind w:left="720"/>
      </w:pPr>
      <w:r>
        <w:t xml:space="preserve">Given evaluations A </w:t>
      </w:r>
      <w:r w:rsidR="0023551B">
        <w:t xml:space="preserve">and </w:t>
      </w:r>
      <w:r>
        <w:t>A</w:t>
      </w:r>
      <w:r w:rsidR="0023551B">
        <w:t>’</w:t>
      </w:r>
      <w:r w:rsidR="00910EBA">
        <w:t xml:space="preserve"> of expression X</w:t>
      </w:r>
      <w:r w:rsidR="0023551B">
        <w:t xml:space="preserve">, where </w:t>
      </w:r>
      <w:r>
        <w:t>A</w:t>
      </w:r>
      <w:r w:rsidR="0023551B">
        <w:t xml:space="preserve"> is a horizontal antecedent of </w:t>
      </w:r>
      <w:r>
        <w:t>A</w:t>
      </w:r>
      <w:r w:rsidR="0023551B">
        <w:t>’</w:t>
      </w:r>
      <w:r w:rsidR="0023551B">
        <w:t xml:space="preserve">, and evaluations </w:t>
      </w:r>
      <w:r>
        <w:t>B</w:t>
      </w:r>
      <w:r w:rsidR="0023551B">
        <w:t xml:space="preserve"> and </w:t>
      </w:r>
      <w:r>
        <w:t>B</w:t>
      </w:r>
      <w:r w:rsidR="0023551B">
        <w:t>’ of a (possibly different) expression Y</w:t>
      </w:r>
      <w:r w:rsidR="0023551B">
        <w:t xml:space="preserve">, </w:t>
      </w:r>
      <w:r>
        <w:t>then B</w:t>
      </w:r>
      <w:r w:rsidR="0023551B">
        <w:t xml:space="preserve"> is a horizontal antecedent of </w:t>
      </w:r>
      <w:r>
        <w:t>B</w:t>
      </w:r>
      <w:r w:rsidR="0023551B">
        <w:t>’ if</w:t>
      </w:r>
      <w:bookmarkStart w:id="2" w:name="_GoBack"/>
      <w:bookmarkEnd w:id="2"/>
    </w:p>
    <w:p w14:paraId="2A4F9495" w14:textId="66A456BB" w:rsidR="00F21501" w:rsidRDefault="00962BE2" w:rsidP="000D402A">
      <w:pPr>
        <w:pStyle w:val="Body"/>
        <w:numPr>
          <w:ilvl w:val="0"/>
          <w:numId w:val="41"/>
        </w:numPr>
      </w:pPr>
      <w:r>
        <w:t xml:space="preserve">the </w:t>
      </w:r>
      <w:r w:rsidR="00F21501">
        <w:t xml:space="preserve">evaluation </w:t>
      </w:r>
      <w:r w:rsidR="00D17CDF">
        <w:t>of X</w:t>
      </w:r>
      <w:r>
        <w:t xml:space="preserve"> for A and A’</w:t>
      </w:r>
      <w:r w:rsidR="00F21501">
        <w:t xml:space="preserve"> is sequenced before </w:t>
      </w:r>
      <w:r>
        <w:t xml:space="preserve">the respective </w:t>
      </w:r>
      <w:r w:rsidR="00F21501">
        <w:t xml:space="preserve">evaluation </w:t>
      </w:r>
      <w:r w:rsidR="00D17CDF">
        <w:t>of Y</w:t>
      </w:r>
      <w:r>
        <w:t xml:space="preserve"> for B and B’</w:t>
      </w:r>
      <w:r w:rsidR="00F21501">
        <w:t>, and</w:t>
      </w:r>
    </w:p>
    <w:p w14:paraId="402656FE" w14:textId="2081982C" w:rsidR="00AF3BCD" w:rsidRDefault="00103658" w:rsidP="008C73EB">
      <w:pPr>
        <w:pStyle w:val="Body"/>
        <w:numPr>
          <w:ilvl w:val="0"/>
          <w:numId w:val="41"/>
        </w:numPr>
      </w:pPr>
      <w:r>
        <w:t xml:space="preserve">if there are evaluations </w:t>
      </w:r>
      <w:r w:rsidR="003B6A9C">
        <w:t xml:space="preserve">sequenced </w:t>
      </w:r>
      <w:r>
        <w:t xml:space="preserve">between </w:t>
      </w:r>
      <w:r w:rsidR="00D17CDF">
        <w:t>X</w:t>
      </w:r>
      <w:r>
        <w:t xml:space="preserve"> and </w:t>
      </w:r>
      <w:r w:rsidR="00D17CDF">
        <w:t>Y</w:t>
      </w:r>
      <w:r>
        <w:t xml:space="preserve">, </w:t>
      </w:r>
      <w:r w:rsidR="003E4879">
        <w:t>there exists a statement execution</w:t>
      </w:r>
      <w:r w:rsidR="00D17CDF">
        <w:t xml:space="preserve"> S</w:t>
      </w:r>
      <w:r w:rsidR="003E4879">
        <w:t xml:space="preserve"> </w:t>
      </w:r>
      <w:r w:rsidR="00AF3BCD">
        <w:t xml:space="preserve">or expression evaluation </w:t>
      </w:r>
      <w:r w:rsidR="003E4879">
        <w:t>that</w:t>
      </w:r>
      <w:r w:rsidR="00AF3BCD">
        <w:t>:</w:t>
      </w:r>
    </w:p>
    <w:p w14:paraId="60AA34CB" w14:textId="696BF557" w:rsidR="00AF3BCD" w:rsidRDefault="006C6C96" w:rsidP="005172E9">
      <w:pPr>
        <w:pStyle w:val="Body"/>
        <w:numPr>
          <w:ilvl w:val="1"/>
          <w:numId w:val="41"/>
        </w:numPr>
        <w:spacing w:before="0" w:after="0"/>
      </w:pPr>
      <w:r>
        <w:t>contains</w:t>
      </w:r>
      <w:r w:rsidR="00D17CDF">
        <w:t xml:space="preserve"> X</w:t>
      </w:r>
      <w:r w:rsidR="00103658">
        <w:t>,</w:t>
      </w:r>
      <w:r w:rsidR="003E4879">
        <w:t xml:space="preserve"> </w:t>
      </w:r>
      <w:r w:rsidR="00AF3BCD">
        <w:t xml:space="preserve">and </w:t>
      </w:r>
    </w:p>
    <w:p w14:paraId="40E9681D" w14:textId="18CCA288" w:rsidR="00AF3BCD" w:rsidRDefault="006C6C96" w:rsidP="005172E9">
      <w:pPr>
        <w:pStyle w:val="Body"/>
        <w:numPr>
          <w:ilvl w:val="1"/>
          <w:numId w:val="41"/>
        </w:numPr>
        <w:spacing w:before="0" w:after="0"/>
      </w:pPr>
      <w:r>
        <w:t xml:space="preserve">contains </w:t>
      </w:r>
      <w:r w:rsidR="00103658">
        <w:t>all said</w:t>
      </w:r>
      <w:r w:rsidR="003E4879">
        <w:t xml:space="preserve"> evaluations between </w:t>
      </w:r>
      <w:r w:rsidR="00D17CDF">
        <w:t>X</w:t>
      </w:r>
      <w:r w:rsidR="00B3399F">
        <w:t xml:space="preserve"> and </w:t>
      </w:r>
      <w:r w:rsidR="00D17CDF">
        <w:t>Y</w:t>
      </w:r>
      <w:r w:rsidR="005652E7">
        <w:t xml:space="preserve">, </w:t>
      </w:r>
    </w:p>
    <w:p w14:paraId="1B22F8E7" w14:textId="48E62BFB" w:rsidR="005652E7" w:rsidRDefault="005652E7" w:rsidP="005172E9">
      <w:pPr>
        <w:pStyle w:val="Body"/>
        <w:numPr>
          <w:ilvl w:val="1"/>
          <w:numId w:val="41"/>
        </w:numPr>
        <w:spacing w:before="0" w:after="0"/>
      </w:pPr>
      <w:r>
        <w:t xml:space="preserve">but does not </w:t>
      </w:r>
      <w:r w:rsidR="006C6C96">
        <w:t>contain</w:t>
      </w:r>
      <w:r w:rsidR="00D17CDF">
        <w:t xml:space="preserve"> Y</w:t>
      </w:r>
      <w:r>
        <w:t>, and</w:t>
      </w:r>
    </w:p>
    <w:p w14:paraId="5B024BAE" w14:textId="26F62921" w:rsidR="00B01007" w:rsidRDefault="00D17CDF" w:rsidP="005652E7">
      <w:pPr>
        <w:pStyle w:val="Body"/>
        <w:numPr>
          <w:ilvl w:val="0"/>
          <w:numId w:val="41"/>
        </w:numPr>
      </w:pPr>
      <w:r>
        <w:t>control reached Y</w:t>
      </w:r>
      <w:r w:rsidR="005652E7">
        <w:t xml:space="preserve"> from </w:t>
      </w:r>
      <w:r>
        <w:t>X</w:t>
      </w:r>
      <w:r w:rsidR="005652E7">
        <w:t xml:space="preserve"> without executing a</w:t>
      </w:r>
      <w:r w:rsidR="00B01007">
        <w:t>ny of the following:</w:t>
      </w:r>
    </w:p>
    <w:p w14:paraId="7BE6A43A" w14:textId="47829A21" w:rsidR="00B01007" w:rsidRDefault="003B6A9C" w:rsidP="005172E9">
      <w:pPr>
        <w:pStyle w:val="Body"/>
        <w:numPr>
          <w:ilvl w:val="1"/>
          <w:numId w:val="41"/>
        </w:numPr>
        <w:spacing w:before="0" w:after="0"/>
      </w:pPr>
      <w:r>
        <w:t>a</w:t>
      </w:r>
      <w:r w:rsidR="00B01007">
        <w:t xml:space="preserve"> </w:t>
      </w:r>
      <w:proofErr w:type="spellStart"/>
      <w:r w:rsidR="00B01007">
        <w:t>goto</w:t>
      </w:r>
      <w:proofErr w:type="spellEnd"/>
      <w:r w:rsidR="00B01007">
        <w:t xml:space="preserve"> statement, </w:t>
      </w:r>
      <w:r w:rsidR="00D17CDF" w:rsidRPr="00D17CDF">
        <w:t xml:space="preserve">unless all </w:t>
      </w:r>
      <w:proofErr w:type="spellStart"/>
      <w:r w:rsidR="00D17CDF" w:rsidRPr="00D17CDF">
        <w:t>g</w:t>
      </w:r>
      <w:r w:rsidR="00D17CDF">
        <w:t>otos</w:t>
      </w:r>
      <w:proofErr w:type="spellEnd"/>
      <w:r w:rsidR="00D17CDF">
        <w:t xml:space="preserve"> executed within S jump to Y</w:t>
      </w:r>
      <w:r w:rsidR="00D17CDF" w:rsidRPr="00D17CDF">
        <w:t xml:space="preserve"> or to </w:t>
      </w:r>
      <w:r w:rsidR="00D17CDF">
        <w:t>labels</w:t>
      </w:r>
      <w:r w:rsidR="00D17CDF" w:rsidRPr="00D17CDF">
        <w:t xml:space="preserve"> within S</w:t>
      </w:r>
      <w:r w:rsidR="00D17CDF">
        <w:t xml:space="preserve">, </w:t>
      </w:r>
      <w:r w:rsidR="00B01007">
        <w:t>or</w:t>
      </w:r>
    </w:p>
    <w:p w14:paraId="29971117" w14:textId="2A3054CC" w:rsidR="005652E7" w:rsidRDefault="005652E7" w:rsidP="005172E9">
      <w:pPr>
        <w:pStyle w:val="Body"/>
        <w:numPr>
          <w:ilvl w:val="1"/>
          <w:numId w:val="41"/>
        </w:numPr>
        <w:spacing w:before="0" w:after="0"/>
      </w:pPr>
      <w:r>
        <w:t xml:space="preserve">a switch statement that transfers control into </w:t>
      </w:r>
      <w:r w:rsidR="00D17CDF">
        <w:t>nested selection statement or iteration statement</w:t>
      </w:r>
      <w:r w:rsidR="00B01007">
        <w:t>, or</w:t>
      </w:r>
    </w:p>
    <w:p w14:paraId="5ACFD38B" w14:textId="3DB7F8A4" w:rsidR="00B01007" w:rsidRDefault="00B01007" w:rsidP="005172E9">
      <w:pPr>
        <w:pStyle w:val="Body"/>
        <w:numPr>
          <w:ilvl w:val="1"/>
          <w:numId w:val="41"/>
        </w:numPr>
        <w:spacing w:before="0" w:after="0"/>
      </w:pPr>
      <w:proofErr w:type="gramStart"/>
      <w:r>
        <w:t>a</w:t>
      </w:r>
      <w:proofErr w:type="gramEnd"/>
      <w:r>
        <w:t xml:space="preserve"> </w:t>
      </w:r>
      <w:proofErr w:type="spellStart"/>
      <w:r>
        <w:t>longjmp</w:t>
      </w:r>
      <w:proofErr w:type="spellEnd"/>
      <w:r>
        <w:t>.</w:t>
      </w:r>
    </w:p>
    <w:p w14:paraId="27E402CE" w14:textId="52F742CC" w:rsidR="00910EBA" w:rsidRDefault="00910EBA" w:rsidP="00910EBA">
      <w:pPr>
        <w:pStyle w:val="Body"/>
        <w:ind w:left="720"/>
      </w:pPr>
      <w:r>
        <w:t>[</w:t>
      </w:r>
      <w:r>
        <w:rPr>
          <w:i/>
        </w:rPr>
        <w:t>Note:</w:t>
      </w:r>
      <w:r>
        <w:t xml:space="preserve"> Horizontal antecedent does not imply a sequenced-before relationship. </w:t>
      </w:r>
      <w:proofErr w:type="gramStart"/>
      <w:r>
        <w:t xml:space="preserve">-- </w:t>
      </w:r>
      <w:r>
        <w:rPr>
          <w:i/>
        </w:rPr>
        <w:t xml:space="preserve"> end</w:t>
      </w:r>
      <w:proofErr w:type="gramEnd"/>
      <w:r>
        <w:rPr>
          <w:i/>
        </w:rPr>
        <w:t xml:space="preserve"> note</w:t>
      </w:r>
      <w:r>
        <w:t>]</w:t>
      </w:r>
    </w:p>
    <w:p w14:paraId="61F166B9" w14:textId="7930868F" w:rsidR="005172E9" w:rsidRDefault="005172E9" w:rsidP="005172E9">
      <w:pPr>
        <w:pStyle w:val="Rationale"/>
      </w:pPr>
      <w:r>
        <w:t xml:space="preserve">The </w:t>
      </w:r>
      <w:r w:rsidR="00256599">
        <w:t xml:space="preserve">first and </w:t>
      </w:r>
      <w:r>
        <w:t>second major</w:t>
      </w:r>
      <w:r w:rsidRPr="005172E9">
        <w:t xml:space="preserve"> bullet</w:t>
      </w:r>
      <w:r w:rsidR="00256599">
        <w:t>s</w:t>
      </w:r>
      <w:r w:rsidRPr="005172E9">
        <w:t xml:space="preserve"> </w:t>
      </w:r>
      <w:r>
        <w:t xml:space="preserve">above </w:t>
      </w:r>
      <w:r w:rsidRPr="005172E9">
        <w:t xml:space="preserve">describes the notion </w:t>
      </w:r>
      <w:r w:rsidR="00890114">
        <w:t xml:space="preserve">related to </w:t>
      </w:r>
      <w:r w:rsidRPr="005172E9">
        <w:t xml:space="preserve">“immediately </w:t>
      </w:r>
      <w:proofErr w:type="gramStart"/>
      <w:r w:rsidRPr="005172E9">
        <w:t>precedes</w:t>
      </w:r>
      <w:proofErr w:type="gramEnd"/>
      <w:r w:rsidRPr="005172E9">
        <w:t xml:space="preserve">”.  If </w:t>
      </w:r>
      <w:proofErr w:type="gramStart"/>
      <w:r w:rsidRPr="005172E9">
        <w:t>A and</w:t>
      </w:r>
      <w:proofErr w:type="gramEnd"/>
      <w:r w:rsidRPr="005172E9">
        <w:t xml:space="preserve"> B are part of the </w:t>
      </w:r>
      <w:r w:rsidRPr="00890114">
        <w:rPr>
          <w:i/>
        </w:rPr>
        <w:t>same</w:t>
      </w:r>
      <w:r w:rsidRPr="005172E9">
        <w:t xml:space="preserve"> statement, then A is a vertical </w:t>
      </w:r>
      <w:r w:rsidR="00B415A4">
        <w:t>antecedent</w:t>
      </w:r>
      <w:r w:rsidRPr="005172E9">
        <w:t xml:space="preserve"> of B only if there is nothing sequenced between them.  If </w:t>
      </w:r>
      <w:proofErr w:type="gramStart"/>
      <w:r w:rsidRPr="005172E9">
        <w:t>A and</w:t>
      </w:r>
      <w:proofErr w:type="gramEnd"/>
      <w:r w:rsidRPr="005172E9">
        <w:t xml:space="preserve"> B are part of </w:t>
      </w:r>
      <w:r w:rsidR="00890114" w:rsidRPr="00890114">
        <w:rPr>
          <w:i/>
        </w:rPr>
        <w:t>different</w:t>
      </w:r>
      <w:r w:rsidR="00890114">
        <w:t xml:space="preserve"> </w:t>
      </w:r>
      <w:r w:rsidRPr="005172E9">
        <w:t>statement</w:t>
      </w:r>
      <w:r w:rsidR="00890114">
        <w:t>s</w:t>
      </w:r>
      <w:r w:rsidRPr="005172E9">
        <w:t xml:space="preserve">, then A is a vertical </w:t>
      </w:r>
      <w:r w:rsidR="00B415A4">
        <w:t>antecedent</w:t>
      </w:r>
      <w:r w:rsidRPr="005172E9">
        <w:t xml:space="preserve"> of </w:t>
      </w:r>
      <w:r w:rsidRPr="005172E9">
        <w:lastRenderedPageBreak/>
        <w:t>B if, by popping out zero or more levels of nesting, you find a point where the statement containing A immediately precedes B.</w:t>
      </w:r>
      <w:r w:rsidR="00890114">
        <w:t xml:space="preserve">  This is the point of re-convergence after a control-flow divergence.</w:t>
      </w:r>
    </w:p>
    <w:p w14:paraId="7F501AE6" w14:textId="13A9B536" w:rsidR="00256599" w:rsidRDefault="00256599" w:rsidP="005172E9">
      <w:pPr>
        <w:pStyle w:val="Rationale"/>
      </w:pPr>
      <w:r>
        <w:t xml:space="preserve">The third major bullet is needed to handle cases where re-convergence is difficult or impossible to establish.  In those cases, the guarantees degenerate to those provided by the </w:t>
      </w:r>
      <w:proofErr w:type="spellStart"/>
      <w:r w:rsidRPr="007C37B2">
        <w:rPr>
          <w:rStyle w:val="Codeinline"/>
        </w:rPr>
        <w:t>unse</w:t>
      </w:r>
      <w:r w:rsidRPr="00256599">
        <w:rPr>
          <w:rStyle w:val="Codeinline"/>
        </w:rPr>
        <w:t>quenced_execution_polic</w:t>
      </w:r>
      <w:r w:rsidRPr="007C37B2">
        <w:rPr>
          <w:rStyle w:val="Codeinline"/>
        </w:rPr>
        <w:t>y</w:t>
      </w:r>
      <w:proofErr w:type="spellEnd"/>
      <w:r>
        <w:t xml:space="preserve"> until convergence is re-established at the end of the block containing both the jump statement and the jumped-to statement.</w:t>
      </w:r>
    </w:p>
    <w:p w14:paraId="73459CB7" w14:textId="401F1F36" w:rsidR="00256599" w:rsidRDefault="00256599" w:rsidP="00A70583">
      <w:pPr>
        <w:pStyle w:val="Rationale"/>
      </w:pPr>
      <w:r>
        <w:t xml:space="preserve">The rules for establishing the horizontal </w:t>
      </w:r>
      <w:r w:rsidR="00B415A4">
        <w:t>antecedent</w:t>
      </w:r>
      <w:r>
        <w:t xml:space="preserve"> relationship match evaluations in one application with corresponding evaluations in a logically-later application of the element access function.  The nature of the rules are such that even nested loops work correctly.  For example, given:</w:t>
      </w:r>
    </w:p>
    <w:p w14:paraId="5E6BFC9C" w14:textId="124FE1A1" w:rsidR="00256599" w:rsidRDefault="00256599" w:rsidP="00A70583">
      <w:pPr>
        <w:pStyle w:val="Rationale"/>
      </w:pPr>
      <w:r>
        <w:rPr>
          <w:rStyle w:val="Codeinline"/>
        </w:rPr>
        <w:t xml:space="preserve">    </w:t>
      </w:r>
      <w:proofErr w:type="gramStart"/>
      <w:r>
        <w:rPr>
          <w:rStyle w:val="Codeinline"/>
          <w:i/>
        </w:rPr>
        <w:t>b</w:t>
      </w:r>
      <w:proofErr w:type="gramEnd"/>
      <w:r>
        <w:rPr>
          <w:rStyle w:val="Codeinline"/>
        </w:rPr>
        <w:t>;</w:t>
      </w:r>
      <w:r>
        <w:rPr>
          <w:rStyle w:val="Codeinline"/>
        </w:rPr>
        <w:br/>
        <w:t xml:space="preserve">    </w:t>
      </w:r>
      <w:r w:rsidR="00A70583">
        <w:rPr>
          <w:rStyle w:val="Codeinline"/>
        </w:rPr>
        <w:t>while (</w:t>
      </w:r>
      <w:r w:rsidR="00A70583">
        <w:rPr>
          <w:rStyle w:val="Codeinline"/>
          <w:i/>
        </w:rPr>
        <w:t xml:space="preserve"> e</w:t>
      </w:r>
      <w:r w:rsidR="00A70583">
        <w:rPr>
          <w:rStyle w:val="Codeinline"/>
        </w:rPr>
        <w:t xml:space="preserve"> )</w:t>
      </w:r>
      <w:r w:rsidR="00A70583">
        <w:rPr>
          <w:rStyle w:val="Codeinline"/>
        </w:rPr>
        <w:br/>
        <w:t xml:space="preserve">        </w:t>
      </w:r>
      <w:proofErr w:type="spellStart"/>
      <w:r w:rsidR="00A70583">
        <w:rPr>
          <w:rStyle w:val="Codeinline"/>
          <w:i/>
        </w:rPr>
        <w:t>stmt</w:t>
      </w:r>
      <w:proofErr w:type="spellEnd"/>
      <w:r w:rsidR="00A70583">
        <w:rPr>
          <w:rStyle w:val="Codeinline"/>
        </w:rPr>
        <w:t>;</w:t>
      </w:r>
      <w:r w:rsidR="00A70583">
        <w:rPr>
          <w:rStyle w:val="Codeinline"/>
        </w:rPr>
        <w:br/>
        <w:t xml:space="preserve">    </w:t>
      </w:r>
      <w:r w:rsidR="00A70583">
        <w:rPr>
          <w:rStyle w:val="Codeinline"/>
          <w:i/>
        </w:rPr>
        <w:t>c</w:t>
      </w:r>
      <w:r w:rsidR="00A70583">
        <w:rPr>
          <w:rStyle w:val="Codeinline"/>
        </w:rPr>
        <w:t>;</w:t>
      </w:r>
    </w:p>
    <w:p w14:paraId="1D8F8DBF" w14:textId="56914CDF" w:rsidR="00A70583" w:rsidRPr="00A70583" w:rsidRDefault="00A70583" w:rsidP="00A70583">
      <w:pPr>
        <w:pStyle w:val="Rationale"/>
      </w:pPr>
      <w:proofErr w:type="gramStart"/>
      <w:r>
        <w:t>where</w:t>
      </w:r>
      <w:proofErr w:type="gramEnd"/>
      <w:r>
        <w:t xml:space="preserve"> </w:t>
      </w:r>
      <w:r>
        <w:rPr>
          <w:i/>
        </w:rPr>
        <w:t>b</w:t>
      </w:r>
      <w:r>
        <w:t xml:space="preserve"> is a horizontal </w:t>
      </w:r>
      <w:r w:rsidR="00B415A4">
        <w:t>antecedent</w:t>
      </w:r>
      <w:r>
        <w:t xml:space="preserve"> of </w:t>
      </w:r>
      <w:r>
        <w:rPr>
          <w:i/>
        </w:rPr>
        <w:t>b’</w:t>
      </w:r>
      <w:r>
        <w:t xml:space="preserve">. Intuitively, we would expect the kth evaluation </w:t>
      </w:r>
      <w:r w:rsidRPr="00144FF6">
        <w:rPr>
          <w:i/>
        </w:rPr>
        <w:t>e</w:t>
      </w:r>
      <w:r>
        <w:t xml:space="preserve"> to be the horizontal </w:t>
      </w:r>
      <w:r w:rsidR="00B415A4">
        <w:t>antecedent</w:t>
      </w:r>
      <w:r>
        <w:t xml:space="preserve"> of the kth evaluation of </w:t>
      </w:r>
      <w:r>
        <w:rPr>
          <w:i/>
        </w:rPr>
        <w:t>e</w:t>
      </w:r>
      <w:r w:rsidRPr="002C057D">
        <w:sym w:font="Symbol" w:char="F0A2"/>
      </w:r>
      <w:r>
        <w:t xml:space="preserve">, assuming both evaluations happen. Even if one of the invocations executes </w:t>
      </w:r>
      <w:r w:rsidRPr="002C057D">
        <w:rPr>
          <w:i/>
        </w:rPr>
        <w:t>e</w:t>
      </w:r>
      <w:r>
        <w:t xml:space="preserve"> more times than the other, the last evaluations of </w:t>
      </w:r>
      <w:r w:rsidRPr="007C37B2">
        <w:rPr>
          <w:i/>
        </w:rPr>
        <w:t>e</w:t>
      </w:r>
      <w:r>
        <w:t xml:space="preserve"> and </w:t>
      </w:r>
      <w:r w:rsidRPr="007C37B2">
        <w:rPr>
          <w:i/>
        </w:rPr>
        <w:t>e</w:t>
      </w:r>
      <w:r>
        <w:t xml:space="preserve">’ that is common to both invocations are vertical </w:t>
      </w:r>
      <w:r w:rsidR="00B415A4">
        <w:t>antecedent</w:t>
      </w:r>
      <w:r>
        <w:t xml:space="preserve">s of </w:t>
      </w:r>
      <w:r>
        <w:rPr>
          <w:i/>
        </w:rPr>
        <w:t>c</w:t>
      </w:r>
      <w:r>
        <w:t xml:space="preserve"> and </w:t>
      </w:r>
      <w:r>
        <w:rPr>
          <w:i/>
        </w:rPr>
        <w:t>c</w:t>
      </w:r>
      <w:r>
        <w:t xml:space="preserve">’, so the horizontal </w:t>
      </w:r>
      <w:r w:rsidR="00B415A4">
        <w:t>antecedent</w:t>
      </w:r>
      <w:r>
        <w:t xml:space="preserve"> relationship is re-established for </w:t>
      </w:r>
      <w:r>
        <w:rPr>
          <w:i/>
        </w:rPr>
        <w:t>c</w:t>
      </w:r>
      <w:r>
        <w:t xml:space="preserve"> and </w:t>
      </w:r>
      <w:r>
        <w:rPr>
          <w:i/>
        </w:rPr>
        <w:t>c</w:t>
      </w:r>
      <w:r>
        <w:t>’.</w:t>
      </w:r>
    </w:p>
    <w:p w14:paraId="1C86409D" w14:textId="1BADB747" w:rsidR="008A07CE" w:rsidRDefault="008704EA" w:rsidP="000D402A">
      <w:pPr>
        <w:pStyle w:val="Body"/>
        <w:ind w:left="720"/>
      </w:pPr>
      <w:r w:rsidRPr="002921D0">
        <w:t>Let</w:t>
      </w:r>
      <w:r w:rsidRPr="002921D0">
        <w:rPr>
          <w:i/>
        </w:rPr>
        <w:t xml:space="preserve"> f</w:t>
      </w:r>
      <w:r w:rsidRPr="002921D0">
        <w:t xml:space="preserve"> be a function called for each argument list in a sequen</w:t>
      </w:r>
      <w:r w:rsidRPr="00057400">
        <w:t xml:space="preserve">ce of argument lists.  </w:t>
      </w:r>
      <w:r w:rsidR="002D0508">
        <w:t>Let A and B</w:t>
      </w:r>
      <w:r w:rsidR="002D0508">
        <w:sym w:font="Symbol" w:char="F0A2"/>
      </w:r>
      <w:r w:rsidR="002D0508">
        <w:t xml:space="preserve"> denote two evaluations.  </w:t>
      </w:r>
      <w:r w:rsidRPr="00EE142B">
        <w:rPr>
          <w:i/>
        </w:rPr>
        <w:t xml:space="preserve">Wavefront application </w:t>
      </w:r>
      <w:proofErr w:type="spellStart"/>
      <w:r w:rsidRPr="00EE142B">
        <w:t xml:space="preserve">of </w:t>
      </w:r>
      <w:r w:rsidRPr="00EE142B">
        <w:rPr>
          <w:i/>
        </w:rPr>
        <w:t>f</w:t>
      </w:r>
      <w:proofErr w:type="spellEnd"/>
      <w:r w:rsidRPr="00EE142B">
        <w:rPr>
          <w:i/>
        </w:rPr>
        <w:t xml:space="preserve"> </w:t>
      </w:r>
      <w:r w:rsidRPr="00EE142B">
        <w:t xml:space="preserve">requires that </w:t>
      </w:r>
      <w:r w:rsidR="002D0508">
        <w:t>A is sequenced before B</w:t>
      </w:r>
      <w:r w:rsidR="002D0508">
        <w:sym w:font="Symbol" w:char="F0A2"/>
      </w:r>
      <w:r w:rsidR="002D0508">
        <w:t xml:space="preserve"> if</w:t>
      </w:r>
      <w:r w:rsidR="008A07CE">
        <w:t>:</w:t>
      </w:r>
    </w:p>
    <w:p w14:paraId="5979BC4F" w14:textId="19DC8E16" w:rsidR="002D0508" w:rsidRDefault="008A07CE" w:rsidP="000D402A">
      <w:pPr>
        <w:pStyle w:val="Body"/>
        <w:numPr>
          <w:ilvl w:val="0"/>
          <w:numId w:val="38"/>
        </w:numPr>
      </w:pPr>
      <w:r>
        <w:t>T</w:t>
      </w:r>
      <w:r w:rsidR="002D0508">
        <w:t xml:space="preserve">here exists </w:t>
      </w:r>
      <w:r w:rsidR="00C2005A">
        <w:t xml:space="preserve">an </w:t>
      </w:r>
      <w:r w:rsidR="002D0508">
        <w:t xml:space="preserve">evaluation B such that A is </w:t>
      </w:r>
      <w:r w:rsidR="008538E8">
        <w:t>sequenced before</w:t>
      </w:r>
      <w:r w:rsidR="002D0508">
        <w:t xml:space="preserve"> B and B is </w:t>
      </w:r>
      <w:r w:rsidR="00150688">
        <w:t xml:space="preserve">a horizontal </w:t>
      </w:r>
      <w:r w:rsidR="00B415A4">
        <w:t>antecedent</w:t>
      </w:r>
      <w:r w:rsidR="002D0508">
        <w:t xml:space="preserve"> </w:t>
      </w:r>
      <w:r w:rsidR="00150688">
        <w:t xml:space="preserve">of </w:t>
      </w:r>
      <w:r w:rsidR="002D0508">
        <w:t>B</w:t>
      </w:r>
      <w:r w:rsidR="002D0508">
        <w:sym w:font="Symbol" w:char="F0A2"/>
      </w:r>
      <w:r>
        <w:t xml:space="preserve">, or </w:t>
      </w:r>
    </w:p>
    <w:p w14:paraId="345BB945" w14:textId="3D439CE3" w:rsidR="002D0508" w:rsidRDefault="002D0508" w:rsidP="000D402A">
      <w:pPr>
        <w:pStyle w:val="Body"/>
        <w:numPr>
          <w:ilvl w:val="0"/>
          <w:numId w:val="39"/>
        </w:numPr>
      </w:pPr>
      <w:r>
        <w:t xml:space="preserve">There exists </w:t>
      </w:r>
      <w:r w:rsidR="00C2005A">
        <w:t xml:space="preserve">an </w:t>
      </w:r>
      <w:r>
        <w:t>evaluation A</w:t>
      </w:r>
      <w:r>
        <w:sym w:font="Symbol" w:char="F0A2"/>
      </w:r>
      <w:r>
        <w:t xml:space="preserve"> such that A</w:t>
      </w:r>
      <w:r>
        <w:sym w:font="Symbol" w:char="F0A2"/>
      </w:r>
      <w:r>
        <w:t xml:space="preserve"> is </w:t>
      </w:r>
      <w:r w:rsidR="008538E8">
        <w:t>sequenced before</w:t>
      </w:r>
      <w:r>
        <w:t xml:space="preserve"> B</w:t>
      </w:r>
      <w:r>
        <w:sym w:font="Symbol" w:char="F0A2"/>
      </w:r>
      <w:r>
        <w:t xml:space="preserve"> and </w:t>
      </w:r>
      <w:r w:rsidR="00302209">
        <w:t xml:space="preserve">A </w:t>
      </w:r>
      <w:r>
        <w:t xml:space="preserve">is </w:t>
      </w:r>
      <w:r w:rsidR="00150688">
        <w:t xml:space="preserve">a horizontal </w:t>
      </w:r>
      <w:r w:rsidR="00B415A4">
        <w:t>antecedent</w:t>
      </w:r>
      <w:r>
        <w:t xml:space="preserve"> </w:t>
      </w:r>
      <w:r w:rsidR="00150688">
        <w:t xml:space="preserve">of </w:t>
      </w:r>
      <w:r w:rsidR="00302209">
        <w:t>A</w:t>
      </w:r>
      <w:r>
        <w:sym w:font="Symbol" w:char="F0A2"/>
      </w:r>
      <w:r>
        <w:t>.</w:t>
      </w:r>
    </w:p>
    <w:p w14:paraId="35415AB1" w14:textId="65E68176" w:rsidR="008A07CE" w:rsidRPr="00147127" w:rsidRDefault="008A07CE" w:rsidP="000D402A">
      <w:pPr>
        <w:pStyle w:val="Rationale"/>
      </w:pPr>
      <w:r>
        <w:t>The two bul</w:t>
      </w:r>
      <w:r w:rsidR="00F21501">
        <w:t xml:space="preserve">lets describe the two triangles in </w:t>
      </w:r>
      <w:commentRangeStart w:id="3"/>
      <w:r w:rsidR="00F21501">
        <w:t>Figure 1</w:t>
      </w:r>
      <w:commentRangeEnd w:id="3"/>
      <w:r w:rsidR="00B415A4">
        <w:rPr>
          <w:rStyle w:val="CommentReference"/>
        </w:rPr>
        <w:commentReference w:id="3"/>
      </w:r>
      <w:r w:rsidR="00F21501">
        <w:t>.</w:t>
      </w:r>
      <w:r w:rsidR="008538E8">
        <w:t xml:space="preserve">  Note that the vertical relationships are </w:t>
      </w:r>
      <w:r w:rsidR="008538E8">
        <w:rPr>
          <w:i/>
        </w:rPr>
        <w:t>sequenced before</w:t>
      </w:r>
      <w:r w:rsidR="008538E8">
        <w:t xml:space="preserve">, not </w:t>
      </w:r>
      <w:r w:rsidR="00150688">
        <w:rPr>
          <w:i/>
        </w:rPr>
        <w:t xml:space="preserve">vertical </w:t>
      </w:r>
      <w:r w:rsidR="00B415A4">
        <w:rPr>
          <w:i/>
        </w:rPr>
        <w:t>antecedent</w:t>
      </w:r>
      <w:r w:rsidR="008538E8">
        <w:rPr>
          <w:i/>
        </w:rPr>
        <w:t xml:space="preserve">.  </w:t>
      </w:r>
      <w:r w:rsidR="008538E8">
        <w:t>The latter relationship is defined solely for sake of staple induction.</w:t>
      </w:r>
    </w:p>
    <w:p w14:paraId="17B6E876" w14:textId="36F4827A" w:rsidR="008A07CE" w:rsidRPr="000D402A" w:rsidRDefault="008A07CE" w:rsidP="000D402A">
      <w:pPr>
        <w:pStyle w:val="Body"/>
        <w:rPr>
          <w:b/>
        </w:rPr>
      </w:pPr>
      <w:r w:rsidRPr="000D402A">
        <w:rPr>
          <w:b/>
        </w:rPr>
        <w:t>Optional clause for supporting scatter pattern</w:t>
      </w:r>
    </w:p>
    <w:p w14:paraId="1B61F5A9" w14:textId="57017344" w:rsidR="008704EA" w:rsidRDefault="00EE4783" w:rsidP="000D402A">
      <w:pPr>
        <w:ind w:left="720"/>
      </w:pPr>
      <w:r w:rsidRPr="00EE142B">
        <w:t xml:space="preserve">The </w:t>
      </w:r>
      <w:r w:rsidRPr="00EE142B">
        <w:rPr>
          <w:i/>
        </w:rPr>
        <w:t>direct side effects</w:t>
      </w:r>
      <w:r w:rsidRPr="00EE142B">
        <w:t xml:space="preserve"> of a an expression X are those caused by evaluating X, but not including side effects caused by evaluating its sub-expressions. </w:t>
      </w:r>
      <w:r>
        <w:t xml:space="preserve"> </w:t>
      </w:r>
      <w:r w:rsidR="008704EA" w:rsidRPr="00EE142B">
        <w:t xml:space="preserve">For </w:t>
      </w:r>
      <w:r w:rsidR="008A07CE">
        <w:t>any two evaluations A and A</w:t>
      </w:r>
      <w:r w:rsidR="008A07CE">
        <w:sym w:font="Symbol" w:char="F0A2"/>
      </w:r>
      <w:r w:rsidR="008A07CE">
        <w:t xml:space="preserve"> such that </w:t>
      </w:r>
      <w:r w:rsidR="008A07CE" w:rsidRPr="00147127">
        <w:t xml:space="preserve">A is </w:t>
      </w:r>
      <w:r w:rsidR="00150688">
        <w:t>a</w:t>
      </w:r>
      <w:r w:rsidR="00150688" w:rsidRPr="00147127">
        <w:t xml:space="preserve"> </w:t>
      </w:r>
      <w:r w:rsidR="00150688">
        <w:t xml:space="preserve">horizontal </w:t>
      </w:r>
      <w:r w:rsidR="00B415A4">
        <w:t>antecedent</w:t>
      </w:r>
      <w:r w:rsidR="008A07CE" w:rsidRPr="00147127">
        <w:t xml:space="preserve"> </w:t>
      </w:r>
      <w:r w:rsidR="00150688">
        <w:t>of</w:t>
      </w:r>
      <w:r w:rsidR="00150688" w:rsidRPr="00147127">
        <w:t xml:space="preserve"> </w:t>
      </w:r>
      <w:r w:rsidR="008A07CE">
        <w:t>A</w:t>
      </w:r>
      <w:r w:rsidR="008A07CE">
        <w:sym w:font="Symbol" w:char="F0A2"/>
      </w:r>
      <w:r w:rsidR="008704EA" w:rsidRPr="00EE142B">
        <w:t xml:space="preserve">, all direct side effects in </w:t>
      </w:r>
      <w:r w:rsidR="008A07CE">
        <w:t xml:space="preserve">A </w:t>
      </w:r>
      <w:r w:rsidR="008704EA" w:rsidRPr="00EE142B">
        <w:t xml:space="preserve">are sequenced before all direct side effects in </w:t>
      </w:r>
      <w:r w:rsidR="008A07CE">
        <w:t>A</w:t>
      </w:r>
      <w:r w:rsidR="008A07CE">
        <w:sym w:font="Symbol" w:char="F0A2"/>
      </w:r>
      <w:r w:rsidR="008704EA" w:rsidRPr="00EE142B">
        <w:t>.</w:t>
      </w:r>
    </w:p>
    <w:p w14:paraId="57FC63F0" w14:textId="602A0136" w:rsidR="007C37B2" w:rsidRDefault="007C37B2" w:rsidP="007C37B2">
      <w:pPr>
        <w:pStyle w:val="Rationale"/>
      </w:pPr>
      <w:r>
        <w:t>This clause allows for code such as:</w:t>
      </w:r>
    </w:p>
    <w:p w14:paraId="5B72DA35" w14:textId="54AFBCB4" w:rsidR="007C37B2" w:rsidRPr="007C37B2" w:rsidRDefault="007C37B2" w:rsidP="007C37B2">
      <w:pPr>
        <w:pStyle w:val="Rationale"/>
        <w:rPr>
          <w:rStyle w:val="Codeinline"/>
        </w:rPr>
      </w:pPr>
      <w:r>
        <w:t xml:space="preserve">    </w:t>
      </w:r>
      <w:proofErr w:type="gramStart"/>
      <w:r w:rsidRPr="007C37B2">
        <w:rPr>
          <w:rStyle w:val="Codeinline"/>
        </w:rPr>
        <w:t>A[</w:t>
      </w:r>
      <w:proofErr w:type="gramEnd"/>
      <w:r w:rsidRPr="007C37B2">
        <w:rPr>
          <w:rStyle w:val="Codeinline"/>
        </w:rPr>
        <w:t>B[i]] = expr(i);</w:t>
      </w:r>
    </w:p>
    <w:p w14:paraId="467D6C47" w14:textId="7AC233EB" w:rsidR="007C37B2" w:rsidRPr="007C37B2" w:rsidRDefault="007C37B2" w:rsidP="007C37B2">
      <w:pPr>
        <w:pStyle w:val="Rationale"/>
      </w:pPr>
      <w:proofErr w:type="gramStart"/>
      <w:r w:rsidRPr="007C37B2">
        <w:t>to</w:t>
      </w:r>
      <w:proofErr w:type="gramEnd"/>
      <w:r w:rsidRPr="007C37B2">
        <w:t xml:space="preserve"> produce </w:t>
      </w:r>
      <w:r>
        <w:t xml:space="preserve">deterministic results even if </w:t>
      </w:r>
      <w:r w:rsidRPr="007C37B2">
        <w:rPr>
          <w:rStyle w:val="Codeinline"/>
        </w:rPr>
        <w:t>B[i]</w:t>
      </w:r>
      <w:r>
        <w:t xml:space="preserve"> contains duplicate elements (sometimes called the </w:t>
      </w:r>
      <w:r w:rsidRPr="007C37B2">
        <w:rPr>
          <w:i/>
        </w:rPr>
        <w:t>overlapping scatter pattern</w:t>
      </w:r>
      <w:r>
        <w:t xml:space="preserve">). If this clause is adopted, we will also want a library function, </w:t>
      </w:r>
      <w:proofErr w:type="spellStart"/>
      <w:r w:rsidRPr="007C37B2">
        <w:rPr>
          <w:rStyle w:val="Codeinline"/>
        </w:rPr>
        <w:t>unordered_update</w:t>
      </w:r>
      <w:proofErr w:type="spellEnd"/>
      <w:r>
        <w:t xml:space="preserve">, having a syntax similar to </w:t>
      </w:r>
      <w:proofErr w:type="spellStart"/>
      <w:r w:rsidRPr="007C37B2">
        <w:rPr>
          <w:rStyle w:val="Codeinline"/>
        </w:rPr>
        <w:t>ordered_</w:t>
      </w:r>
      <w:proofErr w:type="gramStart"/>
      <w:r w:rsidRPr="007C37B2">
        <w:rPr>
          <w:rStyle w:val="Codeinline"/>
        </w:rPr>
        <w:t>update</w:t>
      </w:r>
      <w:proofErr w:type="spellEnd"/>
      <w:r>
        <w:t>, that</w:t>
      </w:r>
      <w:proofErr w:type="gramEnd"/>
      <w:r>
        <w:t xml:space="preserve"> relaxes this guarantee and allows the generation of faster code on architectures with scatter instructions that do not support ordered </w:t>
      </w:r>
      <w:r>
        <w:lastRenderedPageBreak/>
        <w:t xml:space="preserve">writes.  The </w:t>
      </w:r>
      <w:proofErr w:type="spellStart"/>
      <w:r w:rsidRPr="007C37B2">
        <w:rPr>
          <w:rStyle w:val="Codeinline"/>
        </w:rPr>
        <w:t>ordered_update</w:t>
      </w:r>
      <w:proofErr w:type="spellEnd"/>
      <w:r>
        <w:t xml:space="preserve"> function should be used only when </w:t>
      </w:r>
      <w:r w:rsidRPr="007C37B2">
        <w:rPr>
          <w:rStyle w:val="Codeinline"/>
        </w:rPr>
        <w:t>B[i]</w:t>
      </w:r>
      <w:r>
        <w:t xml:space="preserve"> is known not to contain duplicates.</w:t>
      </w:r>
    </w:p>
    <w:sectPr w:rsidR="007C37B2" w:rsidRPr="007C37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bison, Arch" w:date="2016-02-01T12:06:00Z" w:initials="RA">
    <w:p w14:paraId="053FF076" w14:textId="0B5E4183" w:rsidR="00256599" w:rsidRDefault="00256599">
      <w:pPr>
        <w:pStyle w:val="CommentText"/>
      </w:pPr>
      <w:r>
        <w:rPr>
          <w:rStyle w:val="CommentReference"/>
        </w:rPr>
        <w:annotationRef/>
      </w:r>
      <w:r>
        <w:t>Need to give Olivier credit, as co-author or loud acknowledgement.</w:t>
      </w:r>
    </w:p>
  </w:comment>
  <w:comment w:id="1" w:author="Halpern, Pablo G" w:date="2016-02-03T19:23:00Z" w:initials="HPG">
    <w:p w14:paraId="12C3FFE2" w14:textId="77777777" w:rsidR="0023551B" w:rsidRDefault="0023551B" w:rsidP="0023551B">
      <w:pPr>
        <w:pStyle w:val="CommentText"/>
      </w:pPr>
      <w:r>
        <w:rPr>
          <w:rStyle w:val="CommentReference"/>
        </w:rPr>
        <w:annotationRef/>
      </w:r>
      <w:proofErr w:type="gramStart"/>
      <w:r>
        <w:t>applications</w:t>
      </w:r>
      <w:proofErr w:type="gramEnd"/>
      <w:r>
        <w:t>?</w:t>
      </w:r>
    </w:p>
  </w:comment>
  <w:comment w:id="3" w:author="Halpern, Pablo G" w:date="2016-02-03T20:03:00Z" w:initials="HPG">
    <w:p w14:paraId="05B825C0" w14:textId="562A0DF5" w:rsidR="00B415A4" w:rsidRDefault="00B415A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We might replace some of the figures with one or two of the diagrams from my horizontal-match document.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3FF076" w15:done="0"/>
  <w15:commentEx w15:paraId="12C3FFE2" w15:done="0"/>
  <w15:commentEx w15:paraId="05B825C0" w15:done="0"/>
</w15:commentsEx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BA02D" w14:textId="77777777" w:rsidR="00F844F4" w:rsidRDefault="00F844F4" w:rsidP="002747BF">
      <w:pPr>
        <w:spacing w:after="0" w:line="240" w:lineRule="auto"/>
      </w:pPr>
      <w:r>
        <w:separator/>
      </w:r>
    </w:p>
  </w:endnote>
  <w:endnote w:type="continuationSeparator" w:id="0">
    <w:p w14:paraId="445CD4E7" w14:textId="77777777" w:rsidR="00F844F4" w:rsidRDefault="00F844F4" w:rsidP="002747BF">
      <w:pPr>
        <w:spacing w:after="0" w:line="240" w:lineRule="auto"/>
      </w:pPr>
      <w:r>
        <w:continuationSeparator/>
      </w:r>
    </w:p>
  </w:endnote>
  <w:endnote w:type="continuationNotice" w:id="1">
    <w:p w14:paraId="67815E45" w14:textId="77777777" w:rsidR="00F844F4" w:rsidRDefault="00F844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B953B" w14:textId="77777777" w:rsidR="00256599" w:rsidRDefault="002565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A1D19" w14:textId="77777777" w:rsidR="00256599" w:rsidRDefault="002565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71620" w14:textId="77777777" w:rsidR="00256599" w:rsidRDefault="002565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CDD4B" w14:textId="77777777" w:rsidR="00F844F4" w:rsidRDefault="00F844F4" w:rsidP="002747BF">
      <w:pPr>
        <w:spacing w:after="0" w:line="240" w:lineRule="auto"/>
      </w:pPr>
      <w:r>
        <w:separator/>
      </w:r>
    </w:p>
  </w:footnote>
  <w:footnote w:type="continuationSeparator" w:id="0">
    <w:p w14:paraId="069234CE" w14:textId="77777777" w:rsidR="00F844F4" w:rsidRDefault="00F844F4" w:rsidP="002747BF">
      <w:pPr>
        <w:spacing w:after="0" w:line="240" w:lineRule="auto"/>
      </w:pPr>
      <w:r>
        <w:continuationSeparator/>
      </w:r>
    </w:p>
  </w:footnote>
  <w:footnote w:type="continuationNotice" w:id="1">
    <w:p w14:paraId="54664827" w14:textId="77777777" w:rsidR="00F844F4" w:rsidRDefault="00F844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5915D" w14:textId="77777777" w:rsidR="00256599" w:rsidRDefault="002565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03331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F5338F" w14:textId="5B3B653D" w:rsidR="00256599" w:rsidRDefault="002565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2B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9D719D" w14:textId="77777777" w:rsidR="00256599" w:rsidRDefault="002565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20945" w14:textId="77777777" w:rsidR="00256599" w:rsidRDefault="002565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7E8"/>
    <w:multiLevelType w:val="hybridMultilevel"/>
    <w:tmpl w:val="B240EA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21219CB"/>
    <w:multiLevelType w:val="hybridMultilevel"/>
    <w:tmpl w:val="322C4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870FF"/>
    <w:multiLevelType w:val="hybridMultilevel"/>
    <w:tmpl w:val="7E52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B3C65"/>
    <w:multiLevelType w:val="hybridMultilevel"/>
    <w:tmpl w:val="7B38B8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619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67485E"/>
    <w:multiLevelType w:val="hybridMultilevel"/>
    <w:tmpl w:val="DE1EE7B8"/>
    <w:lvl w:ilvl="0" w:tplc="D60065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27B53"/>
    <w:multiLevelType w:val="hybridMultilevel"/>
    <w:tmpl w:val="03F8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914BD"/>
    <w:multiLevelType w:val="hybridMultilevel"/>
    <w:tmpl w:val="A5E8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45EC2"/>
    <w:multiLevelType w:val="multilevel"/>
    <w:tmpl w:val="322C4A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B049C"/>
    <w:multiLevelType w:val="hybridMultilevel"/>
    <w:tmpl w:val="0B44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F660B"/>
    <w:multiLevelType w:val="hybridMultilevel"/>
    <w:tmpl w:val="4A16A214"/>
    <w:lvl w:ilvl="0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D60065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193E6F"/>
    <w:multiLevelType w:val="hybridMultilevel"/>
    <w:tmpl w:val="77C2ADFA"/>
    <w:lvl w:ilvl="0" w:tplc="5F20A9E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CC5E22"/>
    <w:multiLevelType w:val="multilevel"/>
    <w:tmpl w:val="80F26A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375F94"/>
    <w:multiLevelType w:val="hybridMultilevel"/>
    <w:tmpl w:val="E7F2DD8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1AF96BE1"/>
    <w:multiLevelType w:val="hybridMultilevel"/>
    <w:tmpl w:val="EFF8947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1C244E6A"/>
    <w:multiLevelType w:val="hybridMultilevel"/>
    <w:tmpl w:val="140A1E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D60065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9D63ED"/>
    <w:multiLevelType w:val="hybridMultilevel"/>
    <w:tmpl w:val="18DE3A7A"/>
    <w:lvl w:ilvl="0" w:tplc="7B5ACFA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9C080B"/>
    <w:multiLevelType w:val="hybridMultilevel"/>
    <w:tmpl w:val="7CF6767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0B45B1C"/>
    <w:multiLevelType w:val="hybridMultilevel"/>
    <w:tmpl w:val="928A1F0A"/>
    <w:lvl w:ilvl="0" w:tplc="DAC2F24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1C82C19"/>
    <w:multiLevelType w:val="hybridMultilevel"/>
    <w:tmpl w:val="0E5A0A2C"/>
    <w:lvl w:ilvl="0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A12F43"/>
    <w:multiLevelType w:val="hybridMultilevel"/>
    <w:tmpl w:val="BF7699C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2B533791"/>
    <w:multiLevelType w:val="hybridMultilevel"/>
    <w:tmpl w:val="ECCAB1D6"/>
    <w:lvl w:ilvl="0" w:tplc="72F20B26">
      <w:numFmt w:val="bullet"/>
      <w:lvlText w:val=""/>
      <w:lvlJc w:val="left"/>
      <w:pPr>
        <w:ind w:left="4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2" w15:restartNumberingAfterBreak="0">
    <w:nsid w:val="32134AC6"/>
    <w:multiLevelType w:val="hybridMultilevel"/>
    <w:tmpl w:val="77C2ADFA"/>
    <w:lvl w:ilvl="0" w:tplc="5F20A9E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4C46BC"/>
    <w:multiLevelType w:val="hybridMultilevel"/>
    <w:tmpl w:val="AF3C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BA7F87"/>
    <w:multiLevelType w:val="hybridMultilevel"/>
    <w:tmpl w:val="77C2ADFA"/>
    <w:lvl w:ilvl="0" w:tplc="5F20A9E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97A68"/>
    <w:multiLevelType w:val="hybridMultilevel"/>
    <w:tmpl w:val="AAA4DDC6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6" w15:restartNumberingAfterBreak="0">
    <w:nsid w:val="40E375FC"/>
    <w:multiLevelType w:val="hybridMultilevel"/>
    <w:tmpl w:val="438A71C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7" w15:restartNumberingAfterBreak="0">
    <w:nsid w:val="41120207"/>
    <w:multiLevelType w:val="hybridMultilevel"/>
    <w:tmpl w:val="D6CCD8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3C61AE"/>
    <w:multiLevelType w:val="hybridMultilevel"/>
    <w:tmpl w:val="3954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F61C1"/>
    <w:multiLevelType w:val="hybridMultilevel"/>
    <w:tmpl w:val="03B6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6D07EA"/>
    <w:multiLevelType w:val="hybridMultilevel"/>
    <w:tmpl w:val="ABD247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4FA11CB1"/>
    <w:multiLevelType w:val="hybridMultilevel"/>
    <w:tmpl w:val="F3F24E9A"/>
    <w:lvl w:ilvl="0" w:tplc="D600657C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321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2956063"/>
    <w:multiLevelType w:val="hybridMultilevel"/>
    <w:tmpl w:val="2042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201DA9"/>
    <w:multiLevelType w:val="hybridMultilevel"/>
    <w:tmpl w:val="380A4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12F00A8"/>
    <w:multiLevelType w:val="hybridMultilevel"/>
    <w:tmpl w:val="A606D856"/>
    <w:lvl w:ilvl="0" w:tplc="DCF087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5748AA"/>
    <w:multiLevelType w:val="hybridMultilevel"/>
    <w:tmpl w:val="DFBE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F1527"/>
    <w:multiLevelType w:val="hybridMultilevel"/>
    <w:tmpl w:val="11C4E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1F6105"/>
    <w:multiLevelType w:val="multilevel"/>
    <w:tmpl w:val="CEFAFD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9796049"/>
    <w:multiLevelType w:val="hybridMultilevel"/>
    <w:tmpl w:val="47AC0D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EF2631A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151E0E"/>
    <w:multiLevelType w:val="hybridMultilevel"/>
    <w:tmpl w:val="7F54188E"/>
    <w:lvl w:ilvl="0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D60065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7"/>
  </w:num>
  <w:num w:numId="3">
    <w:abstractNumId w:val="9"/>
  </w:num>
  <w:num w:numId="4">
    <w:abstractNumId w:val="23"/>
  </w:num>
  <w:num w:numId="5">
    <w:abstractNumId w:val="33"/>
  </w:num>
  <w:num w:numId="6">
    <w:abstractNumId w:val="21"/>
  </w:num>
  <w:num w:numId="7">
    <w:abstractNumId w:val="35"/>
  </w:num>
  <w:num w:numId="8">
    <w:abstractNumId w:val="14"/>
  </w:num>
  <w:num w:numId="9">
    <w:abstractNumId w:val="12"/>
  </w:num>
  <w:num w:numId="10">
    <w:abstractNumId w:val="4"/>
  </w:num>
  <w:num w:numId="11">
    <w:abstractNumId w:val="30"/>
  </w:num>
  <w:num w:numId="12">
    <w:abstractNumId w:val="6"/>
  </w:num>
  <w:num w:numId="13">
    <w:abstractNumId w:val="32"/>
  </w:num>
  <w:num w:numId="14">
    <w:abstractNumId w:val="38"/>
  </w:num>
  <w:num w:numId="1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28"/>
  </w:num>
  <w:num w:numId="18">
    <w:abstractNumId w:val="2"/>
  </w:num>
  <w:num w:numId="19">
    <w:abstractNumId w:val="24"/>
  </w:num>
  <w:num w:numId="20">
    <w:abstractNumId w:val="1"/>
  </w:num>
  <w:num w:numId="21">
    <w:abstractNumId w:val="27"/>
  </w:num>
  <w:num w:numId="22">
    <w:abstractNumId w:val="39"/>
  </w:num>
  <w:num w:numId="23">
    <w:abstractNumId w:val="20"/>
  </w:num>
  <w:num w:numId="24">
    <w:abstractNumId w:val="36"/>
  </w:num>
  <w:num w:numId="25">
    <w:abstractNumId w:val="24"/>
  </w:num>
  <w:num w:numId="26">
    <w:abstractNumId w:val="16"/>
  </w:num>
  <w:num w:numId="27">
    <w:abstractNumId w:val="31"/>
  </w:num>
  <w:num w:numId="28">
    <w:abstractNumId w:val="22"/>
  </w:num>
  <w:num w:numId="29">
    <w:abstractNumId w:val="18"/>
  </w:num>
  <w:num w:numId="30">
    <w:abstractNumId w:val="7"/>
  </w:num>
  <w:num w:numId="31">
    <w:abstractNumId w:val="8"/>
  </w:num>
  <w:num w:numId="32">
    <w:abstractNumId w:val="5"/>
  </w:num>
  <w:num w:numId="33">
    <w:abstractNumId w:val="17"/>
  </w:num>
  <w:num w:numId="34">
    <w:abstractNumId w:val="3"/>
  </w:num>
  <w:num w:numId="35">
    <w:abstractNumId w:val="15"/>
  </w:num>
  <w:num w:numId="36">
    <w:abstractNumId w:val="11"/>
  </w:num>
  <w:num w:numId="37">
    <w:abstractNumId w:val="26"/>
  </w:num>
  <w:num w:numId="38">
    <w:abstractNumId w:val="13"/>
  </w:num>
  <w:num w:numId="39">
    <w:abstractNumId w:val="25"/>
  </w:num>
  <w:num w:numId="40">
    <w:abstractNumId w:val="34"/>
  </w:num>
  <w:num w:numId="41">
    <w:abstractNumId w:val="10"/>
  </w:num>
  <w:num w:numId="42">
    <w:abstractNumId w:val="19"/>
  </w:num>
  <w:num w:numId="43">
    <w:abstractNumId w:val="40"/>
  </w:num>
  <w:num w:numId="44">
    <w:abstractNumId w:val="2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ison, Arch">
    <w15:presenceInfo w15:providerId="AD" w15:userId="S-1-5-21-725345543-602162358-527237240-175976"/>
  </w15:person>
  <w15:person w15:author="Halpern, Pablo G">
    <w15:presenceInfo w15:providerId="AD" w15:userId="S-1-5-21-725345543-602162358-527237240-16467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87"/>
  <w:drawingGridVerticalSpacing w:val="18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65"/>
    <w:rsid w:val="00001A59"/>
    <w:rsid w:val="00002251"/>
    <w:rsid w:val="00012C38"/>
    <w:rsid w:val="000218CF"/>
    <w:rsid w:val="00027070"/>
    <w:rsid w:val="00030959"/>
    <w:rsid w:val="000322A6"/>
    <w:rsid w:val="00053CB0"/>
    <w:rsid w:val="00056930"/>
    <w:rsid w:val="00057400"/>
    <w:rsid w:val="00057AD9"/>
    <w:rsid w:val="00065608"/>
    <w:rsid w:val="00066A88"/>
    <w:rsid w:val="000675B6"/>
    <w:rsid w:val="00071610"/>
    <w:rsid w:val="00071B5F"/>
    <w:rsid w:val="00072F55"/>
    <w:rsid w:val="000861A8"/>
    <w:rsid w:val="00092133"/>
    <w:rsid w:val="000B1DB5"/>
    <w:rsid w:val="000B221A"/>
    <w:rsid w:val="000B34CC"/>
    <w:rsid w:val="000B5946"/>
    <w:rsid w:val="000B6CDE"/>
    <w:rsid w:val="000C2899"/>
    <w:rsid w:val="000C6FB7"/>
    <w:rsid w:val="000D402A"/>
    <w:rsid w:val="000F5077"/>
    <w:rsid w:val="000F7C65"/>
    <w:rsid w:val="00103658"/>
    <w:rsid w:val="00104D95"/>
    <w:rsid w:val="0011300B"/>
    <w:rsid w:val="00120FC7"/>
    <w:rsid w:val="00122055"/>
    <w:rsid w:val="00123106"/>
    <w:rsid w:val="00126CF3"/>
    <w:rsid w:val="00132C90"/>
    <w:rsid w:val="00137ED1"/>
    <w:rsid w:val="0014101B"/>
    <w:rsid w:val="00144476"/>
    <w:rsid w:val="001448DC"/>
    <w:rsid w:val="00144FF6"/>
    <w:rsid w:val="001459BE"/>
    <w:rsid w:val="00147127"/>
    <w:rsid w:val="00150688"/>
    <w:rsid w:val="00150FC0"/>
    <w:rsid w:val="00154120"/>
    <w:rsid w:val="00165761"/>
    <w:rsid w:val="001670F5"/>
    <w:rsid w:val="00167411"/>
    <w:rsid w:val="001711B3"/>
    <w:rsid w:val="00173635"/>
    <w:rsid w:val="0017371C"/>
    <w:rsid w:val="00184B64"/>
    <w:rsid w:val="00190DCC"/>
    <w:rsid w:val="00191CD6"/>
    <w:rsid w:val="001952FE"/>
    <w:rsid w:val="001A093C"/>
    <w:rsid w:val="001A7402"/>
    <w:rsid w:val="001A7526"/>
    <w:rsid w:val="001B600C"/>
    <w:rsid w:val="001C0EC4"/>
    <w:rsid w:val="001C7913"/>
    <w:rsid w:val="001D0546"/>
    <w:rsid w:val="001D1EAB"/>
    <w:rsid w:val="001D38AD"/>
    <w:rsid w:val="001D5ED2"/>
    <w:rsid w:val="001E2C38"/>
    <w:rsid w:val="001E3A80"/>
    <w:rsid w:val="001E70D9"/>
    <w:rsid w:val="001F11E3"/>
    <w:rsid w:val="001F3FBB"/>
    <w:rsid w:val="002075C2"/>
    <w:rsid w:val="00207932"/>
    <w:rsid w:val="00212465"/>
    <w:rsid w:val="00212CE5"/>
    <w:rsid w:val="002133F3"/>
    <w:rsid w:val="002164D3"/>
    <w:rsid w:val="002251C8"/>
    <w:rsid w:val="00225CBA"/>
    <w:rsid w:val="002263F9"/>
    <w:rsid w:val="00227B82"/>
    <w:rsid w:val="00230437"/>
    <w:rsid w:val="00231528"/>
    <w:rsid w:val="00231913"/>
    <w:rsid w:val="00231EAC"/>
    <w:rsid w:val="0023551B"/>
    <w:rsid w:val="00243AC5"/>
    <w:rsid w:val="00246954"/>
    <w:rsid w:val="00250F2C"/>
    <w:rsid w:val="00256599"/>
    <w:rsid w:val="00265589"/>
    <w:rsid w:val="00270868"/>
    <w:rsid w:val="00271086"/>
    <w:rsid w:val="00274746"/>
    <w:rsid w:val="002747BF"/>
    <w:rsid w:val="0027556B"/>
    <w:rsid w:val="0028262C"/>
    <w:rsid w:val="00282C52"/>
    <w:rsid w:val="002921D0"/>
    <w:rsid w:val="0029318E"/>
    <w:rsid w:val="002A0E30"/>
    <w:rsid w:val="002B0124"/>
    <w:rsid w:val="002B2DD9"/>
    <w:rsid w:val="002C16EC"/>
    <w:rsid w:val="002D0508"/>
    <w:rsid w:val="002D0BD1"/>
    <w:rsid w:val="002D6785"/>
    <w:rsid w:val="002D72D9"/>
    <w:rsid w:val="002D7E3B"/>
    <w:rsid w:val="002E0373"/>
    <w:rsid w:val="002E11EC"/>
    <w:rsid w:val="002E4C2B"/>
    <w:rsid w:val="002E7A42"/>
    <w:rsid w:val="002F24F7"/>
    <w:rsid w:val="002F3CBF"/>
    <w:rsid w:val="002F4B73"/>
    <w:rsid w:val="002F4E2F"/>
    <w:rsid w:val="00302209"/>
    <w:rsid w:val="00302A00"/>
    <w:rsid w:val="003034B9"/>
    <w:rsid w:val="00312412"/>
    <w:rsid w:val="00316595"/>
    <w:rsid w:val="003266CA"/>
    <w:rsid w:val="00330438"/>
    <w:rsid w:val="0033084A"/>
    <w:rsid w:val="0033293A"/>
    <w:rsid w:val="00334C6A"/>
    <w:rsid w:val="00334EA6"/>
    <w:rsid w:val="003454A8"/>
    <w:rsid w:val="00354B58"/>
    <w:rsid w:val="003555E0"/>
    <w:rsid w:val="00361CC8"/>
    <w:rsid w:val="003739CB"/>
    <w:rsid w:val="003809B9"/>
    <w:rsid w:val="00382E0C"/>
    <w:rsid w:val="00390EAA"/>
    <w:rsid w:val="003948E2"/>
    <w:rsid w:val="00394C43"/>
    <w:rsid w:val="00395A97"/>
    <w:rsid w:val="003A5C65"/>
    <w:rsid w:val="003B627A"/>
    <w:rsid w:val="003B6A9C"/>
    <w:rsid w:val="003C0866"/>
    <w:rsid w:val="003C64ED"/>
    <w:rsid w:val="003C7B09"/>
    <w:rsid w:val="003D195A"/>
    <w:rsid w:val="003D2117"/>
    <w:rsid w:val="003D28A5"/>
    <w:rsid w:val="003E345A"/>
    <w:rsid w:val="003E3FC8"/>
    <w:rsid w:val="003E423C"/>
    <w:rsid w:val="003E4849"/>
    <w:rsid w:val="003E4879"/>
    <w:rsid w:val="003E525B"/>
    <w:rsid w:val="003E61A6"/>
    <w:rsid w:val="003F236E"/>
    <w:rsid w:val="00407361"/>
    <w:rsid w:val="004101D9"/>
    <w:rsid w:val="00413773"/>
    <w:rsid w:val="004242F8"/>
    <w:rsid w:val="0042473F"/>
    <w:rsid w:val="0045582C"/>
    <w:rsid w:val="00460698"/>
    <w:rsid w:val="00461716"/>
    <w:rsid w:val="00470277"/>
    <w:rsid w:val="00470695"/>
    <w:rsid w:val="004729F3"/>
    <w:rsid w:val="00472F05"/>
    <w:rsid w:val="00474155"/>
    <w:rsid w:val="0048518C"/>
    <w:rsid w:val="00485C5A"/>
    <w:rsid w:val="00487CC8"/>
    <w:rsid w:val="0049222C"/>
    <w:rsid w:val="004A1FA3"/>
    <w:rsid w:val="004B3409"/>
    <w:rsid w:val="004B5556"/>
    <w:rsid w:val="004B6E21"/>
    <w:rsid w:val="004B75A6"/>
    <w:rsid w:val="004C01FB"/>
    <w:rsid w:val="004C41CC"/>
    <w:rsid w:val="004D29F7"/>
    <w:rsid w:val="004E05D2"/>
    <w:rsid w:val="004F15C9"/>
    <w:rsid w:val="00503D88"/>
    <w:rsid w:val="0050496C"/>
    <w:rsid w:val="00506837"/>
    <w:rsid w:val="00511A6B"/>
    <w:rsid w:val="00511C0D"/>
    <w:rsid w:val="00512A20"/>
    <w:rsid w:val="00512D81"/>
    <w:rsid w:val="0051425B"/>
    <w:rsid w:val="005163C8"/>
    <w:rsid w:val="005172E9"/>
    <w:rsid w:val="005254EE"/>
    <w:rsid w:val="00525C72"/>
    <w:rsid w:val="0053029B"/>
    <w:rsid w:val="00536829"/>
    <w:rsid w:val="005416A6"/>
    <w:rsid w:val="00547274"/>
    <w:rsid w:val="00551B2F"/>
    <w:rsid w:val="0055453F"/>
    <w:rsid w:val="00554D79"/>
    <w:rsid w:val="005555CD"/>
    <w:rsid w:val="00556268"/>
    <w:rsid w:val="00564D93"/>
    <w:rsid w:val="005652E7"/>
    <w:rsid w:val="00567C8D"/>
    <w:rsid w:val="00571B1F"/>
    <w:rsid w:val="005734F2"/>
    <w:rsid w:val="00581E91"/>
    <w:rsid w:val="005832C5"/>
    <w:rsid w:val="005B3F9F"/>
    <w:rsid w:val="005B5E16"/>
    <w:rsid w:val="005C0DE5"/>
    <w:rsid w:val="005C2117"/>
    <w:rsid w:val="005C411C"/>
    <w:rsid w:val="005C5EA4"/>
    <w:rsid w:val="005D58F3"/>
    <w:rsid w:val="005D78AD"/>
    <w:rsid w:val="005E3BCE"/>
    <w:rsid w:val="005F0DFC"/>
    <w:rsid w:val="005F1910"/>
    <w:rsid w:val="0061270F"/>
    <w:rsid w:val="00612990"/>
    <w:rsid w:val="00625C5C"/>
    <w:rsid w:val="006273F2"/>
    <w:rsid w:val="00630CD9"/>
    <w:rsid w:val="006312BA"/>
    <w:rsid w:val="006325B6"/>
    <w:rsid w:val="00636E39"/>
    <w:rsid w:val="00642187"/>
    <w:rsid w:val="006459C8"/>
    <w:rsid w:val="0064771A"/>
    <w:rsid w:val="006477EB"/>
    <w:rsid w:val="006531E8"/>
    <w:rsid w:val="00655F6A"/>
    <w:rsid w:val="00656A40"/>
    <w:rsid w:val="00667A09"/>
    <w:rsid w:val="00674547"/>
    <w:rsid w:val="00675320"/>
    <w:rsid w:val="00676675"/>
    <w:rsid w:val="0068424F"/>
    <w:rsid w:val="00691B8B"/>
    <w:rsid w:val="00695E83"/>
    <w:rsid w:val="006A0AEA"/>
    <w:rsid w:val="006A3E8D"/>
    <w:rsid w:val="006A5A88"/>
    <w:rsid w:val="006A6B99"/>
    <w:rsid w:val="006A6CC7"/>
    <w:rsid w:val="006B5D85"/>
    <w:rsid w:val="006C02E4"/>
    <w:rsid w:val="006C2A3C"/>
    <w:rsid w:val="006C6C96"/>
    <w:rsid w:val="006D0329"/>
    <w:rsid w:val="006E577F"/>
    <w:rsid w:val="006F0211"/>
    <w:rsid w:val="006F039F"/>
    <w:rsid w:val="006F11DA"/>
    <w:rsid w:val="006F4DF4"/>
    <w:rsid w:val="006F5B3F"/>
    <w:rsid w:val="006F68DE"/>
    <w:rsid w:val="00700F75"/>
    <w:rsid w:val="00707265"/>
    <w:rsid w:val="007076A7"/>
    <w:rsid w:val="00711779"/>
    <w:rsid w:val="00721CBB"/>
    <w:rsid w:val="007233FF"/>
    <w:rsid w:val="00731F2D"/>
    <w:rsid w:val="00733076"/>
    <w:rsid w:val="007379F3"/>
    <w:rsid w:val="0074126B"/>
    <w:rsid w:val="00744C62"/>
    <w:rsid w:val="00747BDB"/>
    <w:rsid w:val="007612D3"/>
    <w:rsid w:val="00761BF8"/>
    <w:rsid w:val="00766553"/>
    <w:rsid w:val="007669DD"/>
    <w:rsid w:val="00777F06"/>
    <w:rsid w:val="0078440B"/>
    <w:rsid w:val="00784A97"/>
    <w:rsid w:val="00787539"/>
    <w:rsid w:val="00793955"/>
    <w:rsid w:val="00793D8F"/>
    <w:rsid w:val="007B2035"/>
    <w:rsid w:val="007B3406"/>
    <w:rsid w:val="007C37B2"/>
    <w:rsid w:val="007C66CB"/>
    <w:rsid w:val="007E0252"/>
    <w:rsid w:val="007E3DB3"/>
    <w:rsid w:val="007F1C40"/>
    <w:rsid w:val="007F3E1D"/>
    <w:rsid w:val="007F40B2"/>
    <w:rsid w:val="007F433A"/>
    <w:rsid w:val="007F5867"/>
    <w:rsid w:val="00805978"/>
    <w:rsid w:val="008157A4"/>
    <w:rsid w:val="00820C7B"/>
    <w:rsid w:val="00824686"/>
    <w:rsid w:val="008348F6"/>
    <w:rsid w:val="008356EF"/>
    <w:rsid w:val="00841527"/>
    <w:rsid w:val="008436B1"/>
    <w:rsid w:val="0084672E"/>
    <w:rsid w:val="008538E8"/>
    <w:rsid w:val="008558BD"/>
    <w:rsid w:val="008621DF"/>
    <w:rsid w:val="008704EA"/>
    <w:rsid w:val="00873E3A"/>
    <w:rsid w:val="00876A08"/>
    <w:rsid w:val="0088204E"/>
    <w:rsid w:val="00882056"/>
    <w:rsid w:val="00883CA9"/>
    <w:rsid w:val="00887358"/>
    <w:rsid w:val="00890114"/>
    <w:rsid w:val="008943F6"/>
    <w:rsid w:val="008A06F3"/>
    <w:rsid w:val="008A07CE"/>
    <w:rsid w:val="008A35EC"/>
    <w:rsid w:val="008A559A"/>
    <w:rsid w:val="008A709F"/>
    <w:rsid w:val="008A75E6"/>
    <w:rsid w:val="008B492D"/>
    <w:rsid w:val="008B697E"/>
    <w:rsid w:val="008C3887"/>
    <w:rsid w:val="008C465F"/>
    <w:rsid w:val="008C73EB"/>
    <w:rsid w:val="008D210E"/>
    <w:rsid w:val="008D7489"/>
    <w:rsid w:val="008E15D7"/>
    <w:rsid w:val="008E3832"/>
    <w:rsid w:val="0090368C"/>
    <w:rsid w:val="009067B9"/>
    <w:rsid w:val="00906927"/>
    <w:rsid w:val="00906B4D"/>
    <w:rsid w:val="00910EBA"/>
    <w:rsid w:val="0092375B"/>
    <w:rsid w:val="009241AE"/>
    <w:rsid w:val="00936801"/>
    <w:rsid w:val="009401ED"/>
    <w:rsid w:val="00942938"/>
    <w:rsid w:val="0094462B"/>
    <w:rsid w:val="00951BFE"/>
    <w:rsid w:val="00955450"/>
    <w:rsid w:val="00955668"/>
    <w:rsid w:val="00962BE2"/>
    <w:rsid w:val="0096374D"/>
    <w:rsid w:val="0096599D"/>
    <w:rsid w:val="0096635E"/>
    <w:rsid w:val="00975161"/>
    <w:rsid w:val="00985A3F"/>
    <w:rsid w:val="009931DB"/>
    <w:rsid w:val="00995FED"/>
    <w:rsid w:val="009B1D90"/>
    <w:rsid w:val="009B30DC"/>
    <w:rsid w:val="009B5AEC"/>
    <w:rsid w:val="009C1401"/>
    <w:rsid w:val="009C523D"/>
    <w:rsid w:val="009D3FF6"/>
    <w:rsid w:val="009D44BC"/>
    <w:rsid w:val="009D5EF7"/>
    <w:rsid w:val="009E1E61"/>
    <w:rsid w:val="009E52A0"/>
    <w:rsid w:val="009F315E"/>
    <w:rsid w:val="009F71F2"/>
    <w:rsid w:val="00A03426"/>
    <w:rsid w:val="00A055C6"/>
    <w:rsid w:val="00A15965"/>
    <w:rsid w:val="00A3567F"/>
    <w:rsid w:val="00A35D68"/>
    <w:rsid w:val="00A371D7"/>
    <w:rsid w:val="00A473AC"/>
    <w:rsid w:val="00A50524"/>
    <w:rsid w:val="00A70583"/>
    <w:rsid w:val="00A7199E"/>
    <w:rsid w:val="00A71FB1"/>
    <w:rsid w:val="00A7212C"/>
    <w:rsid w:val="00A76CF4"/>
    <w:rsid w:val="00A77936"/>
    <w:rsid w:val="00A92889"/>
    <w:rsid w:val="00A9604A"/>
    <w:rsid w:val="00AA4498"/>
    <w:rsid w:val="00AA6025"/>
    <w:rsid w:val="00AB2198"/>
    <w:rsid w:val="00AB35B7"/>
    <w:rsid w:val="00AB6F1C"/>
    <w:rsid w:val="00AC070C"/>
    <w:rsid w:val="00AC6BFA"/>
    <w:rsid w:val="00AD11B4"/>
    <w:rsid w:val="00AD12EF"/>
    <w:rsid w:val="00AD1708"/>
    <w:rsid w:val="00AD4792"/>
    <w:rsid w:val="00AD4A5B"/>
    <w:rsid w:val="00AF3622"/>
    <w:rsid w:val="00AF3BCD"/>
    <w:rsid w:val="00AF7760"/>
    <w:rsid w:val="00B01007"/>
    <w:rsid w:val="00B027E2"/>
    <w:rsid w:val="00B04D59"/>
    <w:rsid w:val="00B064F3"/>
    <w:rsid w:val="00B1463F"/>
    <w:rsid w:val="00B15737"/>
    <w:rsid w:val="00B17D4D"/>
    <w:rsid w:val="00B21440"/>
    <w:rsid w:val="00B22430"/>
    <w:rsid w:val="00B226CF"/>
    <w:rsid w:val="00B2436F"/>
    <w:rsid w:val="00B3399F"/>
    <w:rsid w:val="00B415A4"/>
    <w:rsid w:val="00B4194B"/>
    <w:rsid w:val="00B5253E"/>
    <w:rsid w:val="00B6478B"/>
    <w:rsid w:val="00B7011D"/>
    <w:rsid w:val="00B84469"/>
    <w:rsid w:val="00B84B35"/>
    <w:rsid w:val="00B85482"/>
    <w:rsid w:val="00B86246"/>
    <w:rsid w:val="00B926A4"/>
    <w:rsid w:val="00BA49F6"/>
    <w:rsid w:val="00BB35AC"/>
    <w:rsid w:val="00BB4666"/>
    <w:rsid w:val="00BD58A5"/>
    <w:rsid w:val="00BD5BF0"/>
    <w:rsid w:val="00BE7C7E"/>
    <w:rsid w:val="00BF7454"/>
    <w:rsid w:val="00C0278E"/>
    <w:rsid w:val="00C069DC"/>
    <w:rsid w:val="00C11978"/>
    <w:rsid w:val="00C179AC"/>
    <w:rsid w:val="00C2005A"/>
    <w:rsid w:val="00C33BD6"/>
    <w:rsid w:val="00C41032"/>
    <w:rsid w:val="00C4107C"/>
    <w:rsid w:val="00C46ECB"/>
    <w:rsid w:val="00C52279"/>
    <w:rsid w:val="00C57F9F"/>
    <w:rsid w:val="00C651AB"/>
    <w:rsid w:val="00C70F7D"/>
    <w:rsid w:val="00C73EF8"/>
    <w:rsid w:val="00C76FF5"/>
    <w:rsid w:val="00C77F84"/>
    <w:rsid w:val="00C8087C"/>
    <w:rsid w:val="00C83490"/>
    <w:rsid w:val="00C84CBB"/>
    <w:rsid w:val="00C90198"/>
    <w:rsid w:val="00C92848"/>
    <w:rsid w:val="00C92D22"/>
    <w:rsid w:val="00C92E59"/>
    <w:rsid w:val="00C95ECD"/>
    <w:rsid w:val="00CA6FFC"/>
    <w:rsid w:val="00CB7942"/>
    <w:rsid w:val="00CC0DCD"/>
    <w:rsid w:val="00CC2BBD"/>
    <w:rsid w:val="00CD066B"/>
    <w:rsid w:val="00CD76F9"/>
    <w:rsid w:val="00CE02B0"/>
    <w:rsid w:val="00CE292A"/>
    <w:rsid w:val="00CE5118"/>
    <w:rsid w:val="00CE666B"/>
    <w:rsid w:val="00CF4AC3"/>
    <w:rsid w:val="00CF6AB4"/>
    <w:rsid w:val="00CF750B"/>
    <w:rsid w:val="00D04BA9"/>
    <w:rsid w:val="00D10744"/>
    <w:rsid w:val="00D16E25"/>
    <w:rsid w:val="00D17CDF"/>
    <w:rsid w:val="00D2242D"/>
    <w:rsid w:val="00D260EE"/>
    <w:rsid w:val="00D27E7D"/>
    <w:rsid w:val="00D34086"/>
    <w:rsid w:val="00D36A70"/>
    <w:rsid w:val="00D416CD"/>
    <w:rsid w:val="00D44601"/>
    <w:rsid w:val="00D44833"/>
    <w:rsid w:val="00D45D13"/>
    <w:rsid w:val="00D6010A"/>
    <w:rsid w:val="00D64F76"/>
    <w:rsid w:val="00D72E57"/>
    <w:rsid w:val="00D82FD3"/>
    <w:rsid w:val="00D84302"/>
    <w:rsid w:val="00D86C32"/>
    <w:rsid w:val="00D87F5A"/>
    <w:rsid w:val="00D943CF"/>
    <w:rsid w:val="00D97592"/>
    <w:rsid w:val="00DA51AC"/>
    <w:rsid w:val="00DB4551"/>
    <w:rsid w:val="00DB6B3A"/>
    <w:rsid w:val="00DD12D0"/>
    <w:rsid w:val="00DD6272"/>
    <w:rsid w:val="00DE3530"/>
    <w:rsid w:val="00DF0B66"/>
    <w:rsid w:val="00DF177B"/>
    <w:rsid w:val="00DF33EE"/>
    <w:rsid w:val="00DF4C1C"/>
    <w:rsid w:val="00DF7A31"/>
    <w:rsid w:val="00E0303D"/>
    <w:rsid w:val="00E06756"/>
    <w:rsid w:val="00E14D8C"/>
    <w:rsid w:val="00E16425"/>
    <w:rsid w:val="00E402C7"/>
    <w:rsid w:val="00E411BA"/>
    <w:rsid w:val="00E43C32"/>
    <w:rsid w:val="00E56A3A"/>
    <w:rsid w:val="00E64FC9"/>
    <w:rsid w:val="00E65D23"/>
    <w:rsid w:val="00E70B85"/>
    <w:rsid w:val="00E7162E"/>
    <w:rsid w:val="00E73E9E"/>
    <w:rsid w:val="00E76FCF"/>
    <w:rsid w:val="00E82714"/>
    <w:rsid w:val="00E83041"/>
    <w:rsid w:val="00E8547D"/>
    <w:rsid w:val="00E90772"/>
    <w:rsid w:val="00EA18E4"/>
    <w:rsid w:val="00EA1B22"/>
    <w:rsid w:val="00EA398D"/>
    <w:rsid w:val="00EB1F00"/>
    <w:rsid w:val="00EB25C4"/>
    <w:rsid w:val="00EC114D"/>
    <w:rsid w:val="00EC6912"/>
    <w:rsid w:val="00ED5E9B"/>
    <w:rsid w:val="00EE142B"/>
    <w:rsid w:val="00EE14E4"/>
    <w:rsid w:val="00EE4783"/>
    <w:rsid w:val="00EF1FDB"/>
    <w:rsid w:val="00EF217E"/>
    <w:rsid w:val="00EF53D0"/>
    <w:rsid w:val="00F02F08"/>
    <w:rsid w:val="00F11EB8"/>
    <w:rsid w:val="00F15893"/>
    <w:rsid w:val="00F21501"/>
    <w:rsid w:val="00F247F2"/>
    <w:rsid w:val="00F275A2"/>
    <w:rsid w:val="00F344EA"/>
    <w:rsid w:val="00F43C56"/>
    <w:rsid w:val="00F4401B"/>
    <w:rsid w:val="00F572CD"/>
    <w:rsid w:val="00F5793D"/>
    <w:rsid w:val="00F65DCA"/>
    <w:rsid w:val="00F66C98"/>
    <w:rsid w:val="00F71D71"/>
    <w:rsid w:val="00F746B2"/>
    <w:rsid w:val="00F74BFA"/>
    <w:rsid w:val="00F800AD"/>
    <w:rsid w:val="00F82CAC"/>
    <w:rsid w:val="00F82D20"/>
    <w:rsid w:val="00F84151"/>
    <w:rsid w:val="00F844F4"/>
    <w:rsid w:val="00F845CD"/>
    <w:rsid w:val="00F86ADF"/>
    <w:rsid w:val="00F87D1F"/>
    <w:rsid w:val="00F933FA"/>
    <w:rsid w:val="00F94E1F"/>
    <w:rsid w:val="00FA022F"/>
    <w:rsid w:val="00FB1D9D"/>
    <w:rsid w:val="00FC5C45"/>
    <w:rsid w:val="00FC71B2"/>
    <w:rsid w:val="00FC76C8"/>
    <w:rsid w:val="00FD2066"/>
    <w:rsid w:val="00FD3DAC"/>
    <w:rsid w:val="00FD79C3"/>
    <w:rsid w:val="00FF0844"/>
    <w:rsid w:val="00FF17C0"/>
    <w:rsid w:val="00FF2B06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5D4F"/>
  <w15:chartTrackingRefBased/>
  <w15:docId w15:val="{88652C6F-00D8-42C5-96F1-764CBC24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D8F"/>
  </w:style>
  <w:style w:type="paragraph" w:styleId="Heading1">
    <w:name w:val="heading 1"/>
    <w:basedOn w:val="Normal"/>
    <w:next w:val="Normal"/>
    <w:link w:val="Heading1Char"/>
    <w:uiPriority w:val="9"/>
    <w:qFormat/>
    <w:rsid w:val="00B7011D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11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11D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11D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011D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11D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11D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11D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11D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BE7C7E"/>
    <w:pPr>
      <w:spacing w:after="0" w:line="240" w:lineRule="auto"/>
    </w:pPr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3D2117"/>
    <w:pPr>
      <w:spacing w:after="0" w:line="240" w:lineRule="auto"/>
      <w:ind w:left="720"/>
    </w:pPr>
    <w:rPr>
      <w:rFonts w:ascii="Bookman Old Style" w:hAnsi="Bookman Old Style" w:cs="Times New Roman"/>
    </w:rPr>
  </w:style>
  <w:style w:type="character" w:customStyle="1" w:styleId="Codeinline">
    <w:name w:val="Code inline"/>
    <w:basedOn w:val="DefaultParagraphFont"/>
    <w:uiPriority w:val="1"/>
    <w:qFormat/>
    <w:rsid w:val="00793D8F"/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D78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8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8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8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A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948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ody">
    <w:name w:val="Body"/>
    <w:basedOn w:val="Normal"/>
    <w:qFormat/>
    <w:rsid w:val="00E06756"/>
    <w:pPr>
      <w:spacing w:before="120"/>
    </w:pPr>
  </w:style>
  <w:style w:type="character" w:styleId="Hyperlink">
    <w:name w:val="Hyperlink"/>
    <w:basedOn w:val="DefaultParagraphFont"/>
    <w:uiPriority w:val="99"/>
    <w:unhideWhenUsed/>
    <w:rsid w:val="008356E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01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1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47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47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47BF"/>
    <w:rPr>
      <w:vertAlign w:val="superscript"/>
    </w:rPr>
  </w:style>
  <w:style w:type="paragraph" w:customStyle="1" w:styleId="Example">
    <w:name w:val="Example"/>
    <w:basedOn w:val="Normal"/>
    <w:qFormat/>
    <w:rsid w:val="004F15C9"/>
    <w:pPr>
      <w:spacing w:after="0"/>
      <w:ind w:left="360"/>
    </w:pPr>
    <w:rPr>
      <w:rFonts w:ascii="Consolas" w:hAnsi="Consolas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701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01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01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1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1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1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1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6842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90772"/>
  </w:style>
  <w:style w:type="paragraph" w:styleId="Revision">
    <w:name w:val="Revision"/>
    <w:hidden/>
    <w:uiPriority w:val="99"/>
    <w:semiHidden/>
    <w:rsid w:val="00EE14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3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DB3"/>
  </w:style>
  <w:style w:type="paragraph" w:styleId="Footer">
    <w:name w:val="footer"/>
    <w:basedOn w:val="Normal"/>
    <w:link w:val="FooterChar"/>
    <w:uiPriority w:val="99"/>
    <w:unhideWhenUsed/>
    <w:rsid w:val="007E3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DB3"/>
  </w:style>
  <w:style w:type="paragraph" w:customStyle="1" w:styleId="Rationale">
    <w:name w:val="Rationale"/>
    <w:basedOn w:val="Body"/>
    <w:qFormat/>
    <w:rsid w:val="007612D3"/>
    <w:pPr>
      <w:shd w:val="clear" w:color="auto" w:fill="D9D9D9" w:themeFill="background1" w:themeFillShade="D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w="lg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23AA4-D8F5-4347-B8F3-97090CEF3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866</Words>
  <Characters>4315</Characters>
  <Application>Microsoft Office Word</Application>
  <DocSecurity>0</DocSecurity>
  <Lines>75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Robison, Arch</dc:creator>
  <cp:keywords>CTPClassification=CTP_PUBLIC:VisualMarkings=</cp:keywords>
  <dc:description/>
  <cp:lastModifiedBy>Halpern, Pablo G</cp:lastModifiedBy>
  <cp:revision>5</cp:revision>
  <cp:lastPrinted>2015-09-25T22:55:00Z</cp:lastPrinted>
  <dcterms:created xsi:type="dcterms:W3CDTF">2016-02-04T19:05:00Z</dcterms:created>
  <dcterms:modified xsi:type="dcterms:W3CDTF">2016-02-04T20:00:00Z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88cf3de7-8825-4d5c-8a30-b6f4db98222b</vt:lpwstr>
  </property>
  <property fmtid="{D5CDD505-2E9C-101B-9397-08002B2CF9AE}" pid="3" name="CTP_TimeStamp">
    <vt:lpwstr>2016-02-04 20:00:58Z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