
<file path=[Content_Types].xml><?xml version="1.0" encoding="utf-8"?>
<Types xmlns="http://schemas.openxmlformats.org/package/2006/content-types">
  <Default Extension="bin" ContentType="application/vnd.ms-word.attachedToolbars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1330B" w:rsidRDefault="00FB5911" w:rsidP="00CE4CC1">
      <w:pPr>
        <w:shd w:val="clear" w:color="auto" w:fill="F2F2F2" w:themeFill="background1" w:themeFillShade="F2"/>
      </w:pPr>
      <w:r>
        <w:t xml:space="preserve">An </w:t>
      </w:r>
      <w:r>
        <w:rPr>
          <w:i/>
        </w:rPr>
        <w:t>evaluation</w:t>
      </w:r>
      <w:r>
        <w:t xml:space="preserve"> is the execution of a statement, expression, constructor, destructor, </w:t>
      </w:r>
      <w:r w:rsidR="008B20A1">
        <w:t xml:space="preserve">or </w:t>
      </w:r>
      <w:r>
        <w:t>initialization of an object (including unnamed temporary objects).</w:t>
      </w:r>
      <w:r w:rsidR="008B20A1">
        <w:t xml:space="preserve"> [</w:t>
      </w:r>
      <w:r w:rsidR="008B20A1" w:rsidRPr="008B20A1">
        <w:rPr>
          <w:i/>
        </w:rPr>
        <w:t>This definition is for our benefit only; is not needed in the TS because the word “evaluation” appears in the standard as something that can be sequenced.</w:t>
      </w:r>
      <w:r w:rsidR="008B20A1">
        <w:t>]</w:t>
      </w:r>
    </w:p>
    <w:p w:rsidR="00CE4CC1" w:rsidRPr="00CE4CC1" w:rsidRDefault="00CE4CC1" w:rsidP="00CE4CC1">
      <w:pPr>
        <w:shd w:val="clear" w:color="auto" w:fill="F2F2F2" w:themeFill="background1" w:themeFillShade="F2"/>
        <w:rPr>
          <w:i/>
        </w:rPr>
      </w:pPr>
      <w:r>
        <w:t xml:space="preserve">Alternatives names for </w:t>
      </w:r>
      <w:r>
        <w:rPr>
          <w:i/>
        </w:rPr>
        <w:t>horizontally matched: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aligned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vector aligned</w:t>
      </w:r>
      <w:r>
        <w:rPr>
          <w:i/>
        </w:rPr>
        <w:t>, vector matched, (have) vector correspondence</w:t>
      </w:r>
    </w:p>
    <w:p w:rsidR="00CE4CC1" w:rsidRP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horizontally aligned</w:t>
      </w:r>
      <w:r>
        <w:rPr>
          <w:i/>
        </w:rPr>
        <w:t>, horizontally matched, (have) horizontal correspondence</w:t>
      </w:r>
    </w:p>
    <w:p w:rsidR="00CE4CC1" w:rsidRDefault="00CE4CC1" w:rsidP="00CE4CC1">
      <w:pPr>
        <w:pStyle w:val="ListParagraph"/>
        <w:numPr>
          <w:ilvl w:val="0"/>
          <w:numId w:val="11"/>
        </w:numPr>
        <w:shd w:val="clear" w:color="auto" w:fill="F2F2F2" w:themeFill="background1" w:themeFillShade="F2"/>
        <w:rPr>
          <w:i/>
        </w:rPr>
      </w:pPr>
      <w:r w:rsidRPr="00CE4CC1">
        <w:rPr>
          <w:i/>
        </w:rPr>
        <w:t>laterally aligned</w:t>
      </w:r>
      <w:r>
        <w:rPr>
          <w:i/>
        </w:rPr>
        <w:t>, laterally matched, (have) lateral correspondence</w:t>
      </w:r>
    </w:p>
    <w:p w:rsidR="00CE4CC1" w:rsidRDefault="00CE4CC1"/>
    <w:p w:rsidR="00367A90" w:rsidRDefault="00A55BE2" w:rsidP="00367A90">
      <w:r w:rsidRPr="00D41B7C">
        <w:rPr>
          <w:i/>
        </w:rPr>
        <w:t>Horizontally matched</w:t>
      </w:r>
      <w:r>
        <w:t xml:space="preserve"> is an irreflexive, nonsymmetric, transitive relationship between </w:t>
      </w:r>
      <w:r w:rsidR="00367A90">
        <w:t xml:space="preserve">Two evaluations, </w:t>
      </w:r>
      <w:proofErr w:type="spellStart"/>
      <w:r w:rsidR="00367A90">
        <w:t>E</w:t>
      </w:r>
      <w:r w:rsidR="00367A90" w:rsidRPr="00FB5911">
        <w:rPr>
          <w:vertAlign w:val="subscript"/>
        </w:rPr>
        <w:t>i</w:t>
      </w:r>
      <w:proofErr w:type="spellEnd"/>
      <w:r w:rsidR="00367A90">
        <w:t xml:space="preserve"> and </w:t>
      </w:r>
      <w:proofErr w:type="spellStart"/>
      <w:r w:rsidR="00367A90">
        <w:t>E</w:t>
      </w:r>
      <w:r w:rsidR="00367A90" w:rsidRPr="00FB5911">
        <w:rPr>
          <w:vertAlign w:val="subscript"/>
        </w:rPr>
        <w:t>j</w:t>
      </w:r>
      <w:proofErr w:type="spellEnd"/>
      <w:r w:rsidR="00367A90">
        <w:t xml:space="preserve"> of the same statement, expression, object initialization (including initialization of unnamed temporary objects)</w:t>
      </w:r>
      <w:r w:rsidR="004135BC">
        <w:t xml:space="preserve">, or destructor invocation </w:t>
      </w:r>
      <w:r w:rsidR="00367A90">
        <w:t>E, in two different vector applications i and j of F</w:t>
      </w:r>
      <w:r>
        <w:t>.</w:t>
      </w:r>
      <w:r w:rsidR="00367A90">
        <w:t xml:space="preserve"> </w:t>
      </w:r>
      <w:r>
        <w:t xml:space="preserve">This relationship is established by </w:t>
      </w:r>
      <w:r w:rsidR="00367A90" w:rsidRPr="00A55BE2">
        <w:t>the</w:t>
      </w:r>
      <w:r w:rsidR="00367A90">
        <w:t xml:space="preserve"> following rules:</w:t>
      </w:r>
    </w:p>
    <w:p w:rsidR="00F66A5D" w:rsidRDefault="00F66A5D" w:rsidP="00D41B7C">
      <w:r>
        <w:t>If X is the top-level statement in F, then X</w:t>
      </w:r>
      <w:r w:rsidRPr="00F66A5D">
        <w:rPr>
          <w:vertAlign w:val="subscript"/>
        </w:rPr>
        <w:t>i</w:t>
      </w:r>
      <w:r>
        <w:t xml:space="preserve"> is horizontally matched with X</w:t>
      </w:r>
      <w:r w:rsidRPr="00F66A5D">
        <w:rPr>
          <w:vertAlign w:val="subscript"/>
        </w:rPr>
        <w:t>j</w:t>
      </w:r>
      <w:r>
        <w:t>.</w:t>
      </w:r>
    </w:p>
    <w:p w:rsidR="00367A90" w:rsidRPr="00F66A5D" w:rsidRDefault="00367A90" w:rsidP="00367A90">
      <w:r>
        <w:t>Given evaluations X</w:t>
      </w:r>
      <w:r w:rsidRPr="00FB5911">
        <w:rPr>
          <w:vertAlign w:val="subscript"/>
        </w:rPr>
        <w:t>i</w:t>
      </w:r>
      <w:r w:rsidRPr="00367A90">
        <w:t xml:space="preserve"> and </w:t>
      </w:r>
      <w:r>
        <w:t>X</w:t>
      </w:r>
      <w:r>
        <w:rPr>
          <w:vertAlign w:val="subscript"/>
        </w:rPr>
        <w:t>j</w:t>
      </w:r>
      <w:r>
        <w:t>, such that X</w:t>
      </w:r>
      <w:r w:rsidRPr="00FB5911">
        <w:rPr>
          <w:vertAlign w:val="subscript"/>
        </w:rPr>
        <w:t>i</w:t>
      </w:r>
      <w:r>
        <w:t xml:space="preserve"> is horizontally matched with X</w:t>
      </w:r>
      <w:r w:rsidRPr="00FB5911">
        <w:rPr>
          <w:vertAlign w:val="subscript"/>
        </w:rPr>
        <w:t>j</w:t>
      </w:r>
      <w:r w:rsidR="00F66A5D">
        <w:t xml:space="preserve">, </w:t>
      </w:r>
    </w:p>
    <w:p w:rsidR="00367A90" w:rsidRDefault="00367A90" w:rsidP="00FE0798">
      <w:pPr>
        <w:pStyle w:val="ListParagraph"/>
        <w:numPr>
          <w:ilvl w:val="0"/>
          <w:numId w:val="13"/>
        </w:numPr>
      </w:pPr>
      <w:r>
        <w:t xml:space="preserve">If X is a selection statement, conditional expression, or an evaluation of (built-in) operator </w:t>
      </w:r>
      <w:r w:rsidRPr="00FB5911">
        <w:rPr>
          <w:rStyle w:val="CodeFont"/>
        </w:rPr>
        <w:t>&amp;&amp;</w:t>
      </w:r>
      <w:r>
        <w:t xml:space="preserve"> or operator </w:t>
      </w:r>
      <w:r>
        <w:rPr>
          <w:rStyle w:val="CodeFont"/>
        </w:rPr>
        <w:t>||</w:t>
      </w:r>
      <w:r w:rsidR="00AB7116">
        <w:t xml:space="preserve"> with condition C, then C</w:t>
      </w:r>
      <w:r w:rsidR="00AB7116" w:rsidRPr="00D41B7C">
        <w:rPr>
          <w:vertAlign w:val="subscript"/>
        </w:rPr>
        <w:t>i</w:t>
      </w:r>
      <w:r w:rsidR="00AB7116">
        <w:t xml:space="preserve"> is horizontally matched with </w:t>
      </w:r>
      <w:proofErr w:type="spellStart"/>
      <w:r w:rsidR="00AB7116">
        <w:t>C</w:t>
      </w:r>
      <w:r w:rsidR="00AB7116" w:rsidRPr="00D41B7C">
        <w:rPr>
          <w:vertAlign w:val="subscript"/>
        </w:rPr>
        <w:t>j</w:t>
      </w:r>
      <w:proofErr w:type="spellEnd"/>
      <w:r w:rsidR="00AB7116">
        <w:t>. If</w:t>
      </w:r>
      <w:r>
        <w:t xml:space="preserve"> both evaluations select the same sub-statement or sub-expression Y, then Y</w:t>
      </w:r>
      <w:r w:rsidRPr="00FB5911">
        <w:rPr>
          <w:vertAlign w:val="subscript"/>
        </w:rPr>
        <w:t>i</w:t>
      </w:r>
      <w:r>
        <w:t xml:space="preserve"> is horizontally matched with Y</w:t>
      </w:r>
      <w:r w:rsidRPr="00FB5911">
        <w:rPr>
          <w:vertAlign w:val="subscript"/>
        </w:rPr>
        <w:t>j</w:t>
      </w:r>
      <w:r>
        <w:t>.</w:t>
      </w:r>
    </w:p>
    <w:p w:rsidR="00367A90" w:rsidRDefault="00F66A5D" w:rsidP="00FE0798">
      <w:pPr>
        <w:pStyle w:val="ListParagraph"/>
        <w:numPr>
          <w:ilvl w:val="0"/>
          <w:numId w:val="13"/>
        </w:numPr>
      </w:pPr>
      <w:r>
        <w:t>Otherwise, i</w:t>
      </w:r>
      <w:r w:rsidR="00367A90">
        <w:t>f X is an iteration statement, then</w:t>
      </w:r>
      <w:r w:rsidR="003A584D">
        <w:t xml:space="preserve"> the </w:t>
      </w:r>
      <w:r w:rsidR="00FE0798">
        <w:t>evaluations</w:t>
      </w:r>
      <w:r w:rsidR="003A584D">
        <w:t xml:space="preserve"> of the </w:t>
      </w:r>
      <w:r w:rsidR="003A584D" w:rsidRPr="00FE0798">
        <w:rPr>
          <w:i/>
        </w:rPr>
        <w:t>for-</w:t>
      </w:r>
      <w:proofErr w:type="spellStart"/>
      <w:r w:rsidR="003A584D" w:rsidRPr="00FE0798">
        <w:rPr>
          <w:i/>
        </w:rPr>
        <w:t>init</w:t>
      </w:r>
      <w:proofErr w:type="spellEnd"/>
      <w:r w:rsidR="003A584D" w:rsidRPr="00FE0798">
        <w:rPr>
          <w:i/>
        </w:rPr>
        <w:t>-statements</w:t>
      </w:r>
      <w:r w:rsidR="003A584D">
        <w:t xml:space="preserve"> </w:t>
      </w:r>
      <w:proofErr w:type="gramStart"/>
      <w:r w:rsidR="003A584D" w:rsidRPr="003A584D">
        <w:t>V</w:t>
      </w:r>
      <w:r w:rsidR="003A584D" w:rsidRPr="00D41B7C">
        <w:rPr>
          <w:vertAlign w:val="subscript"/>
        </w:rPr>
        <w:t>i</w:t>
      </w:r>
      <w:proofErr w:type="gramEnd"/>
      <w:r w:rsidR="003A584D">
        <w:t xml:space="preserve"> and </w:t>
      </w:r>
      <w:proofErr w:type="spellStart"/>
      <w:r w:rsidR="003A584D">
        <w:t>V</w:t>
      </w:r>
      <w:r w:rsidR="003A584D" w:rsidRPr="00D41B7C">
        <w:rPr>
          <w:vertAlign w:val="subscript"/>
        </w:rPr>
        <w:t>j</w:t>
      </w:r>
      <w:proofErr w:type="spellEnd"/>
      <w:r w:rsidR="003A584D">
        <w:t xml:space="preserve"> (</w:t>
      </w:r>
      <w:r w:rsidR="00FE0798">
        <w:t>in</w:t>
      </w:r>
      <w:r w:rsidR="003A584D">
        <w:t xml:space="preserve"> </w:t>
      </w:r>
      <w:r w:rsidR="003A584D">
        <w:rPr>
          <w:rStyle w:val="CodeFont"/>
        </w:rPr>
        <w:t>for</w:t>
      </w:r>
      <w:r w:rsidR="003A584D">
        <w:t xml:space="preserve"> loops) are horizontally matched and the first evaluations of the condition, C</w:t>
      </w:r>
      <w:r w:rsidR="003A584D" w:rsidRPr="00110029">
        <w:rPr>
          <w:vertAlign w:val="subscript"/>
        </w:rPr>
        <w:t>i</w:t>
      </w:r>
      <w:r w:rsidR="003A584D">
        <w:t xml:space="preserve"> and </w:t>
      </w:r>
      <w:proofErr w:type="spellStart"/>
      <w:r w:rsidR="003A584D">
        <w:t>C</w:t>
      </w:r>
      <w:r w:rsidR="003A584D">
        <w:rPr>
          <w:vertAlign w:val="subscript"/>
        </w:rPr>
        <w:t>j</w:t>
      </w:r>
      <w:proofErr w:type="spellEnd"/>
      <w:r w:rsidR="003A584D">
        <w:t xml:space="preserve"> (</w:t>
      </w:r>
      <w:r w:rsidR="00FE0798">
        <w:t>in</w:t>
      </w:r>
      <w:r w:rsidR="003A584D">
        <w:t xml:space="preserve"> </w:t>
      </w:r>
      <w:r w:rsidR="003A584D">
        <w:rPr>
          <w:rStyle w:val="CodeFont"/>
        </w:rPr>
        <w:t>for</w:t>
      </w:r>
      <w:r w:rsidR="003A584D">
        <w:t xml:space="preserve"> and </w:t>
      </w:r>
      <w:r w:rsidR="003A584D">
        <w:rPr>
          <w:rStyle w:val="CodeFont"/>
        </w:rPr>
        <w:t>while</w:t>
      </w:r>
      <w:r w:rsidR="003A584D">
        <w:t xml:space="preserve"> loops) are horizontally matched. </w:t>
      </w:r>
      <w:r w:rsidR="00367A90">
        <w:t xml:space="preserve"> </w:t>
      </w:r>
      <w:r w:rsidR="003A584D">
        <w:t>E</w:t>
      </w:r>
      <w:r w:rsidR="00367A90">
        <w:t xml:space="preserve">ach evaluation of the </w:t>
      </w:r>
      <w:r w:rsidR="0051009C">
        <w:t xml:space="preserve">remaining </w:t>
      </w:r>
      <w:r w:rsidR="00367A90">
        <w:t xml:space="preserve">subexpressions </w:t>
      </w:r>
      <w:r w:rsidR="0051009C">
        <w:t xml:space="preserve">(including subsequent evaluations of the condition) </w:t>
      </w:r>
      <w:r w:rsidR="00367A90">
        <w:t>and substatements in application i is horizontally matched with the corresponding subexpression</w:t>
      </w:r>
      <w:r w:rsidR="0051009C">
        <w:t>s</w:t>
      </w:r>
      <w:r w:rsidR="00367A90">
        <w:t xml:space="preserve"> and substatement</w:t>
      </w:r>
      <w:r w:rsidR="0051009C">
        <w:t>s</w:t>
      </w:r>
      <w:r w:rsidR="00367A90">
        <w:t xml:space="preserve"> in application j, where </w:t>
      </w:r>
      <w:r w:rsidR="00367A90">
        <w:rPr>
          <w:i/>
        </w:rPr>
        <w:t>corresponding</w:t>
      </w:r>
      <w:r w:rsidR="00367A90">
        <w:t xml:space="preserve"> refers to the ordered sequence of iterations, </w:t>
      </w:r>
      <w:r w:rsidR="0051009C">
        <w:t xml:space="preserve">irrespective </w:t>
      </w:r>
      <w:r w:rsidR="00367A90">
        <w:t>of the values of the loop control variables.  If the application</w:t>
      </w:r>
      <w:r w:rsidR="00AB7116">
        <w:t>s</w:t>
      </w:r>
      <w:r w:rsidR="00367A90">
        <w:t xml:space="preserve"> execute different numbers of iterations, the common iterations are horizontally matched and the remainder are not.</w:t>
      </w:r>
    </w:p>
    <w:p w:rsidR="00367A90" w:rsidRDefault="00367A90" w:rsidP="00FE0798">
      <w:pPr>
        <w:pStyle w:val="ListParagraph"/>
        <w:numPr>
          <w:ilvl w:val="0"/>
          <w:numId w:val="13"/>
        </w:numPr>
      </w:pPr>
      <w:r>
        <w:t xml:space="preserve">[Some rule(s) about </w:t>
      </w:r>
      <w:proofErr w:type="spellStart"/>
      <w:r>
        <w:t>gotos</w:t>
      </w:r>
      <w:proofErr w:type="spellEnd"/>
      <w:r>
        <w:t xml:space="preserve">, </w:t>
      </w:r>
      <w:proofErr w:type="spellStart"/>
      <w:r>
        <w:t>longjmp</w:t>
      </w:r>
      <w:proofErr w:type="spellEnd"/>
      <w:r>
        <w:t>, thr</w:t>
      </w:r>
      <w:r w:rsidR="00FE0798">
        <w:t>ow, and unstructured switch go</w:t>
      </w:r>
      <w:r>
        <w:t xml:space="preserve"> here]</w:t>
      </w:r>
    </w:p>
    <w:p w:rsidR="00F66A5D" w:rsidRDefault="00F66A5D" w:rsidP="00FE0798">
      <w:pPr>
        <w:pStyle w:val="ListParagraph"/>
        <w:numPr>
          <w:ilvl w:val="0"/>
          <w:numId w:val="13"/>
        </w:numPr>
      </w:pPr>
      <w:r>
        <w:t>Otherwise, if Y is</w:t>
      </w:r>
      <w:r w:rsidR="004135BC">
        <w:t xml:space="preserve"> a</w:t>
      </w:r>
      <w:r>
        <w:t xml:space="preserve"> </w:t>
      </w:r>
      <w:r w:rsidR="00021054">
        <w:t xml:space="preserve">subexpression, substatement, </w:t>
      </w:r>
      <w:r w:rsidR="00690148">
        <w:t xml:space="preserve">object initialization, or </w:t>
      </w:r>
      <w:r w:rsidR="004135BC">
        <w:t>destructor invocation</w:t>
      </w:r>
      <w:r w:rsidR="00690148">
        <w:t xml:space="preserve"> within </w:t>
      </w:r>
      <w:r>
        <w:t>X, then Y</w:t>
      </w:r>
      <w:r w:rsidRPr="00FB5911">
        <w:rPr>
          <w:vertAlign w:val="subscript"/>
        </w:rPr>
        <w:t>i</w:t>
      </w:r>
      <w:r>
        <w:t xml:space="preserve"> is horizontally matched with Y</w:t>
      </w:r>
      <w:r w:rsidRPr="00FB5911">
        <w:rPr>
          <w:vertAlign w:val="subscript"/>
        </w:rPr>
        <w:t>j</w:t>
      </w:r>
      <w:r w:rsidRPr="00F66A5D">
        <w:t>.</w:t>
      </w:r>
    </w:p>
    <w:p w:rsidR="00367A90" w:rsidRDefault="00367A90"/>
    <w:p w:rsidR="005771B8" w:rsidRDefault="005771B8" w:rsidP="005771B8">
      <w:r>
        <w:t xml:space="preserve">For distinct </w:t>
      </w:r>
      <w:r w:rsidR="00FE0798">
        <w:t>evaluations</w:t>
      </w:r>
      <w:r>
        <w:t xml:space="preserve"> </w:t>
      </w:r>
      <w:r w:rsidR="004135BC">
        <w:t>X</w:t>
      </w:r>
      <w:r w:rsidR="00FE0798">
        <w:rPr>
          <w:vertAlign w:val="subscript"/>
        </w:rPr>
        <w:t>i</w:t>
      </w:r>
      <w:r w:rsidR="004135BC">
        <w:t>, X</w:t>
      </w:r>
      <w:r w:rsidR="004135BC" w:rsidRPr="00FB5911">
        <w:rPr>
          <w:vertAlign w:val="subscript"/>
        </w:rPr>
        <w:t>j</w:t>
      </w:r>
      <w:r w:rsidR="004135BC">
        <w:t>, Y</w:t>
      </w:r>
      <w:r w:rsidR="00FE0798">
        <w:rPr>
          <w:vertAlign w:val="subscript"/>
        </w:rPr>
        <w:t>i</w:t>
      </w:r>
      <w:r w:rsidR="004135BC" w:rsidRPr="005771B8">
        <w:t>,</w:t>
      </w:r>
      <w:r w:rsidR="004135BC">
        <w:t xml:space="preserve"> and Y</w:t>
      </w:r>
      <w:r w:rsidR="004135BC" w:rsidRPr="00FB5911">
        <w:rPr>
          <w:vertAlign w:val="subscript"/>
        </w:rPr>
        <w:t>j</w:t>
      </w:r>
      <w:r w:rsidR="004135BC" w:rsidRPr="005771B8">
        <w:t xml:space="preserve"> </w:t>
      </w:r>
      <w:r w:rsidR="00FE0798">
        <w:t xml:space="preserve">in </w:t>
      </w:r>
      <w:r>
        <w:t>applications</w:t>
      </w:r>
      <w:r w:rsidR="00FE0798">
        <w:t xml:space="preserve"> i and j of an element access function F</w:t>
      </w:r>
      <w:r>
        <w:t xml:space="preserve">, where i would precede j in the sequential order of applications, </w:t>
      </w:r>
      <w:r>
        <w:rPr>
          <w:i/>
        </w:rPr>
        <w:t>wavefront application</w:t>
      </w:r>
      <w:r>
        <w:t xml:space="preserve"> of F provides the following sequencing guarantee</w:t>
      </w:r>
      <w:r w:rsidR="005408BC">
        <w:t>s</w:t>
      </w:r>
      <w:r>
        <w:t>:</w:t>
      </w:r>
    </w:p>
    <w:p w:rsidR="005771B8" w:rsidRDefault="005771B8" w:rsidP="00FE0798">
      <w:pPr>
        <w:pStyle w:val="ListParagraph"/>
        <w:numPr>
          <w:ilvl w:val="0"/>
          <w:numId w:val="14"/>
        </w:numPr>
      </w:pPr>
      <w:r>
        <w:t>If X</w:t>
      </w:r>
      <w:r w:rsidRPr="00FB5911">
        <w:rPr>
          <w:vertAlign w:val="subscript"/>
        </w:rPr>
        <w:t>i</w:t>
      </w:r>
      <w:r>
        <w:t xml:space="preserve"> is horizontally matched with X</w:t>
      </w:r>
      <w:r w:rsidRPr="00FB5911">
        <w:rPr>
          <w:vertAlign w:val="subscript"/>
        </w:rPr>
        <w:t>j</w:t>
      </w:r>
      <w:r>
        <w:t xml:space="preserve"> and X</w:t>
      </w:r>
      <w:r w:rsidRPr="00FB5911">
        <w:rPr>
          <w:vertAlign w:val="subscript"/>
        </w:rPr>
        <w:t>j</w:t>
      </w:r>
      <w:r>
        <w:t xml:space="preserve"> is sequenced before Y</w:t>
      </w:r>
      <w:r w:rsidRPr="00FB5911">
        <w:rPr>
          <w:vertAlign w:val="subscript"/>
        </w:rPr>
        <w:t>j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>is sequenced before Y</w:t>
      </w:r>
      <w:r w:rsidRPr="00FB5911">
        <w:rPr>
          <w:vertAlign w:val="subscript"/>
        </w:rPr>
        <w:t>j</w:t>
      </w:r>
      <w:r>
        <w:t>.</w:t>
      </w:r>
    </w:p>
    <w:p w:rsidR="005408BC" w:rsidRDefault="005408BC" w:rsidP="005408BC">
      <w:pPr>
        <w:pStyle w:val="ListParagraph"/>
        <w:numPr>
          <w:ilvl w:val="0"/>
          <w:numId w:val="14"/>
        </w:numPr>
      </w:pPr>
      <w:r>
        <w:t>If Y</w:t>
      </w:r>
      <w:r w:rsidRPr="00FB5911">
        <w:rPr>
          <w:vertAlign w:val="subscript"/>
        </w:rPr>
        <w:t>i</w:t>
      </w:r>
      <w:r>
        <w:t xml:space="preserve"> is horizontally matched with Y</w:t>
      </w:r>
      <w:r w:rsidRPr="00FB5911">
        <w:rPr>
          <w:vertAlign w:val="subscript"/>
        </w:rPr>
        <w:t>j</w:t>
      </w:r>
      <w:r>
        <w:t xml:space="preserve"> and X</w:t>
      </w:r>
      <w:r>
        <w:rPr>
          <w:vertAlign w:val="subscript"/>
        </w:rPr>
        <w:t>i</w:t>
      </w:r>
      <w:r>
        <w:t xml:space="preserve"> is sequenced before Y</w:t>
      </w:r>
      <w:r>
        <w:rPr>
          <w:vertAlign w:val="subscript"/>
        </w:rPr>
        <w:t>i</w:t>
      </w:r>
      <w:r w:rsidRPr="005771B8">
        <w:t xml:space="preserve">, then </w:t>
      </w:r>
      <w:r>
        <w:t>X</w:t>
      </w:r>
      <w:r w:rsidRPr="00FB5911">
        <w:rPr>
          <w:vertAlign w:val="subscript"/>
        </w:rPr>
        <w:t>i</w:t>
      </w:r>
      <w:r w:rsidRPr="005771B8">
        <w:t xml:space="preserve"> </w:t>
      </w:r>
      <w:r>
        <w:t>is sequenced before Y</w:t>
      </w:r>
      <w:r w:rsidRPr="00FB5911">
        <w:rPr>
          <w:vertAlign w:val="subscript"/>
        </w:rPr>
        <w:t>j</w:t>
      </w:r>
      <w:r>
        <w:t>.</w:t>
      </w:r>
    </w:p>
    <w:p w:rsidR="002C5CDE" w:rsidRDefault="002C5CDE" w:rsidP="002C5CDE">
      <w:pPr>
        <w:pStyle w:val="Rationale"/>
      </w:pPr>
      <w:r>
        <w:lastRenderedPageBreak/>
        <w:t>The two bullets describe the two triangles in Figure 1.  Rule 1 can be summarized graphically as shown in Figure 1.</w:t>
      </w:r>
    </w:p>
    <w:p w:rsidR="002C5CDE" w:rsidRPr="00147127" w:rsidRDefault="002C5CDE" w:rsidP="002C5CDE">
      <w:pPr>
        <w:pStyle w:val="Rationale"/>
      </w:pPr>
      <w:r>
        <w:rPr>
          <w:noProof/>
        </w:rPr>
        <mc:AlternateContent>
          <mc:Choice Requires="wpc">
            <w:drawing>
              <wp:inline distT="0" distB="0" distL="0" distR="0" wp14:anchorId="33218A6F" wp14:editId="28C896AC">
                <wp:extent cx="2717800" cy="777875"/>
                <wp:effectExtent l="0" t="0" r="0" b="3175"/>
                <wp:docPr id="206" name="Canvas 20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/>
                      <wpc:whole/>
                      <wps:wsp>
                        <wps:cNvPr id="28" name="Text Box 28"/>
                        <wps:cNvSpPr txBox="1"/>
                        <wps:spPr>
                          <a:xfrm>
                            <a:off x="133475" y="36736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Pr="00BD121B" w:rsidRDefault="00E24E12" w:rsidP="002C5CDE">
                              <w:pPr>
                                <w:jc w:val="center"/>
                                <w:rPr>
                                  <w:vertAlign w:val="subscript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X</w:t>
                              </w:r>
                              <w:r w:rsidRPr="00E24E12">
                                <w:rPr>
                                  <w:sz w:val="24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2" name="Text Box 2"/>
                        <wps:cNvSpPr txBox="1"/>
                        <wps:spPr>
                          <a:xfrm>
                            <a:off x="671088" y="37898"/>
                            <a:ext cx="256032" cy="2097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Pr="001609D0" w:rsidRDefault="00E24E12" w:rsidP="002C5CDE">
                              <w:pPr>
                                <w:pStyle w:val="NormalWeb"/>
                                <w:spacing w:before="0" w:beforeAutospacing="0" w:after="160" w:afterAutospacing="0" w:line="256" w:lineRule="auto"/>
                                <w:jc w:val="center"/>
                                <w:rPr>
                                  <w:rFonts w:asciiTheme="minorHAnsi" w:hAnsiTheme="minorHAnsi"/>
                                  <w:position w:val="-4"/>
                                  <w:sz w:val="28"/>
                                </w:rPr>
                              </w:pPr>
                              <w:r>
                                <w:rPr>
                                  <w:rFonts w:asciiTheme="minorHAnsi" w:eastAsia="Calibri" w:hAnsiTheme="minorHAnsi"/>
                                  <w:szCs w:val="22"/>
                                </w:rPr>
                                <w:t>X</w:t>
                              </w:r>
                              <w:r w:rsidRPr="00E24E12">
                                <w:rPr>
                                  <w:rFonts w:asciiTheme="minorHAnsi" w:eastAsia="Calibri" w:hAnsiTheme="minorHAnsi"/>
                                  <w:szCs w:val="22"/>
                                  <w:vertAlign w:val="subscript"/>
                                </w:rPr>
                                <w:t>j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6" name="Text Box 2"/>
                        <wps:cNvSpPr txBox="1"/>
                        <wps:spPr>
                          <a:xfrm>
                            <a:off x="127878" y="529081"/>
                            <a:ext cx="256032" cy="201168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Pr="001609D0" w:rsidRDefault="00E24E12" w:rsidP="002C5CD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Y</w:t>
                              </w:r>
                              <w:r w:rsidRPr="00E24E12">
                                <w:rPr>
                                  <w:rFonts w:eastAsia="Calibri"/>
                                  <w:szCs w:val="22"/>
                                  <w:vertAlign w:val="subscript"/>
                                </w:rPr>
                                <w:t>i</w:t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99" name="Text Box 2"/>
                        <wps:cNvSpPr txBox="1"/>
                        <wps:spPr>
                          <a:xfrm>
                            <a:off x="671051" y="523873"/>
                            <a:ext cx="256032" cy="222251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Default="00E24E12" w:rsidP="002C5CD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rFonts w:eastAsia="Calibri"/>
                                  <w:szCs w:val="22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t>Y</w:t>
                              </w:r>
                              <w:r w:rsidRPr="00E24E12">
                                <w:rPr>
                                  <w:rFonts w:eastAsia="Calibri"/>
                                  <w:szCs w:val="22"/>
                                  <w:vertAlign w:val="subscript"/>
                                </w:rPr>
                                <w:t>j</w:t>
                              </w:r>
                            </w:p>
                            <w:p w:rsidR="002C5CDE" w:rsidRPr="001609D0" w:rsidRDefault="002C5CDE" w:rsidP="002C5CDE">
                              <w:pPr>
                                <w:pStyle w:val="NormalWeb"/>
                                <w:spacing w:before="0" w:beforeAutospacing="0" w:after="160" w:afterAutospacing="0" w:line="254" w:lineRule="auto"/>
                                <w:jc w:val="center"/>
                                <w:rPr>
                                  <w:sz w:val="28"/>
                                </w:rPr>
                              </w:pPr>
                              <w:r>
                                <w:rPr>
                                  <w:rFonts w:eastAsia="Calibri"/>
                                  <w:szCs w:val="22"/>
                                </w:rPr>
                                <w:sym w:font="Symbol" w:char="F0A2"/>
                              </w:r>
                            </w:p>
                          </w:txbxContent>
                        </wps:txbx>
                        <wps:bodyPr rot="0" spcFirstLastPara="0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200" name="Straight Arrow Connector 200"/>
                        <wps:cNvCnPr>
                          <a:stCxn id="28" idx="2"/>
                          <a:endCxn id="196" idx="0"/>
                        </wps:cNvCnPr>
                        <wps:spPr>
                          <a:xfrm flipH="1">
                            <a:off x="255894" y="237904"/>
                            <a:ext cx="5597" cy="291177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1" name="Straight Arrow Connector 201"/>
                        <wps:cNvCnPr>
                          <a:stCxn id="192" idx="2"/>
                          <a:endCxn id="199" idx="0"/>
                        </wps:cNvCnPr>
                        <wps:spPr>
                          <a:xfrm flipH="1">
                            <a:off x="799067" y="247649"/>
                            <a:ext cx="37" cy="27622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2" name="Straight Arrow Connector 202"/>
                        <wps:cNvCnPr>
                          <a:stCxn id="28" idx="3"/>
                          <a:endCxn id="192" idx="1"/>
                        </wps:cNvCnPr>
                        <wps:spPr>
                          <a:xfrm>
                            <a:off x="389507" y="137320"/>
                            <a:ext cx="281581" cy="5454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headEnd type="none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3" name="Straight Arrow Connector 203"/>
                        <wps:cNvCnPr/>
                        <wps:spPr>
                          <a:xfrm>
                            <a:off x="386375" y="608362"/>
                            <a:ext cx="281305" cy="63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chemeClr val="tx1"/>
                            </a:solidFill>
                            <a:prstDash val="dash"/>
                            <a:tailEnd type="non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4" name="Straight Arrow Connector 204"/>
                        <wps:cNvCnPr/>
                        <wps:spPr>
                          <a:xfrm>
                            <a:off x="368300" y="247387"/>
                            <a:ext cx="323850" cy="263525"/>
                          </a:xfrm>
                          <a:prstGeom prst="straightConnector1">
                            <a:avLst/>
                          </a:prstGeom>
                          <a:ln>
                            <a:solidFill>
                              <a:srgbClr val="0080FF"/>
                            </a:solidFill>
                            <a:tailEnd type="triangle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5" name="Text Box 205"/>
                        <wps:cNvSpPr txBox="1"/>
                        <wps:spPr>
                          <a:xfrm>
                            <a:off x="1504950" y="222250"/>
                            <a:ext cx="923696" cy="342900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  <a:effectLst/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2C5CDE" w:rsidRPr="0096599D" w:rsidRDefault="002C5CDE" w:rsidP="002C5CDE">
                              <w:pPr>
                                <w:rPr>
                                  <w:b/>
                                </w:rPr>
                              </w:pPr>
                              <w:r w:rsidRPr="0096599D">
                                <w:rPr>
                                  <w:b/>
                                </w:rPr>
                                <w:t>Figure 1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33218A6F" id="Canvas 206" o:spid="_x0000_s1026" editas="canvas" style="width:214pt;height:61.25pt;mso-position-horizontal-relative:char;mso-position-vertical-relative:line" coordsize="27178,777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27178;height:7778;visibility:visible;mso-wrap-style:square">
                  <v:fill o:detectmouseclick="t"/>
                  <v:path o:connecttype="none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8" o:spid="_x0000_s1028" type="#_x0000_t202" style="position:absolute;left:1334;top:367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3IqR8cIA&#10;AADbAAAADwAAAGRycy9kb3ducmV2LnhtbERPS0/CQBC+m/AfNkPiTbZwIKayEAOYeEBFHgnexu7Y&#10;NnRnm92h1H/PHkw8fvnes0XvGtVRiLVnA+NRBoq48Lbm0sBh//LwCCoKssXGMxn4pQiL+eBuhrn1&#10;V/6kbielSiEcczRQibS51rGoyGEc+ZY4cT8+OJQEQ6ltwGsKd42eZNlUO6w5NVTY0rKi4ry7OAPN&#10;KYbNdyZf3ap8k+2HvhzX43dj7of98xMooV7+xX/uV2tgksamL+kH6PkN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cipHxwgAAANsAAAAPAAAAAAAAAAAAAAAAAJgCAABkcnMvZG93&#10;bnJldi54bWxQSwUGAAAAAAQABAD1AAAAhwMAAAAA&#10;" filled="f" stroked="f" strokeweight=".5pt">
                  <v:textbox inset="0,0,0,0">
                    <w:txbxContent>
                      <w:p w:rsidR="002C5CDE" w:rsidRPr="00BD121B" w:rsidRDefault="00E24E12" w:rsidP="002C5CDE">
                        <w:pPr>
                          <w:jc w:val="center"/>
                          <w:rPr>
                            <w:vertAlign w:val="subscript"/>
                          </w:rPr>
                        </w:pPr>
                        <w:r>
                          <w:rPr>
                            <w:sz w:val="24"/>
                          </w:rPr>
                          <w:t>X</w:t>
                        </w:r>
                        <w:r w:rsidRPr="00E24E12">
                          <w:rPr>
                            <w:sz w:val="24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2" o:spid="_x0000_s1029" type="#_x0000_t202" style="position:absolute;left:6710;top:378;width:2561;height:209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/VjQMQA&#10;AADcAAAADwAAAGRycy9kb3ducmV2LnhtbERPS2vCQBC+F/wPywje6kYP0qauIraFHvpSW6i3MTsm&#10;wexs2B1j+u+7hUJv8/E9Z77sXaM6CrH2bGAyzkARF97WXBr42D1e34CKgmyx8UwGvinCcjG4mmNu&#10;/YU31G2lVCmEY44GKpE21zoWFTmMY98SJ+7og0NJMJTaBrykcNfoaZbNtMOaU0OFLa0rKk7bszPQ&#10;fMXwfMhk392XL/L+ps+fD5NXY0bDfnUHSqiXf/Gf+8mm+bdT+H0mXaAX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f1Y0DEAAAA3AAAAA8AAAAAAAAAAAAAAAAAmAIAAGRycy9k&#10;b3ducmV2LnhtbFBLBQYAAAAABAAEAPUAAACJAwAAAAA=&#10;" filled="f" stroked="f" strokeweight=".5pt">
                  <v:textbox inset="0,0,0,0">
                    <w:txbxContent>
                      <w:p w:rsidR="002C5CDE" w:rsidRPr="001609D0" w:rsidRDefault="00E24E12" w:rsidP="002C5CDE">
                        <w:pPr>
                          <w:pStyle w:val="NormalWeb"/>
                          <w:spacing w:before="0" w:beforeAutospacing="0" w:after="160" w:afterAutospacing="0" w:line="256" w:lineRule="auto"/>
                          <w:jc w:val="center"/>
                          <w:rPr>
                            <w:rFonts w:asciiTheme="minorHAnsi" w:hAnsiTheme="minorHAnsi"/>
                            <w:position w:val="-4"/>
                            <w:sz w:val="28"/>
                          </w:rPr>
                        </w:pPr>
                        <w:r>
                          <w:rPr>
                            <w:rFonts w:asciiTheme="minorHAnsi" w:eastAsia="Calibri" w:hAnsiTheme="minorHAnsi"/>
                            <w:szCs w:val="22"/>
                          </w:rPr>
                          <w:t>X</w:t>
                        </w:r>
                        <w:r w:rsidRPr="00E24E12">
                          <w:rPr>
                            <w:rFonts w:asciiTheme="minorHAnsi" w:eastAsia="Calibri" w:hAnsiTheme="minorHAnsi"/>
                            <w:szCs w:val="22"/>
                            <w:vertAlign w:val="subscript"/>
                          </w:rPr>
                          <w:t>j</w:t>
                        </w:r>
                      </w:p>
                    </w:txbxContent>
                  </v:textbox>
                </v:shape>
                <v:shape id="Text Box 2" o:spid="_x0000_s1030" type="#_x0000_t202" style="position:absolute;left:1278;top:5290;width:2561;height:201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M5lQ8QA&#10;AADcAAAADwAAAGRycy9kb3ducmV2LnhtbERPS2vCQBC+F/wPywje6sYepE1dRWwLHvpSW6i3MTsm&#10;wexs2B1j+u+7hUJv8/E9Z7boXaM6CrH2bGAyzkARF97WXBr42D1d34KKgmyx8UwGvinCYj64mmFu&#10;/YU31G2lVCmEY44GKpE21zoWFTmMY98SJ+7og0NJMJTaBrykcNfomyybaoc1p4YKW1pVVJy2Z2eg&#10;+Yrh+ZDJvnsoX+T9TZ8/HyevxoyG/fIelFAv/+I/99qm+XdT+H0mXaDnP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HjOZUPEAAAA3AAAAA8AAAAAAAAAAAAAAAAAmAIAAGRycy9k&#10;b3ducmV2LnhtbFBLBQYAAAAABAAEAPUAAACJAwAAAAA=&#10;" filled="f" stroked="f" strokeweight=".5pt">
                  <v:textbox inset="0,0,0,0">
                    <w:txbxContent>
                      <w:p w:rsidR="002C5CDE" w:rsidRPr="001609D0" w:rsidRDefault="00E24E12" w:rsidP="002C5CD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Y</w:t>
                        </w:r>
                        <w:r w:rsidRPr="00E24E12">
                          <w:rPr>
                            <w:rFonts w:eastAsia="Calibri"/>
                            <w:szCs w:val="22"/>
                            <w:vertAlign w:val="subscript"/>
                          </w:rPr>
                          <w:t>i</w:t>
                        </w:r>
                      </w:p>
                    </w:txbxContent>
                  </v:textbox>
                </v:shape>
                <v:shape id="Text Box 2" o:spid="_x0000_s1031" type="#_x0000_t202" style="position:absolute;left:6710;top:5238;width:2560;height:222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VHxMcQA&#10;AADcAAAADwAAAGRycy9kb3ducmV2LnhtbERPS2vCQBC+F/wPywi91Y09lJq6itgWeuhLbaHexuyY&#10;BLOzYXeM6b93hUJv8/E9ZzrvXaM6CrH2bGA8ykARF97WXBr42jzf3IOKgmyx8UwGfinCfDa4mmJu&#10;/YlX1K2lVCmEY44GKpE21zoWFTmMI98SJ27vg0NJMJTaBjylcNfo2yy70w5rTg0VtrSsqDisj85A&#10;8xPD6y6TbfdYvsnnhz5+P43fjbke9osHUEK9/Iv/3C82zZ9M4PJMukDPzg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lR8THEAAAA3AAAAA8AAAAAAAAAAAAAAAAAmAIAAGRycy9k&#10;b3ducmV2LnhtbFBLBQYAAAAABAAEAPUAAACJAwAAAAA=&#10;" filled="f" stroked="f" strokeweight=".5pt">
                  <v:textbox inset="0,0,0,0">
                    <w:txbxContent>
                      <w:p w:rsidR="002C5CDE" w:rsidRDefault="00E24E12" w:rsidP="002C5CD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rFonts w:eastAsia="Calibri"/>
                            <w:szCs w:val="22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t>Y</w:t>
                        </w:r>
                        <w:r w:rsidRPr="00E24E12">
                          <w:rPr>
                            <w:rFonts w:eastAsia="Calibri"/>
                            <w:szCs w:val="22"/>
                            <w:vertAlign w:val="subscript"/>
                          </w:rPr>
                          <w:t>j</w:t>
                        </w:r>
                      </w:p>
                      <w:p w:rsidR="002C5CDE" w:rsidRPr="001609D0" w:rsidRDefault="002C5CDE" w:rsidP="002C5CDE">
                        <w:pPr>
                          <w:pStyle w:val="NormalWeb"/>
                          <w:spacing w:before="0" w:beforeAutospacing="0" w:after="160" w:afterAutospacing="0" w:line="254" w:lineRule="auto"/>
                          <w:jc w:val="center"/>
                          <w:rPr>
                            <w:sz w:val="28"/>
                          </w:rPr>
                        </w:pPr>
                        <w:r>
                          <w:rPr>
                            <w:rFonts w:eastAsia="Calibri"/>
                            <w:szCs w:val="22"/>
                          </w:rPr>
                          <w:sym w:font="Symbol" w:char="F0A2"/>
                        </w:r>
                      </w:p>
                    </w:txbxContent>
                  </v:textbox>
                </v:shape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00" o:spid="_x0000_s1032" type="#_x0000_t32" style="position:absolute;left:2558;top:2379;width:56;height:2911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hoR2sMAAADcAAAADwAAAGRycy9kb3ducmV2LnhtbESP0YrCMBRE3xf2H8Jd8EXWRB90qUZZ&#10;FhVFFKx+wKW5tsXmpjZR698bQdjHYWbOMJNZaytxo8aXjjX0ewoEceZMybmG42Hx/QPCB2SDlWPS&#10;8CAPs+nnxwQT4+68p1sachEh7BPUUIRQJ1L6rCCLvudq4uidXGMxRNnk0jR4j3BbyYFSQ2mx5LhQ&#10;YE1/BWXn9Go12PlyNWq7j23XVpeD2Xi13gWldeer/R2DCNSG//C7vTIaIhFeZ+IRkNMn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AYaEdr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01" o:spid="_x0000_s1033" type="#_x0000_t32" style="position:absolute;left:7990;top:2476;width:1;height:2762;flip:x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Va0QcMAAADcAAAADwAAAGRycy9kb3ducmV2LnhtbESP0YrCMBRE3wX/IVzBF1kTfViXrlFE&#10;XHERBet+wKW5tsXmpjZZrX9vBMHHYWbOMNN5aytxpcaXjjWMhgoEceZMybmGv+PPxxcIH5ANVo5J&#10;w508zGfdzhQT4258oGsachEh7BPUUIRQJ1L6rCCLfuhq4uidXGMxRNnk0jR4i3BbybFSn9JiyXGh&#10;wJqWBWXn9N9qsKv1ZtIO7ruBrS5Hs/Xqdx+U1v1eu/gGEagN7/CrvTEaxmoEzzPxCMjZAw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GlWtEHDAAAA3AAAAA8AAAAAAAAAAAAA&#10;AAAAoQIAAGRycy9kb3ducmV2LnhtbFBLBQYAAAAABAAEAPkAAACRAwAAAAA=&#10;" strokecolor="black [3213]" strokeweight=".5pt">
                  <v:stroke endarrow="block" joinstyle="miter"/>
                </v:shape>
                <v:shape id="Straight Arrow Connector 202" o:spid="_x0000_s1034" type="#_x0000_t32" style="position:absolute;left:3895;top:1373;width:2815;height:5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QvpsIAAADcAAAADwAAAGRycy9kb3ducmV2LnhtbESPQWsCMRSE74L/ITyhN03cQ5HVKKWw&#10;IKWXunrw9ti8bpZuXpYk6vrvTUHwOMzMN8xmN7peXCnEzrOG5UKBIG686bjVcKyr+QpETMgGe8+k&#10;4U4RdtvpZIOl8Tf+oeshtSJDOJaowaY0lFLGxpLDuPADcfZ+fXCYsgytNAFvGe56WSj1Lh12nBcs&#10;DvRpqfk7XJwGdSw6ivKU6m8bVufq61TvY6X122z8WININKZX+NneGw2FKuD/TD4Ccvs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QvpsIAAADcAAAADwAAAAAAAAAAAAAA&#10;AAChAgAAZHJzL2Rvd25yZXYueG1sUEsFBgAAAAAEAAQA+QAAAJADAAAAAA==&#10;" strokecolor="black [3213]" strokeweight=".5pt">
                  <v:stroke dashstyle="dash" joinstyle="miter"/>
                </v:shape>
                <v:shape id="Straight Arrow Connector 203" o:spid="_x0000_s1035" type="#_x0000_t32" style="position:absolute;left:3863;top:6083;width:2813;height: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XiKPcMAAADcAAAADwAAAGRycy9kb3ducmV2LnhtbESPQWsCMRSE70L/Q3iF3jTpFoqsRpHC&#10;ghQvunrw9tg8N4ublyVJdf33plDocZiZb5jlenS9uFGInWcN7zMFgrjxpuNWw7GupnMQMSEb7D2T&#10;hgdFWK9eJkssjb/znm6H1IoM4ViiBpvSUEoZG0sO48wPxNm7+OAwZRlaaQLeM9z1slDqUzrsOC9Y&#10;HOjLUnM9/DgN6lh0FOUp1Tsb5ufq+1RvY6X12+u4WYBINKb/8F97azQU6gN+z+QjIFd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14ij3DAAAA3AAAAA8AAAAAAAAAAAAA&#10;AAAAoQIAAGRycy9kb3ducmV2LnhtbFBLBQYAAAAABAAEAPkAAACRAwAAAAA=&#10;" strokecolor="black [3213]" strokeweight=".5pt">
                  <v:stroke dashstyle="dash" joinstyle="miter"/>
                </v:shape>
                <v:shape id="Straight Arrow Connector 204" o:spid="_x0000_s1036" type="#_x0000_t32" style="position:absolute;left:3683;top:2473;width:3238;height:263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8YvFMUAAADcAAAADwAAAGRycy9kb3ducmV2LnhtbESPQWvCQBSE74L/YXlCb3VTlVBSV6lC&#10;MBYP1rY5P7Kv2dDs25Ddavz3XaHgcZiZb5jlerCtOFPvG8cKnqYJCOLK6YZrBZ8f+eMzCB+QNbaO&#10;ScGVPKxX49ESM+0u/E7nU6hFhLDPUIEJocuk9JUhi37qOuLofbveYoiyr6Xu8RLhtpWzJEmlxYbj&#10;gsGOtoaqn9OvVbDPj8XezJvi640PZZlv0p0rU6UeJsPrC4hAQ7iH/9uFVjBLFnA7E4+AXP0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8YvFMUAAADcAAAADwAAAAAAAAAA&#10;AAAAAAChAgAAZHJzL2Rvd25yZXYueG1sUEsFBgAAAAAEAAQA+QAAAJMDAAAAAA==&#10;" strokecolor="#0080ff" strokeweight=".5pt">
                  <v:stroke endarrow="block" joinstyle="miter"/>
                </v:shape>
                <v:shape id="Text Box 205" o:spid="_x0000_s1037" type="#_x0000_t202" style="position:absolute;left:15049;top:2222;width:9237;height:342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sbI58YA&#10;AADcAAAADwAAAGRycy9kb3ducmV2LnhtbESPQWvCQBSE74X+h+UVems2BiySZhUJSKXoQZtLb6/Z&#10;ZxLMvk2zaxL99d1CweMwM98w2WoyrRiod41lBbMoBkFcWt1wpaD43LwsQDiPrLG1TAqu5GC1fHzI&#10;MNV25AMNR1+JAGGXooLa+y6V0pU1GXSR7YiDd7K9QR9kX0nd4xjgppVJHL9Kgw2HhRo7ymsqz8eL&#10;UfCRb/Z4+E7M4tbm77vTuvspvuZKPT9N6zcQniZ/D/+3t1pBEs/h70w4AnL5C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sbI58YAAADcAAAADwAAAAAAAAAAAAAAAACYAgAAZHJz&#10;L2Rvd25yZXYueG1sUEsFBgAAAAAEAAQA9QAAAIsDAAAAAA==&#10;" filled="f" stroked="f" strokeweight=".5pt">
                  <v:textbox>
                    <w:txbxContent>
                      <w:p w:rsidR="002C5CDE" w:rsidRPr="0096599D" w:rsidRDefault="002C5CDE" w:rsidP="002C5CDE">
                        <w:pPr>
                          <w:rPr>
                            <w:b/>
                          </w:rPr>
                        </w:pPr>
                        <w:r w:rsidRPr="0096599D">
                          <w:rPr>
                            <w:b/>
                          </w:rPr>
                          <w:t>Figure 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2C5CDE" w:rsidRPr="000D402A" w:rsidRDefault="002C5CDE" w:rsidP="002C5CDE">
      <w:pPr>
        <w:pStyle w:val="Body"/>
        <w:rPr>
          <w:b/>
        </w:rPr>
      </w:pPr>
      <w:r w:rsidRPr="000D402A">
        <w:rPr>
          <w:b/>
        </w:rPr>
        <w:t>Optional clause for supporting scatter pattern</w:t>
      </w:r>
    </w:p>
    <w:p w:rsidR="002C5CDE" w:rsidRDefault="002C5CDE" w:rsidP="002C5CDE">
      <w:pPr>
        <w:ind w:left="720"/>
      </w:pPr>
      <w:r w:rsidRPr="00EE142B">
        <w:t xml:space="preserve">The </w:t>
      </w:r>
      <w:r w:rsidRPr="00EE142B">
        <w:rPr>
          <w:i/>
        </w:rPr>
        <w:t>direct side effects</w:t>
      </w:r>
      <w:r w:rsidRPr="00EE142B">
        <w:t xml:space="preserve"> of a an expression X are those caused by evaluating X, but not including side effects caused by evaluating its sub-expressions. </w:t>
      </w:r>
      <w:r>
        <w:t xml:space="preserve"> </w:t>
      </w:r>
      <w:r w:rsidRPr="00EE142B">
        <w:t xml:space="preserve">For </w:t>
      </w:r>
      <w:r>
        <w:t xml:space="preserve">any two horizontally matched evaluations </w:t>
      </w:r>
      <w:r w:rsidR="00D0328A">
        <w:t>X</w:t>
      </w:r>
      <w:r w:rsidR="00D0328A" w:rsidRPr="00FB5911">
        <w:rPr>
          <w:vertAlign w:val="subscript"/>
        </w:rPr>
        <w:t>i</w:t>
      </w:r>
      <w:r>
        <w:t xml:space="preserve"> and </w:t>
      </w:r>
      <w:r w:rsidR="00D0328A">
        <w:t>X</w:t>
      </w:r>
      <w:r w:rsidR="00D0328A" w:rsidRPr="00FB5911">
        <w:rPr>
          <w:vertAlign w:val="subscript"/>
        </w:rPr>
        <w:t>j</w:t>
      </w:r>
      <w:r>
        <w:t xml:space="preserve"> in </w:t>
      </w:r>
      <w:r w:rsidRPr="006B3C01">
        <w:t>f</w:t>
      </w:r>
      <w:r w:rsidR="00D0328A" w:rsidRPr="00D0328A">
        <w:rPr>
          <w:vertAlign w:val="subscript"/>
        </w:rPr>
        <w:t>i</w:t>
      </w:r>
      <w:r>
        <w:t xml:space="preserve"> and </w:t>
      </w:r>
      <w:proofErr w:type="spellStart"/>
      <w:r w:rsidRPr="006B3C01">
        <w:t>f</w:t>
      </w:r>
      <w:r w:rsidR="00D0328A" w:rsidRPr="00D0328A">
        <w:rPr>
          <w:vertAlign w:val="subscript"/>
        </w:rPr>
        <w:t>j</w:t>
      </w:r>
      <w:proofErr w:type="spellEnd"/>
      <w:r>
        <w:t xml:space="preserve"> respectively</w:t>
      </w:r>
      <w:r w:rsidR="00B30A7B">
        <w:t>, where context i precedes context j</w:t>
      </w:r>
      <w:bookmarkStart w:id="0" w:name="_GoBack"/>
      <w:bookmarkEnd w:id="0"/>
      <w:r>
        <w:t xml:space="preserve">, </w:t>
      </w:r>
      <w:r w:rsidRPr="00EE142B">
        <w:t xml:space="preserve">all direct side effects in </w:t>
      </w:r>
      <w:r w:rsidR="00D0328A">
        <w:t>X</w:t>
      </w:r>
      <w:r w:rsidR="00D0328A" w:rsidRPr="00FB5911">
        <w:rPr>
          <w:vertAlign w:val="subscript"/>
        </w:rPr>
        <w:t>i</w:t>
      </w:r>
      <w:r>
        <w:t xml:space="preserve"> </w:t>
      </w:r>
      <w:r w:rsidRPr="00EE142B">
        <w:t xml:space="preserve">are sequenced before all direct side effects in </w:t>
      </w:r>
      <w:r w:rsidR="00D0328A">
        <w:t>X</w:t>
      </w:r>
      <w:r w:rsidR="00D0328A" w:rsidRPr="00FB5911">
        <w:rPr>
          <w:vertAlign w:val="subscript"/>
        </w:rPr>
        <w:t>j</w:t>
      </w:r>
      <w:r w:rsidRPr="00EE142B">
        <w:t>.</w:t>
      </w:r>
    </w:p>
    <w:p w:rsidR="002C5CDE" w:rsidRDefault="002C5CDE" w:rsidP="002C5CDE">
      <w:pPr>
        <w:pStyle w:val="Rationale"/>
      </w:pPr>
      <w:r>
        <w:t>This clause allows for code such as:</w:t>
      </w:r>
    </w:p>
    <w:p w:rsidR="002C5CDE" w:rsidRPr="007C37B2" w:rsidRDefault="002C5CDE" w:rsidP="002C5CDE">
      <w:pPr>
        <w:pStyle w:val="Rationale"/>
        <w:rPr>
          <w:rStyle w:val="Codeinline"/>
        </w:rPr>
      </w:pPr>
      <w:r>
        <w:t xml:space="preserve">    </w:t>
      </w:r>
      <w:proofErr w:type="gramStart"/>
      <w:r w:rsidRPr="007C37B2">
        <w:rPr>
          <w:rStyle w:val="Codeinline"/>
        </w:rPr>
        <w:t>A[</w:t>
      </w:r>
      <w:proofErr w:type="gramEnd"/>
      <w:r w:rsidRPr="007C37B2">
        <w:rPr>
          <w:rStyle w:val="Codeinline"/>
        </w:rPr>
        <w:t>B[i]] = expr(i);</w:t>
      </w:r>
    </w:p>
    <w:p w:rsidR="002C5CDE" w:rsidRDefault="002C5CDE" w:rsidP="002C5CDE">
      <w:pPr>
        <w:pStyle w:val="Rationale"/>
      </w:pPr>
      <w:proofErr w:type="gramStart"/>
      <w:r w:rsidRPr="007C37B2">
        <w:t>to</w:t>
      </w:r>
      <w:proofErr w:type="gramEnd"/>
      <w:r w:rsidRPr="007C37B2">
        <w:t xml:space="preserve"> produce </w:t>
      </w:r>
      <w:r>
        <w:t xml:space="preserve">deterministic results even if </w:t>
      </w:r>
      <w:r w:rsidRPr="007C37B2">
        <w:rPr>
          <w:rStyle w:val="Codeinline"/>
        </w:rPr>
        <w:t>B[i]</w:t>
      </w:r>
      <w:r>
        <w:t xml:space="preserve"> contains duplicate elements (sometimes called the </w:t>
      </w:r>
      <w:r w:rsidRPr="007C37B2">
        <w:rPr>
          <w:i/>
        </w:rPr>
        <w:t>overlapping scatter pattern</w:t>
      </w:r>
      <w:r>
        <w:t xml:space="preserve">). If this clause is adopted, we will also want a library function, </w:t>
      </w:r>
      <w:proofErr w:type="spellStart"/>
      <w:r w:rsidRPr="007C37B2">
        <w:rPr>
          <w:rStyle w:val="Codeinline"/>
        </w:rPr>
        <w:t>unordered_update</w:t>
      </w:r>
      <w:proofErr w:type="spellEnd"/>
      <w:r>
        <w:t xml:space="preserve">, having a syntax similar to </w:t>
      </w:r>
      <w:proofErr w:type="spellStart"/>
      <w:r w:rsidRPr="007C37B2">
        <w:rPr>
          <w:rStyle w:val="Codeinline"/>
        </w:rPr>
        <w:t>ordered_</w:t>
      </w:r>
      <w:proofErr w:type="gramStart"/>
      <w:r w:rsidRPr="007C37B2">
        <w:rPr>
          <w:rStyle w:val="Codeinline"/>
        </w:rPr>
        <w:t>update</w:t>
      </w:r>
      <w:proofErr w:type="spellEnd"/>
      <w:r>
        <w:t>, that</w:t>
      </w:r>
      <w:proofErr w:type="gramEnd"/>
      <w:r>
        <w:t xml:space="preserve"> relaxes this guarantee and allows the generation of faster code on architectures with scatter instructions that do not support ordered writes.  The </w:t>
      </w:r>
      <w:proofErr w:type="spellStart"/>
      <w:r w:rsidRPr="00557868">
        <w:rPr>
          <w:rStyle w:val="Codeinline"/>
        </w:rPr>
        <w:t>unordered_update</w:t>
      </w:r>
      <w:proofErr w:type="spellEnd"/>
      <w:r>
        <w:t xml:space="preserve"> function should be used only when </w:t>
      </w:r>
      <w:r w:rsidRPr="007C37B2">
        <w:rPr>
          <w:rStyle w:val="Codeinline"/>
        </w:rPr>
        <w:t>B[i]</w:t>
      </w:r>
      <w:r>
        <w:t xml:space="preserve"> is known not to contain duplicates.</w:t>
      </w:r>
    </w:p>
    <w:p w:rsidR="00103F0F" w:rsidRPr="002C5CDE" w:rsidRDefault="002C5CDE" w:rsidP="002C5CDE">
      <w:pPr>
        <w:pageBreakBefore/>
        <w:rPr>
          <w:b/>
        </w:rPr>
      </w:pPr>
      <w:r w:rsidRPr="002C5CDE">
        <w:rPr>
          <w:b/>
        </w:rPr>
        <w:lastRenderedPageBreak/>
        <w:t>Examples and Figures</w:t>
      </w:r>
    </w:p>
    <w:p w:rsidR="002C5CDE" w:rsidRDefault="002C5CDE" w:rsidP="00103F0F">
      <w:pPr>
        <w:pStyle w:val="Example"/>
      </w:pPr>
      <w:r>
        <w:t>for_loop(par, 0, 4, [&amp;](int x){</w:t>
      </w:r>
    </w:p>
    <w:p w:rsidR="00103F0F" w:rsidRDefault="00103F0F" w:rsidP="00103F0F">
      <w:pPr>
        <w:pStyle w:val="Example"/>
      </w:pPr>
      <w:r>
        <w:t xml:space="preserve">    if (x % 2)</w:t>
      </w:r>
    </w:p>
    <w:p w:rsidR="00103F0F" w:rsidRDefault="00103F0F" w:rsidP="00103F0F">
      <w:pPr>
        <w:pStyle w:val="Example"/>
      </w:pPr>
      <w:r>
        <w:t xml:space="preserve">        f(x);</w:t>
      </w:r>
    </w:p>
    <w:p w:rsidR="00103F0F" w:rsidRDefault="00103F0F" w:rsidP="00103F0F">
      <w:pPr>
        <w:pStyle w:val="Example"/>
      </w:pPr>
      <w:r>
        <w:t xml:space="preserve">    else</w:t>
      </w:r>
    </w:p>
    <w:p w:rsidR="00103F0F" w:rsidRDefault="00103F0F" w:rsidP="00103F0F">
      <w:pPr>
        <w:pStyle w:val="Example"/>
      </w:pPr>
      <w:r>
        <w:t xml:space="preserve">        g(x);</w:t>
      </w:r>
    </w:p>
    <w:p w:rsidR="00103F0F" w:rsidRDefault="00103F0F" w:rsidP="00103F0F">
      <w:pPr>
        <w:pStyle w:val="Example"/>
      </w:pPr>
    </w:p>
    <w:p w:rsidR="00103F0F" w:rsidRDefault="00103F0F" w:rsidP="00103F0F">
      <w:pPr>
        <w:pStyle w:val="Example"/>
      </w:pPr>
      <w:r>
        <w:t xml:space="preserve">    for (int y = x / 2; y &lt; 2; ++y)</w:t>
      </w:r>
    </w:p>
    <w:p w:rsidR="00103F0F" w:rsidRDefault="00103F0F" w:rsidP="00103F0F">
      <w:pPr>
        <w:pStyle w:val="Example"/>
      </w:pPr>
      <w:r>
        <w:t xml:space="preserve">        h(y);</w:t>
      </w:r>
    </w:p>
    <w:tbl>
      <w:tblPr>
        <w:tblStyle w:val="TableGrid"/>
        <w:tblpPr w:leftFromText="180" w:rightFromText="180" w:vertAnchor="text" w:horzAnchor="margin" w:tblpY="7004"/>
        <w:tblW w:w="0" w:type="auto"/>
        <w:tblLook w:val="04A0" w:firstRow="1" w:lastRow="0" w:firstColumn="1" w:lastColumn="0" w:noHBand="0" w:noVBand="1"/>
      </w:tblPr>
      <w:tblGrid>
        <w:gridCol w:w="2245"/>
        <w:gridCol w:w="1686"/>
        <w:gridCol w:w="1686"/>
        <w:gridCol w:w="1686"/>
        <w:gridCol w:w="1687"/>
      </w:tblGrid>
      <w:tr w:rsidR="002C5CDE" w:rsidRPr="00551F91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jc w:val="right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Application</w:t>
            </w:r>
          </w:p>
        </w:tc>
        <w:tc>
          <w:tcPr>
            <w:tcW w:w="1686" w:type="dxa"/>
          </w:tcPr>
          <w:p w:rsidR="002C5CDE" w:rsidRPr="00551F91" w:rsidRDefault="002C5CDE" w:rsidP="002C5CDE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F(0)</w:t>
            </w:r>
          </w:p>
        </w:tc>
        <w:tc>
          <w:tcPr>
            <w:tcW w:w="1686" w:type="dxa"/>
          </w:tcPr>
          <w:p w:rsidR="002C5CDE" w:rsidRPr="00551F91" w:rsidRDefault="002C5CDE" w:rsidP="002C5CDE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F(1)</w:t>
            </w:r>
          </w:p>
        </w:tc>
        <w:tc>
          <w:tcPr>
            <w:tcW w:w="1686" w:type="dxa"/>
          </w:tcPr>
          <w:p w:rsidR="002C5CDE" w:rsidRPr="00551F91" w:rsidRDefault="002C5CDE" w:rsidP="002C5CDE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F(2)</w:t>
            </w:r>
          </w:p>
        </w:tc>
        <w:tc>
          <w:tcPr>
            <w:tcW w:w="1687" w:type="dxa"/>
          </w:tcPr>
          <w:p w:rsidR="002C5CDE" w:rsidRPr="00551F91" w:rsidRDefault="002C5CDE" w:rsidP="002C5CDE">
            <w:pPr>
              <w:pStyle w:val="Example"/>
              <w:ind w:left="0"/>
              <w:rPr>
                <w:rFonts w:ascii="Bookman Old Style" w:hAnsi="Bookman Old Style"/>
                <w:b/>
              </w:rPr>
            </w:pPr>
            <w:r>
              <w:rPr>
                <w:rFonts w:ascii="Bookman Old Style" w:hAnsi="Bookman Old Style"/>
                <w:b/>
              </w:rPr>
              <w:t>F(3)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>if (x % 2)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0 %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1 %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2 % 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3 % 2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f(x);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f(1)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f(3)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g(x);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g(0)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g(2)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>for(int y = x/2;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0/2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1/2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2/2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y = 3/2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0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0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1 &lt; 2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h(y);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h(0)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h(0)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h(2)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++y)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1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1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y = 2</w:t>
            </w: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1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  <w:r>
              <w:t>2 &lt; 2</w:t>
            </w:r>
          </w:p>
        </w:tc>
      </w:tr>
      <w:tr w:rsidR="002C5CDE" w:rsidTr="002C5CDE">
        <w:trPr>
          <w:trHeight w:val="296"/>
        </w:trPr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h(y);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h(1)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++y)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y =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ind w:left="0"/>
            </w:pPr>
          </w:p>
        </w:tc>
      </w:tr>
      <w:tr w:rsidR="002C5CDE" w:rsidTr="002C5CDE">
        <w:tc>
          <w:tcPr>
            <w:tcW w:w="2245" w:type="dxa"/>
            <w:shd w:val="clear" w:color="auto" w:fill="auto"/>
          </w:tcPr>
          <w:p w:rsidR="002C5CDE" w:rsidRPr="006D0009" w:rsidRDefault="002C5CDE" w:rsidP="002C5CDE">
            <w:pPr>
              <w:pStyle w:val="Example"/>
              <w:ind w:left="0"/>
              <w:rPr>
                <w:b/>
              </w:rPr>
            </w:pPr>
            <w:r w:rsidRPr="006D0009">
              <w:rPr>
                <w:b/>
              </w:rPr>
              <w:t xml:space="preserve">    y &lt; 2;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  <w:r>
              <w:t>2 &lt; 2</w:t>
            </w:r>
          </w:p>
        </w:tc>
        <w:tc>
          <w:tcPr>
            <w:tcW w:w="1686" w:type="dxa"/>
          </w:tcPr>
          <w:p w:rsidR="002C5CDE" w:rsidRDefault="002C5CDE" w:rsidP="002C5CDE">
            <w:pPr>
              <w:pStyle w:val="Example"/>
              <w:ind w:left="0"/>
            </w:pPr>
          </w:p>
        </w:tc>
        <w:tc>
          <w:tcPr>
            <w:tcW w:w="1687" w:type="dxa"/>
          </w:tcPr>
          <w:p w:rsidR="002C5CDE" w:rsidRDefault="002C5CDE" w:rsidP="002C5CDE">
            <w:pPr>
              <w:pStyle w:val="Example"/>
              <w:keepNext/>
              <w:ind w:left="0"/>
            </w:pPr>
          </w:p>
        </w:tc>
      </w:tr>
    </w:tbl>
    <w:p w:rsidR="002C5CDE" w:rsidRDefault="002C5CDE" w:rsidP="00103F0F">
      <w:pPr>
        <w:pStyle w:val="Example"/>
      </w:pPr>
      <w:r>
        <mc:AlternateContent>
          <mc:Choice Requires="wpg">
            <w:drawing>
              <wp:anchor distT="0" distB="0" distL="114300" distR="114300" simplePos="0" relativeHeight="251700224" behindDoc="0" locked="0" layoutInCell="1" allowOverlap="1" wp14:anchorId="3BDD07CE" wp14:editId="29815090">
                <wp:simplePos x="0" y="0"/>
                <wp:positionH relativeFrom="column">
                  <wp:posOffset>855398</wp:posOffset>
                </wp:positionH>
                <wp:positionV relativeFrom="paragraph">
                  <wp:posOffset>2836672</wp:posOffset>
                </wp:positionV>
                <wp:extent cx="3568700" cy="1358265"/>
                <wp:effectExtent l="0" t="0" r="12700" b="0"/>
                <wp:wrapTopAndBottom/>
                <wp:docPr id="208" name="Group 20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68700" cy="1358265"/>
                          <a:chOff x="0" y="0"/>
                          <a:chExt cx="3569237" cy="1358265"/>
                        </a:xfrm>
                      </wpg:grpSpPr>
                      <wpg:grpSp>
                        <wpg:cNvPr id="198" name="Group 198"/>
                        <wpg:cNvGrpSpPr/>
                        <wpg:grpSpPr>
                          <a:xfrm>
                            <a:off x="0" y="0"/>
                            <a:ext cx="3569237" cy="1045840"/>
                            <a:chOff x="0" y="0"/>
                            <a:chExt cx="3569237" cy="1045840"/>
                          </a:xfrm>
                        </wpg:grpSpPr>
                        <wps:wsp>
                          <wps:cNvPr id="13" name="Text Box 13"/>
                          <wps:cNvSpPr txBox="1"/>
                          <wps:spPr>
                            <a:xfrm>
                              <a:off x="36576" y="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3B7B42" w:rsidRPr="003B7B42" w:rsidRDefault="003B7B42">
                                <w:pPr>
                                  <w:rPr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sz w:val="28"/>
                                  </w:rPr>
                                  <w:t>X</w:t>
                                </w:r>
                                <w:r w:rsidRPr="003B7B42">
                                  <w:rPr>
                                    <w:sz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4" name="Text Box 14"/>
                          <wps:cNvSpPr txBox="1"/>
                          <wps:spPr>
                            <a:xfrm>
                              <a:off x="877824" y="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sz w:val="28"/>
                                  </w:rPr>
                                  <w:t>X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6" name="Text Box 16"/>
                          <wps:cNvSpPr txBox="1"/>
                          <wps:spPr>
                            <a:xfrm>
                              <a:off x="877824" y="724205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Y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1009497" y="307238"/>
                              <a:ext cx="0" cy="4095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358445" y="314554"/>
                              <a:ext cx="518737" cy="4095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27" name="Text Box 27"/>
                          <wps:cNvSpPr txBox="1"/>
                          <wps:spPr>
                            <a:xfrm>
                              <a:off x="2333549" y="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sz w:val="28"/>
                                  </w:rPr>
                                  <w:t>X</w:t>
                                </w:r>
                                <w:r w:rsidRPr="003B7B42">
                                  <w:rPr>
                                    <w:sz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29" name="Text Box 29"/>
                          <wps:cNvSpPr txBox="1"/>
                          <wps:spPr>
                            <a:xfrm>
                              <a:off x="2333549" y="73152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Y</w:t>
                                </w:r>
                                <w:r w:rsidRPr="003B7B42">
                                  <w:rPr>
                                    <w:sz w:val="28"/>
                                    <w:vertAlign w:val="subscript"/>
                                  </w:rPr>
                                  <w:t>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0" name="Text Box 30"/>
                          <wps:cNvSpPr txBox="1"/>
                          <wps:spPr>
                            <a:xfrm>
                              <a:off x="3174797" y="731520"/>
                              <a:ext cx="380323" cy="31432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12421" w:rsidRPr="003B7B42" w:rsidRDefault="00212421" w:rsidP="00212421">
                                <w:pPr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Y</w:t>
                                </w:r>
                                <w:r>
                                  <w:rPr>
                                    <w:sz w:val="28"/>
                                    <w:vertAlign w:val="subscript"/>
                                  </w:rPr>
                                  <w:t>j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31" name="Straight Arrow Connector 31"/>
                          <wps:cNvCnPr/>
                          <wps:spPr>
                            <a:xfrm>
                              <a:off x="2487168" y="314554"/>
                              <a:ext cx="0" cy="4095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3" name="Straight Arrow Connector 193"/>
                          <wps:cNvCnPr/>
                          <wps:spPr>
                            <a:xfrm>
                              <a:off x="2655417" y="314554"/>
                              <a:ext cx="518737" cy="409569"/>
                            </a:xfrm>
                            <a:prstGeom prst="straightConnector1">
                              <a:avLst/>
                            </a:prstGeom>
                            <a:ln w="19050">
                              <a:tailEnd type="triangle"/>
                            </a:ln>
                          </wps:spPr>
                          <wps:style>
                            <a:lnRef idx="1">
                              <a:schemeClr val="dk1"/>
                            </a:lnRef>
                            <a:fillRef idx="0">
                              <a:schemeClr val="dk1"/>
                            </a:fillRef>
                            <a:effectRef idx="0">
                              <a:schemeClr val="dk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94" name="Rectangle 194"/>
                          <wps:cNvSpPr/>
                          <wps:spPr>
                            <a:xfrm>
                              <a:off x="0" y="0"/>
                              <a:ext cx="1345416" cy="35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95" name="Rectangle 195"/>
                          <wps:cNvSpPr/>
                          <wps:spPr>
                            <a:xfrm>
                              <a:off x="2223821" y="687629"/>
                              <a:ext cx="1345416" cy="35051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7030A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Text Box 3"/>
                        <wps:cNvSpPr txBox="1"/>
                        <wps:spPr>
                          <a:xfrm>
                            <a:off x="0" y="1097280"/>
                            <a:ext cx="3568065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4F46AC" w:rsidRPr="00682B1C" w:rsidRDefault="004F46AC" w:rsidP="004F46AC">
                              <w:pPr>
                                <w:pStyle w:val="Caption"/>
                                <w:rPr>
                                  <w:rFonts w:ascii="Consolas" w:hAnsi="Consolas"/>
                                  <w:noProof/>
                                </w:rPr>
                              </w:pPr>
                              <w:r>
                                <w:t>Figure 2. Wavefront sequenc</w:t>
                              </w:r>
                              <w:r w:rsidR="00EA55EF">
                                <w:t>ing guarantees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BDD07CE" id="Group 208" o:spid="_x0000_s1038" style="position:absolute;left:0;text-align:left;margin-left:67.35pt;margin-top:223.35pt;width:281pt;height:106.95pt;z-index:251700224;mso-position-horizontal-relative:text;mso-position-vertical-relative:text" coordsize="35692,135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">
                <v:group id="Group 198" o:spid="_x0000_s1039" style="position:absolute;width:35692;height:10458" coordsize="35692,10458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BduAPdxgAAANwA&#10;AAAPAAAAAAAAAAAAAAAAAKoCAABkcnMvZG93bnJldi54bWxQSwUGAAAAAAQABAD6AAAAnQMAAAAA&#10;">
                  <v:shape id="Text Box 13" o:spid="_x0000_s1040" type="#_x0000_t202" style="position:absolute;left:36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MWE+MQA&#10;AADbAAAADwAAAGRycy9kb3ducmV2LnhtbERPTWvCQBC9F/wPywje6qZK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CTFhPjEAAAA2wAAAA8AAAAAAAAAAAAAAAAAmAIAAGRycy9k&#10;b3ducmV2LnhtbFBLBQYAAAAABAAEAPUAAACJAwAAAAA=&#10;" filled="f" stroked="f" strokeweight=".5pt">
                    <v:textbox>
                      <w:txbxContent>
                        <w:p w:rsidR="003B7B42" w:rsidRPr="003B7B42" w:rsidRDefault="003B7B42">
                          <w:pPr>
                            <w:rPr>
                              <w:sz w:val="28"/>
                            </w:rPr>
                          </w:pPr>
                          <w:r w:rsidRPr="003B7B42">
                            <w:rPr>
                              <w:sz w:val="28"/>
                            </w:rPr>
                            <w:t>X</w:t>
                          </w:r>
                          <w:r w:rsidRPr="003B7B42">
                            <w:rPr>
                              <w:sz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14" o:spid="_x0000_s1041" type="#_x0000_t202" style="position:absolute;left:8778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ywcjMQA&#10;AADbAAAADwAAAGRycy9kb3ducmV2LnhtbERPTWvCQBC9F/wPywje6qZiJaSuEgKhRdqDqZfeptkx&#10;Cc3Optmtif56tyB4m8f7nPV2NK04Ue8aywqe5hEI4tLqhisFh8/8MQbhPLLG1jIpOJOD7WbysMZE&#10;24H3dCp8JUIIuwQV1N53iZSurMmgm9uOOHBH2xv0AfaV1D0OIdy0chFFK2mw4dBQY0dZTeVP8WcU&#10;7LL8A/ffCxNf2uz1/Zh2v4evZ6Vm0zF9AeFp9Hfxzf2mw/wl/P8SDpCbK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ssHIzEAAAA2wAAAA8AAAAAAAAAAAAAAAAAmAIAAGRycy9k&#10;b3ducmV2LnhtbFBLBQYAAAAABAAEAPUAAACJAwAAAAA=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 w:rsidRPr="003B7B42">
                            <w:rPr>
                              <w:sz w:val="28"/>
                            </w:rPr>
                            <w:t>X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Text Box 16" o:spid="_x0000_s1042" type="#_x0000_t202" style="position:absolute;left:8778;top:7242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LInYMMA&#10;AADbAAAADwAAAGRycy9kb3ducmV2LnhtbERPS2vCQBC+C/0PyxS8mU2FBkmzigTEUuxBm0tv0+zk&#10;QbOzMbs1aX99VxC8zcf3nGwzmU5caHCtZQVPUQyCuLS65VpB8bFbrEA4j6yxs0wKfsnBZv0wyzDV&#10;duQjXU6+FiGEXYoKGu/7VEpXNmTQRbYnDlxlB4M+wKGWesAxhJtOLuM4kQZbDg0N9pQ3VH6ffoyC&#10;t3z3jsevpVn9dfn+UG37c/H5rNT8cdq+gPA0+bv45n7VYX4C11/CAXL9D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LInYMMAAADbAAAADwAAAAAAAAAAAAAAAACYAgAAZHJzL2Rv&#10;d25yZXYueG1sUEsFBgAAAAAEAAQA9QAAAIgDAAAAAA==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Y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Straight Arrow Connector 20" o:spid="_x0000_s1043" type="#_x0000_t32" style="position:absolute;left:10094;top:3072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ilNVcEAAADbAAAADwAAAGRycy9kb3ducmV2LnhtbERPy4rCMBTdC/5DuII7TRUU6RjLMCI+&#10;cOFjmJnlpbl9jM1NaaLWvzcLweXhvOdJaypxo8aVlhWMhhEI4tTqknMF3+fVYAbCeWSNlWVS8CAH&#10;yaLbmWOs7Z2PdDv5XIQQdjEqKLyvYyldWpBBN7Q1ceAy2xj0ATa51A3eQ7ip5DiKptJgyaGhwJq+&#10;Ckovp6tRsP87rH92k2XJv6m+bKrj/zbjpVL9Xvv5AcJT69/il3ujFYzD+vAl/AC5eAI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CKU1VwQAAANsAAAAPAAAAAAAAAAAAAAAA&#10;AKECAABkcnMvZG93bnJldi54bWxQSwUGAAAAAAQABAD5AAAAjwMAAAAA&#10;" strokecolor="black [3200]" strokeweight="1.5pt">
                    <v:stroke endarrow="block" joinstyle="miter"/>
                  </v:shape>
                  <v:shape id="Straight Arrow Connector 21" o:spid="_x0000_s1044" type="#_x0000_t32" style="position:absolute;left:3584;top:3145;width:518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bWXozsUAAADbAAAADwAAAGRycy9kb3ducmV2LnhtbESPQWvCQBSE74X+h+UVequbBCqSuoai&#10;lKbSg8aiPT6yzySafRuyW03/vSsIHoeZ+YaZZoNpxYl611hWEI8iEMSl1Q1XCn42Hy8TEM4ja2wt&#10;k4J/cpDNHh+mmGp75jWdCl+JAGGXooLa+y6V0pU1GXQj2xEHb297gz7IvpK6x3OAm1YmUTSWBhsO&#10;CzV2NK+pPBZ/RsH37+pzu3xdNLwr9TFv14evPS+Uen4a3t9AeBr8PXxr51pBEsP1S/gBcnYB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bWXozsUAAADbAAAADwAAAAAAAAAA&#10;AAAAAAChAgAAZHJzL2Rvd25yZXYueG1sUEsFBgAAAAAEAAQA+QAAAJMDAAAAAA==&#10;" strokecolor="black [3200]" strokeweight="1.5pt">
                    <v:stroke endarrow="block" joinstyle="miter"/>
                  </v:shape>
                  <v:shape id="Text Box 27" o:spid="_x0000_s1045" type="#_x0000_t202" style="position:absolute;left:2333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ZJIRsUA&#10;AADbAAAADwAAAGRycy9kb3ducmV2LnhtbESPS4vCQBCE7wv7H4Ze8LZODPgg6ygSkBXRg4+Lt95M&#10;mwQzPdnMqNFf7wiCx6KqvqLG09ZU4kKNKy0r6HUjEMSZ1SXnCva7+fcIhPPIGivLpOBGDqaTz48x&#10;JtpeeUOXrc9FgLBLUEHhfZ1I6bKCDLqurYmDd7SNQR9kk0vd4DXATSXjKBpIgyWHhQJrSgvKTtuz&#10;UbBM52vc/MVmdK/S39VxVv/vD32lOl/t7AeEp9a/w6/2QiuIh/D8En6AnDw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VkkhGxQAAANsAAAAPAAAAAAAAAAAAAAAAAJgCAABkcnMv&#10;ZG93bnJldi54bWxQSwUGAAAAAAQABAD1AAAAigMAAAAA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 w:rsidRPr="003B7B42">
                            <w:rPr>
                              <w:sz w:val="28"/>
                            </w:rPr>
                            <w:t>X</w:t>
                          </w:r>
                          <w:r w:rsidRPr="003B7B42">
                            <w:rPr>
                              <w:sz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29" o:spid="_x0000_s1046" type="#_x0000_t202" style="position:absolute;left:23335;top:7315;width:3803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0F5r8YA&#10;AADbAAAADwAAAGRycy9kb3ducmV2LnhtbESPQWvCQBSE7wX/w/KE3pqNgYpGVwmB0FLag5pLb6/Z&#10;ZxLMvo3Zrab++m6h4HGYmW+Y9XY0nbjQ4FrLCmZRDIK4srrlWkF5KJ4WIJxH1thZJgU/5GC7mTys&#10;MdX2yju67H0tAoRdigoa7/tUSlc1ZNBFticO3tEOBn2QQy31gNcAN51M4nguDbYcFhrsKW+oOu2/&#10;jYK3vPjA3VdiFrcuf3k/Zv25/HxW6nE6ZisQnkZ/D/+3X7WCZAl/X8IPkJtf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i0F5r8YAAADbAAAADwAAAAAAAAAAAAAAAACYAgAAZHJz&#10;L2Rvd25yZXYueG1sUEsFBgAAAAAEAAQA9QAAAIsDAAAAAA==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Y</w:t>
                          </w:r>
                          <w:r w:rsidRPr="003B7B42">
                            <w:rPr>
                              <w:sz w:val="28"/>
                              <w:vertAlign w:val="subscript"/>
                            </w:rPr>
                            <w:t>i</w:t>
                          </w:r>
                        </w:p>
                      </w:txbxContent>
                    </v:textbox>
                  </v:shape>
                  <v:shape id="Text Box 30" o:spid="_x0000_s1047" type="#_x0000_t202" style="position:absolute;left:31747;top:7315;width:3804;height:3143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6JG78MA&#10;AADbAAAADwAAAGRycy9kb3ducmV2LnhtbERPy2rCQBTdF/yH4Ra6q5NaFIlOQgiIpbQLrZvubjM3&#10;D8zciZkxSf36zkLo8nDe23QyrRiod41lBS/zCARxYXXDlYLT1+55DcJ5ZI2tZVLwSw7SZPawxVjb&#10;kQ80HH0lQgi7GBXU3nexlK6oyaCb2444cKXtDfoA+0rqHscQblq5iKKVNNhwaKixo7ym4ny8GgXv&#10;+e4TDz8Ls761+f6jzLrL6Xup1NPjlG1AeJr8v/juftMKXsP68CX8AJn8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6JG78MAAADbAAAADwAAAAAAAAAAAAAAAACYAgAAZHJzL2Rv&#10;d25yZXYueG1sUEsFBgAAAAAEAAQA9QAAAIgDAAAAAA==&#10;" filled="f" stroked="f" strokeweight=".5pt">
                    <v:textbox>
                      <w:txbxContent>
                        <w:p w:rsidR="00212421" w:rsidRPr="003B7B42" w:rsidRDefault="00212421" w:rsidP="00212421">
                          <w:pPr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Y</w:t>
                          </w:r>
                          <w:r>
                            <w:rPr>
                              <w:sz w:val="28"/>
                              <w:vertAlign w:val="subscript"/>
                            </w:rPr>
                            <w:t>j</w:t>
                          </w:r>
                        </w:p>
                      </w:txbxContent>
                    </v:textbox>
                  </v:shape>
                  <v:shape id="Straight Arrow Connector 31" o:spid="_x0000_s1048" type="#_x0000_t32" style="position:absolute;left:24871;top:3145;width:0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Lx+E8QAAADbAAAADwAAAGRycy9kb3ducmV2LnhtbESPT4vCMBTE7wt+h/AEb2vqiiLVKLIi&#10;urIH/6EeH82zrTYvpclq/fZmQfA4zMxvmNGkNoW4UeVyywo67QgEcWJ1zqmC/W7+OQDhPLLGwjIp&#10;eJCDybjxMcJY2ztv6Lb1qQgQdjEqyLwvYyldkpFB17YlcfDOtjLog6xSqSu8B7gp5FcU9aXBnMNC&#10;hiV9Z5Rct39Gwe9pvTiserOcj4m+LovN5efMM6VazXo6BOGp9u/wq73UCrod+P8SfoAcPwE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ovH4TxAAAANsAAAAPAAAAAAAAAAAA&#10;AAAAAKECAABkcnMvZG93bnJldi54bWxQSwUGAAAAAAQABAD5AAAAkgMAAAAA&#10;" strokecolor="black [3200]" strokeweight="1.5pt">
                    <v:stroke endarrow="block" joinstyle="miter"/>
                  </v:shape>
                  <v:shape id="Straight Arrow Connector 193" o:spid="_x0000_s1049" type="#_x0000_t32" style="position:absolute;left:26554;top:3145;width:5187;height:4096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dUkK4MQAAADcAAAADwAAAGRycy9kb3ducmV2LnhtbERPS2vCQBC+F/wPywi9NRtbFBvdSKkU&#10;bfHgi9bjkJ08NDsbsqum/94tCL3Nx/ec6awztbhQ6yrLCgZRDII4s7riQsF+9/E0BuE8ssbaMin4&#10;JQeztPcwxUTbK2/osvWFCCHsElRQet8kUrqsJIMusg1x4HLbGvQBtoXULV5DuKnlcxyPpMGKQ0OJ&#10;Db2XlJ22Z6NgdVgvvr+G84p/Mn1a1pvjZ85zpR773dsEhKfO/4vv7qUO819f4O+ZcIFMb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1SQrgxAAAANwAAAAPAAAAAAAAAAAA&#10;AAAAAKECAABkcnMvZG93bnJldi54bWxQSwUGAAAAAAQABAD5AAAAkgMAAAAA&#10;" strokecolor="black [3200]" strokeweight="1.5pt">
                    <v:stroke endarrow="block" joinstyle="miter"/>
                  </v:shape>
                  <v:rect id="Rectangle 194" o:spid="_x0000_s1050" style="position:absolute;width:1345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hDiPMMA&#10;AADcAAAADwAAAGRycy9kb3ducmV2LnhtbERPS2vCQBC+F/oflin0VjdG8RFdRcQWLxVfeB6yYxLM&#10;zsbs1kR/fVco9DYf33Om89aU4ka1Kywr6HYiEMSp1QVnCo6Hz48RCOeRNZaWScGdHMxnry9TTLRt&#10;eEe3vc9ECGGXoILc+yqR0qU5GXQdWxEH7mxrgz7AOpO6xiaEm1LGUTSQBgsODTlWtMwpvex/jIJv&#10;1w43i9Pq67Ha7np+eY31qYmVen9rFxMQnlr/L/5zr3WYP+7D85lwgZz9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hDiPMMAAADcAAAADwAAAAAAAAAAAAAAAACYAgAAZHJzL2Rv&#10;d25yZXYueG1sUEsFBgAAAAAEAAQA9QAAAIgDAAAAAA==&#10;" filled="f" strokecolor="#7030a0" strokeweight="1pt"/>
                  <v:rect id="Rectangle 195" o:spid="_x0000_s1051" style="position:absolute;left:22238;top:6876;width:13454;height:350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VxHp8MA&#10;AADcAAAADwAAAGRycy9kb3ducmV2LnhtbERPS2vCQBC+F/oflin0VjdGfEVXEbHFS8UXnofsmASz&#10;szG7NdFf3xUKvc3H95zpvDWluFHtCssKup0IBHFqdcGZguPh82MEwnlkjaVlUnAnB/PZ68sUE20b&#10;3tFt7zMRQtglqCD3vkqkdGlOBl3HVsSBO9vaoA+wzqSusQnhppRxFA2kwYJDQ44VLXNKL/sfo+Db&#10;tcPN4rT6eqy2u55fXmN9amKl3t/axQSEp9b/i//cax3mj/vwfCZcIGe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VxHp8MAAADcAAAADwAAAAAAAAAAAAAAAACYAgAAZHJzL2Rv&#10;d25yZXYueG1sUEsFBgAAAAAEAAQA9QAAAIgDAAAAAA==&#10;" filled="f" strokecolor="#7030a0" strokeweight="1pt"/>
                </v:group>
                <v:shape id="Text Box 3" o:spid="_x0000_s1052" type="#_x0000_t202" style="position:absolute;top:10972;width:35680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0j/SMQA&#10;AADaAAAADwAAAGRycy9kb3ducmV2LnhtbESPQWsCMRSE74X+h/AKXopmW0VkNYpIC9qLdOvF22Pz&#10;3KxuXpYkq+u/bwoFj8PMfMMsVr1txJV8qB0reBtlIIhLp2uuFBx+PoczECEia2wck4I7BVgtn58W&#10;mGt342+6FrESCcIhRwUmxjaXMpSGLIaRa4mTd3LeYkzSV1J7vCW4beR7lk2lxZrTgsGWNobKS9FZ&#10;BfvJcW9eu9PH13oy9rtDt5meq0KpwUu/noOI1MdH+L+91QrG8Hcl3QC5/AU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PNI/0jEAAAA2gAAAA8AAAAAAAAAAAAAAAAAmAIAAGRycy9k&#10;b3ducmV2LnhtbFBLBQYAAAAABAAEAPUAAACJAwAAAAA=&#10;" stroked="f">
                  <v:textbox style="mso-fit-shape-to-text:t" inset="0,0,0,0">
                    <w:txbxContent>
                      <w:p w:rsidR="004F46AC" w:rsidRPr="00682B1C" w:rsidRDefault="004F46AC" w:rsidP="004F46AC">
                        <w:pPr>
                          <w:pStyle w:val="Caption"/>
                          <w:rPr>
                            <w:rFonts w:ascii="Consolas" w:hAnsi="Consolas"/>
                            <w:noProof/>
                          </w:rPr>
                        </w:pPr>
                        <w:r>
                          <w:t>Figure 2. Wavefront sequenc</w:t>
                        </w:r>
                        <w:r w:rsidR="00EA55EF">
                          <w:t>ing guarantees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mc:AlternateContent>
          <mc:Choice Requires="wpg">
            <w:drawing>
              <wp:anchor distT="0" distB="0" distL="114300" distR="114300" simplePos="0" relativeHeight="251697152" behindDoc="0" locked="0" layoutInCell="1" allowOverlap="1" wp14:anchorId="109DD63A" wp14:editId="12301BBB">
                <wp:simplePos x="0" y="0"/>
                <wp:positionH relativeFrom="column">
                  <wp:posOffset>599846</wp:posOffset>
                </wp:positionH>
                <wp:positionV relativeFrom="paragraph">
                  <wp:posOffset>459486</wp:posOffset>
                </wp:positionV>
                <wp:extent cx="5492750" cy="2279980"/>
                <wp:effectExtent l="0" t="0" r="12700" b="6350"/>
                <wp:wrapTopAndBottom/>
                <wp:docPr id="207" name="Group 20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492750" cy="2279980"/>
                          <a:chOff x="0" y="0"/>
                          <a:chExt cx="5492750" cy="2279980"/>
                        </a:xfrm>
                      </wpg:grpSpPr>
                      <wpg:grpSp>
                        <wpg:cNvPr id="197" name="Group 197"/>
                        <wpg:cNvGrpSpPr/>
                        <wpg:grpSpPr>
                          <a:xfrm>
                            <a:off x="0" y="0"/>
                            <a:ext cx="5492750" cy="2058035"/>
                            <a:chOff x="0" y="0"/>
                            <a:chExt cx="5493215" cy="2058640"/>
                          </a:xfrm>
                        </wpg:grpSpPr>
                        <wps:wsp>
                          <wps:cNvPr id="21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1301605" cy="205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2CA" w:rsidRPr="00C202CA" w:rsidRDefault="00C202CA" w:rsidP="003B7B42">
                                <w:pPr>
                                  <w:shd w:val="clear" w:color="auto" w:fill="AEAAAA" w:themeFill="background2" w:themeFillShade="BF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Apply</w:t>
                                </w:r>
                                <w:r w:rsidRPr="00C202CA">
                                  <w:rPr>
                                    <w:sz w:val="28"/>
                                  </w:rPr>
                                  <w:t xml:space="preserve"> x = 0</w:t>
                                </w:r>
                              </w:p>
                              <w:p w:rsidR="00C202CA" w:rsidRDefault="00C202CA">
                                <w:pPr>
                                  <w:rPr>
                                    <w:rStyle w:val="CodeFont"/>
                                    <w:sz w:val="28"/>
                                  </w:rPr>
                                </w:pPr>
                                <w:r w:rsidRPr="00C202CA">
                                  <w:rPr>
                                    <w:rStyle w:val="CodeFont"/>
                                    <w:sz w:val="28"/>
                                  </w:rPr>
                                  <w:t>if (x % 2)</w:t>
                                </w:r>
                              </w:p>
                              <w:p w:rsidR="00C202CA" w:rsidRPr="00C202CA" w:rsidRDefault="00C202CA">
                                <w:pPr>
                                  <w:rPr>
                                    <w:rStyle w:val="CodeFont"/>
                                    <w:color w:val="D0CECE" w:themeColor="background2" w:themeShade="E6"/>
                                    <w:sz w:val="28"/>
                                  </w:rPr>
                                </w:pPr>
                                <w:r w:rsidRPr="00C202CA">
                                  <w:rPr>
                                    <w:rStyle w:val="CodeFont"/>
                                    <w:color w:val="D0CECE" w:themeColor="background2" w:themeShade="E6"/>
                                    <w:sz w:val="28"/>
                                  </w:rPr>
                                  <w:t xml:space="preserve">   f(x);</w:t>
                                </w:r>
                              </w:p>
                              <w:p w:rsidR="00C202CA" w:rsidRDefault="00C202CA">
                                <w:pPr>
                                  <w:rPr>
                                    <w:rStyle w:val="CodeFont"/>
                                    <w:sz w:val="28"/>
                                  </w:rPr>
                                </w:pPr>
                                <w:r>
                                  <w:rPr>
                                    <w:rStyle w:val="CodeFont"/>
                                    <w:sz w:val="28"/>
                                  </w:rPr>
                                  <w:t>else</w:t>
                                </w:r>
                              </w:p>
                              <w:p w:rsidR="00C202CA" w:rsidRDefault="00C202CA">
                                <w:pPr>
                                  <w:rPr>
                                    <w:rStyle w:val="CodeFont"/>
                                    <w:sz w:val="28"/>
                                  </w:rPr>
                                </w:pPr>
                                <w:r>
                                  <w:rPr>
                                    <w:rStyle w:val="CodeFont"/>
                                    <w:sz w:val="28"/>
                                  </w:rPr>
                                  <w:t xml:space="preserve">   g(x);</w:t>
                                </w:r>
                              </w:p>
                              <w:p w:rsidR="00C202CA" w:rsidRPr="00C202CA" w:rsidRDefault="00C202CA">
                                <w:pPr>
                                  <w:rPr>
                                    <w:rStyle w:val="CodeFont"/>
                                    <w:sz w:val="28"/>
                                  </w:rPr>
                                </w:pPr>
                                <w:r>
                                  <w:rPr>
                                    <w:rStyle w:val="CodeFont"/>
                                    <w:sz w:val="28"/>
                                  </w:rPr>
                                  <w:t>h(x);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1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397203" y="0"/>
                              <a:ext cx="1301605" cy="205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2CA" w:rsidRPr="00C202CA" w:rsidRDefault="00C202CA" w:rsidP="003B7B42">
                                <w:pPr>
                                  <w:shd w:val="clear" w:color="auto" w:fill="BDD6EE" w:themeFill="accent1" w:themeFillTint="66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Apply x = 1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  <w:t>if (x % 2)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  <w:t xml:space="preserve">   f(x);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  <w:t>else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  <w:t xml:space="preserve">   g(x);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00B0F0"/>
                                    <w:sz w:val="28"/>
                                  </w:rPr>
                                  <w:t>h(x);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6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2794407" y="0"/>
                              <a:ext cx="1301605" cy="205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2CA" w:rsidRPr="00C202CA" w:rsidRDefault="00C202CA" w:rsidP="003B7B42">
                                <w:pPr>
                                  <w:shd w:val="clear" w:color="auto" w:fill="D6BBEB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Apply x = 2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>if (x % 2)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 xml:space="preserve">   </w:t>
                                </w:r>
                                <w:r w:rsidRPr="003B7B42"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  <w:t>f(x);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>else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 xml:space="preserve">   g(x);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7030A0"/>
                                    <w:sz w:val="28"/>
                                  </w:rPr>
                                  <w:t>h(x);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7" name="Text Box 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4191610" y="0"/>
                              <a:ext cx="1301605" cy="2058640"/>
                            </a:xfrm>
                            <a:prstGeom prst="rect">
                              <a:avLst/>
                            </a:prstGeom>
                            <a:solidFill>
                              <a:srgbClr val="FFFFFF"/>
                            </a:solidFill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:rsidR="00C202CA" w:rsidRPr="00C202CA" w:rsidRDefault="00C202CA" w:rsidP="00C202CA">
                                <w:pPr>
                                  <w:shd w:val="clear" w:color="auto" w:fill="FFC000"/>
                                  <w:rPr>
                                    <w:sz w:val="28"/>
                                  </w:rPr>
                                </w:pPr>
                                <w:r>
                                  <w:rPr>
                                    <w:sz w:val="28"/>
                                  </w:rPr>
                                  <w:t>Apply x = 3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>if (x % 2)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 xml:space="preserve">   f(x);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>else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 xml:space="preserve">   </w:t>
                                </w:r>
                                <w:r w:rsidRPr="003B7B42">
                                  <w:rPr>
                                    <w:rStyle w:val="CodeFont"/>
                                    <w:color w:val="E7E6E6" w:themeColor="background2"/>
                                    <w:sz w:val="28"/>
                                  </w:rPr>
                                  <w:t>g(x);</w:t>
                                </w:r>
                              </w:p>
                              <w:p w:rsidR="00C202CA" w:rsidRPr="003B7B42" w:rsidRDefault="00C202CA" w:rsidP="00C202CA">
                                <w:pPr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</w:pPr>
                                <w:r w:rsidRPr="003B7B42">
                                  <w:rPr>
                                    <w:rStyle w:val="CodeFont"/>
                                    <w:color w:val="806000" w:themeColor="accent4" w:themeShade="80"/>
                                    <w:sz w:val="28"/>
                                  </w:rPr>
                                  <w:t>h(x);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  <wps:wsp>
                          <wps:cNvPr id="8" name="Rectangle 8"/>
                          <wps:cNvSpPr/>
                          <wps:spPr>
                            <a:xfrm>
                              <a:off x="0" y="307239"/>
                              <a:ext cx="5492140" cy="1316336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9" name="Rectangle 9"/>
                          <wps:cNvSpPr/>
                          <wps:spPr>
                            <a:xfrm>
                              <a:off x="0" y="1660551"/>
                              <a:ext cx="5492140" cy="32829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206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0" name="Rectangle 10"/>
                          <wps:cNvSpPr/>
                          <wps:spPr>
                            <a:xfrm>
                              <a:off x="43891" y="351130"/>
                              <a:ext cx="5361345" cy="277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00B05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1" name="Rectangle 11"/>
                          <wps:cNvSpPr/>
                          <wps:spPr>
                            <a:xfrm>
                              <a:off x="1689811" y="658368"/>
                              <a:ext cx="3451477" cy="277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" name="Rectangle 12"/>
                          <wps:cNvSpPr/>
                          <wps:spPr>
                            <a:xfrm>
                              <a:off x="285293" y="1309421"/>
                              <a:ext cx="3451477" cy="27749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solidFill>
                                <a:srgbClr val="C00000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2" name="Text Box 2"/>
                        <wps:cNvSpPr txBox="1"/>
                        <wps:spPr>
                          <a:xfrm>
                            <a:off x="0" y="2018995"/>
                            <a:ext cx="5492750" cy="260985"/>
                          </a:xfrm>
                          <a:prstGeom prst="rect">
                            <a:avLst/>
                          </a:prstGeom>
                          <a:solidFill>
                            <a:prstClr val="white"/>
                          </a:solidFill>
                          <a:ln>
                            <a:noFill/>
                          </a:ln>
                          <a:effectLst/>
                        </wps:spPr>
                        <wps:txbx>
                          <w:txbxContent>
                            <w:p w:rsidR="00FE0798" w:rsidRPr="00461008" w:rsidRDefault="00FE0798" w:rsidP="00FE0798">
                              <w:pPr>
                                <w:pStyle w:val="Caption"/>
                                <w:rPr>
                                  <w:rFonts w:ascii="Consolas" w:hAnsi="Consolas"/>
                                  <w:noProof/>
                                </w:rPr>
                              </w:pPr>
                              <w:r>
                                <w:t xml:space="preserve">Figure </w:t>
                              </w:r>
                              <w:r w:rsidR="004F46AC">
                                <w:t>1</w:t>
                              </w:r>
                              <w:r>
                                <w:t>. Horizontally matched relationships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<a:prstTxWarp prst="textNoShape">
                            <a:avLst/>
                          </a:prstTxWarp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09DD63A" id="Group 207" o:spid="_x0000_s1053" style="position:absolute;left:0;text-align:left;margin-left:47.25pt;margin-top:36.2pt;width:432.5pt;height:179.55pt;z-index:251697152;mso-position-horizontal-relative:text;mso-position-vertical-relative:text" coordsize="54927,2279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">
                <v:group id="Group 197" o:spid="_x0000_s1054" style="position:absolute;width:54927;height:20580" coordsize="54932,20586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LCeXr8QAAADcAAAA&#10;DwAAAAAAAAAAAAAAAACqAgAAZHJzL2Rvd25yZXYueG1sUEsFBgAAAAAEAAQA+gAAAJsDAAAAAA==&#10;">
                  <v:shape id="Text Box 2" o:spid="_x0000_s1055" type="#_x0000_t202" style="position:absolute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/84mMMA&#10;AADcAAAADwAAAGRycy9kb3ducmV2LnhtbESPS4vCMBSF98L8h3AH3GlaQR2qUWRAEHExPhazvDTX&#10;pra56TRR67+fCILLw3l8nPmys7W4UetLxwrSYQKCOHe65ELB6bgefIHwAVlj7ZgUPMjDcvHRm2Om&#10;3Z33dDuEQsQR9hkqMCE0mZQ+N2TRD11DHL2zay2GKNtC6hbvcdzWcpQkE2mx5Egw2NC3obw6XG2E&#10;7Hx+3bu/S7qr5K+pJjj+MVul+p/dagYiUBfe4Vd7oxWM0ik8z8QjIBf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/84mMMAAADcAAAADwAAAAAAAAAAAAAAAACYAgAAZHJzL2Rv&#10;d25yZXYueG1sUEsFBgAAAAAEAAQA9QAAAIgDAAAAAA==&#10;" stroked="f">
                    <v:textbox style="mso-fit-shape-to-text:t">
                      <w:txbxContent>
                        <w:p w:rsidR="00C202CA" w:rsidRPr="00C202CA" w:rsidRDefault="00C202CA" w:rsidP="003B7B42">
                          <w:pPr>
                            <w:shd w:val="clear" w:color="auto" w:fill="AEAAAA" w:themeFill="background2" w:themeFillShade="BF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Apply</w:t>
                          </w:r>
                          <w:r w:rsidRPr="00C202CA">
                            <w:rPr>
                              <w:sz w:val="28"/>
                            </w:rPr>
                            <w:t xml:space="preserve"> x = 0</w:t>
                          </w:r>
                        </w:p>
                        <w:p w:rsidR="00C202CA" w:rsidRDefault="00C202CA">
                          <w:pPr>
                            <w:rPr>
                              <w:rStyle w:val="CodeFont"/>
                              <w:sz w:val="28"/>
                            </w:rPr>
                          </w:pPr>
                          <w:r w:rsidRPr="00C202CA">
                            <w:rPr>
                              <w:rStyle w:val="CodeFont"/>
                              <w:sz w:val="28"/>
                            </w:rPr>
                            <w:t>if (x % 2)</w:t>
                          </w:r>
                        </w:p>
                        <w:p w:rsidR="00C202CA" w:rsidRPr="00C202CA" w:rsidRDefault="00C202CA">
                          <w:pPr>
                            <w:rPr>
                              <w:rStyle w:val="CodeFont"/>
                              <w:color w:val="D0CECE" w:themeColor="background2" w:themeShade="E6"/>
                              <w:sz w:val="28"/>
                            </w:rPr>
                          </w:pPr>
                          <w:r w:rsidRPr="00C202CA">
                            <w:rPr>
                              <w:rStyle w:val="CodeFont"/>
                              <w:color w:val="D0CECE" w:themeColor="background2" w:themeShade="E6"/>
                              <w:sz w:val="28"/>
                            </w:rPr>
                            <w:t xml:space="preserve">   f(x);</w:t>
                          </w:r>
                        </w:p>
                        <w:p w:rsidR="00C202CA" w:rsidRDefault="00C202CA">
                          <w:pPr>
                            <w:rPr>
                              <w:rStyle w:val="CodeFont"/>
                              <w:sz w:val="28"/>
                            </w:rPr>
                          </w:pPr>
                          <w:r>
                            <w:rPr>
                              <w:rStyle w:val="CodeFont"/>
                              <w:sz w:val="28"/>
                            </w:rPr>
                            <w:t>else</w:t>
                          </w:r>
                        </w:p>
                        <w:p w:rsidR="00C202CA" w:rsidRDefault="00C202CA">
                          <w:pPr>
                            <w:rPr>
                              <w:rStyle w:val="CodeFont"/>
                              <w:sz w:val="28"/>
                            </w:rPr>
                          </w:pPr>
                          <w:r>
                            <w:rPr>
                              <w:rStyle w:val="CodeFont"/>
                              <w:sz w:val="28"/>
                            </w:rPr>
                            <w:t xml:space="preserve">   g(x);</w:t>
                          </w:r>
                        </w:p>
                        <w:p w:rsidR="00C202CA" w:rsidRPr="00C202CA" w:rsidRDefault="00C202CA">
                          <w:pPr>
                            <w:rPr>
                              <w:rStyle w:val="CodeFont"/>
                              <w:sz w:val="28"/>
                            </w:rPr>
                          </w:pPr>
                          <w:r>
                            <w:rPr>
                              <w:rStyle w:val="CodeFont"/>
                              <w:sz w:val="28"/>
                            </w:rPr>
                            <w:t>h(x);</w:t>
                          </w:r>
                        </w:p>
                      </w:txbxContent>
                    </v:textbox>
                  </v:shape>
                  <v:shape id="Text Box 2" o:spid="_x0000_s1056" type="#_x0000_t202" style="position:absolute;left:13972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qzXAsIA&#10;AADaAAAADwAAAGRycy9kb3ducmV2LnhtbESPQYvCMBCF74L/IYzgTVMFZammZVkQRDyo68Hj0Mw2&#10;3TaT2kSt/94IC3sahvfmfW/WeW8bcafOV44VzKYJCOLC6YpLBefvzeQDhA/IGhvHpOBJHvJsOFhj&#10;qt2Dj3Q/hVLEEPYpKjAhtKmUvjBk0U9dSxy1H9dZDHHtSqk7fMRw28h5kiylxYojwWBLX4aK+nSz&#10;EbL3xe3orr+zfS0vpl7i4mB2So1H/ecKRKA+/Jv/rrc61of3K+8psxc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2rNcCwgAAANoAAAAPAAAAAAAAAAAAAAAAAJgCAABkcnMvZG93&#10;bnJldi54bWxQSwUGAAAAAAQABAD1AAAAhwMAAAAA&#10;" stroked="f">
                    <v:textbox style="mso-fit-shape-to-text:t">
                      <w:txbxContent>
                        <w:p w:rsidR="00C202CA" w:rsidRPr="00C202CA" w:rsidRDefault="00C202CA" w:rsidP="003B7B42">
                          <w:pPr>
                            <w:shd w:val="clear" w:color="auto" w:fill="BDD6EE" w:themeFill="accent1" w:themeFillTint="66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Apply x = 1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00B0F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00B0F0"/>
                              <w:sz w:val="28"/>
                            </w:rPr>
                            <w:t>if (x % 2)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00B0F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00B0F0"/>
                              <w:sz w:val="28"/>
                            </w:rPr>
                            <w:t xml:space="preserve">   f(x);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00B0F0"/>
                              <w:sz w:val="28"/>
                            </w:rPr>
                            <w:t>else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  <w:t xml:space="preserve">   g(x);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00B0F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00B0F0"/>
                              <w:sz w:val="28"/>
                            </w:rPr>
                            <w:t>h(x);</w:t>
                          </w:r>
                        </w:p>
                      </w:txbxContent>
                    </v:textbox>
                  </v:shape>
                  <v:shape id="Text Box 2" o:spid="_x0000_s1057" type="#_x0000_t202" style="position:absolute;left:27944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UVPdsIA&#10;AADaAAAADwAAAGRycy9kb3ducmV2LnhtbESPy2rDMBBF94H8g5hCd4mcQE1wLYdSKJSQRR5ddDlI&#10;U8u1NXIsJXH+PgoUurzcx+GW69F14kJDaDwrWMwzEMTam4ZrBV/Hj9kKRIjIBjvPpOBGAdbVdFJi&#10;YfyV93Q5xFqkEQ4FKrAx9oWUQVtyGOa+J07ejx8cxiSHWpoBr2ncdXKZZbl02HAiWOzp3ZJuD2eX&#10;INugz3t/+l1sW/lt2xxfdnaj1PPT+PYKItIY/8N/7U+jIIfHlXQDZHUH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5RU92wgAAANoAAAAPAAAAAAAAAAAAAAAAAJgCAABkcnMvZG93&#10;bnJldi54bWxQSwUGAAAAAAQABAD1AAAAhwMAAAAA&#10;" stroked="f">
                    <v:textbox style="mso-fit-shape-to-text:t">
                      <w:txbxContent>
                        <w:p w:rsidR="00C202CA" w:rsidRPr="00C202CA" w:rsidRDefault="00C202CA" w:rsidP="003B7B42">
                          <w:pPr>
                            <w:shd w:val="clear" w:color="auto" w:fill="D6BBEB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Apply x = 2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>if (x % 2)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 xml:space="preserve">   </w:t>
                          </w:r>
                          <w:r w:rsidRPr="003B7B42"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  <w:t>f(x);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>else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 xml:space="preserve">   g(x);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7030A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7030A0"/>
                              <w:sz w:val="28"/>
                            </w:rPr>
                            <w:t>h(x);</w:t>
                          </w:r>
                        </w:p>
                      </w:txbxContent>
                    </v:textbox>
                  </v:shape>
                  <v:shape id="Text Box 2" o:spid="_x0000_s1058" type="#_x0000_t202" style="position:absolute;left:41916;width:13016;height:2058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gnq7cMA&#10;AADaAAAADwAAAGRycy9kb3ducmV2LnhtbESPy2rDMBBF94H+g5hCdrGcQNPiWg6lEAglizy66HKQ&#10;ppZra+RYSuL8fVQodHm5j8MtV6PrxIWG0HhWMM9yEMTam4ZrBZ/H9ewFRIjIBjvPpOBGAVbVw6TE&#10;wvgr7+lyiLVIIxwKVGBj7Aspg7bkMGS+J07etx8cxiSHWpoBr2ncdXKR50vpsOFEsNjTuyXdHs4u&#10;QbZBn/f+9DPftvLLtkt82tkPpaaP49sriEhj/A//tTdGwTP8Xkk3QFZ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gnq7cMAAADaAAAADwAAAAAAAAAAAAAAAACYAgAAZHJzL2Rv&#10;d25yZXYueG1sUEsFBgAAAAAEAAQA9QAAAIgDAAAAAA==&#10;" stroked="f">
                    <v:textbox style="mso-fit-shape-to-text:t">
                      <w:txbxContent>
                        <w:p w:rsidR="00C202CA" w:rsidRPr="00C202CA" w:rsidRDefault="00C202CA" w:rsidP="00C202CA">
                          <w:pPr>
                            <w:shd w:val="clear" w:color="auto" w:fill="FFC000"/>
                            <w:rPr>
                              <w:sz w:val="28"/>
                            </w:rPr>
                          </w:pPr>
                          <w:r>
                            <w:rPr>
                              <w:sz w:val="28"/>
                            </w:rPr>
                            <w:t>Apply x = 3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>if (x % 2)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 xml:space="preserve">   f(x);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>else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 xml:space="preserve">   </w:t>
                          </w:r>
                          <w:r w:rsidRPr="003B7B42">
                            <w:rPr>
                              <w:rStyle w:val="CodeFont"/>
                              <w:color w:val="E7E6E6" w:themeColor="background2"/>
                              <w:sz w:val="28"/>
                            </w:rPr>
                            <w:t>g(x);</w:t>
                          </w:r>
                        </w:p>
                        <w:p w:rsidR="00C202CA" w:rsidRPr="003B7B42" w:rsidRDefault="00C202CA" w:rsidP="00C202CA">
                          <w:pPr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</w:pPr>
                          <w:r w:rsidRPr="003B7B42">
                            <w:rPr>
                              <w:rStyle w:val="CodeFont"/>
                              <w:color w:val="806000" w:themeColor="accent4" w:themeShade="80"/>
                              <w:sz w:val="28"/>
                            </w:rPr>
                            <w:t>h(x);</w:t>
                          </w:r>
                        </w:p>
                      </w:txbxContent>
                    </v:textbox>
                  </v:shape>
                  <v:rect id="Rectangle 8" o:spid="_x0000_s1059" style="position:absolute;top:3072;width:54921;height:1316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ABnP74A&#10;AADaAAAADwAAAGRycy9kb3ducmV2LnhtbERPTYvCMBC9C/6HMII3TVZhtV2jqKDsVXcPHodmtqnb&#10;TEoTbf335iB4fLzv1aZ3tbhTGyrPGj6mCgRx4U3FpYbfn8NkCSJEZIO1Z9LwoACb9XCwwtz4jk90&#10;P8dSpBAOOWqwMTa5lKGw5DBMfUOcuD/fOowJtqU0LXYp3NVyptSndFhxarDY0N5S8X++OQ27rrio&#10;WX3Msmvsrotqbp1anLQej/rtF4hIfXyLX+5voyFtTVfSDZDrJ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MgAZz++AAAA2gAAAA8AAAAAAAAAAAAAAAAAmAIAAGRycy9kb3ducmV2&#10;LnhtbFBLBQYAAAAABAAEAPUAAACDAwAAAAA=&#10;" filled="f" strokecolor="#002060" strokeweight="1pt"/>
                  <v:rect id="Rectangle 9" o:spid="_x0000_s1060" style="position:absolute;top:16605;width:54921;height:3283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0zCpMIA&#10;AADaAAAADwAAAGRycy9kb3ducmV2LnhtbESPzWrDMBCE74W8g9hAbo0UB5rYjRLSQEKv+Tn0uFhb&#10;y6m1MpZqO29fFQo9DjPzDbPZja4RPXWh9qxhMVcgiEtvaq403K7H5zWIEJENNp5Jw4MC7LaTpw0W&#10;xg98pv4SK5EgHArUYGNsCylDaclhmPuWOHmfvnMYk+wqaTocEtw1MlPqRTqsOS1YbOlgqfy6fDsN&#10;b0P5obLmlOf3ONxX9dI6tTprPZuO+1cQkcb4H/5rvxsNOfxeSTdAbn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nTMKkwgAAANoAAAAPAAAAAAAAAAAAAAAAAJgCAABkcnMvZG93&#10;bnJldi54bWxQSwUGAAAAAAQABAD1AAAAhwMAAAAA&#10;" filled="f" strokecolor="#002060" strokeweight="1pt"/>
                  <v:rect id="Rectangle 10" o:spid="_x0000_s1061" style="position:absolute;left:438;top:3511;width:53614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wUCmcQA&#10;AADbAAAADwAAAGRycy9kb3ducmV2LnhtbESPT2/CMAzF75P2HSJP2mWCFA4MFQKagGmgnfgjzlZj&#10;2mqNUyVZ2337+YDEzdZ7fu/n5XpwjeooxNqzgck4A0VceFtzaeBy/hzNQcWEbLHxTAb+KMJ69fy0&#10;xNz6no/UnVKpJIRjjgaqlNpc61hU5DCOfUss2s0Hh0nWUGobsJdw1+hpls20w5qlocKWNhUVP6df&#10;Z+DrsN2FDV62nevb6ds7fh+udTDm9WX4WIBKNKSH+X69t4Iv9PKLDKBX/wA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KcFApnEAAAA2wAAAA8AAAAAAAAAAAAAAAAAmAIAAGRycy9k&#10;b3ducmV2LnhtbFBLBQYAAAAABAAEAPUAAACJAwAAAAA=&#10;" filled="f" strokecolor="#00b050" strokeweight="1pt"/>
                  <v:rect id="Rectangle 11" o:spid="_x0000_s1062" style="position:absolute;left:16898;top:6583;width:34514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9MUYcAA&#10;AADbAAAADwAAAGRycy9kb3ducmV2LnhtbERPS4vCMBC+C/sfwix401QPKtUoIix48GK7l70NzfSh&#10;zaQ2s1r/vVlY8DYf33M2u8G16k59aDwbmE0TUMSFtw1XBr7zr8kKVBBki61nMvCkALvtx2iDqfUP&#10;PtM9k0rFEA4pGqhFulTrUNTkMEx9Rxy50vcOJcK+0rbHRwx3rZ4nyUI7bDg21NjRoabimv06A7fj&#10;qrzkc2myZXsqJP/J9uXpacz4c9ivQQkN8hb/u482zp/B3y/xAL19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9MUYcAAAADbAAAADwAAAAAAAAAAAAAAAACYAgAAZHJzL2Rvd25y&#10;ZXYueG1sUEsFBgAAAAAEAAQA9QAAAIUDAAAAAA==&#10;" filled="f" strokecolor="#c00000" strokeweight="1pt"/>
                  <v:rect id="Rectangle 12" o:spid="_x0000_s1063" style="position:absolute;left:2852;top:13094;width:34515;height:2775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wGKFsAA&#10;AADbAAAADwAAAGRycy9kb3ducmV2LnhtbERPS2vCQBC+F/wPywje6qY5qKSuIgXBgxcTL96G7OTR&#10;ZmfT7Kjx37uFgrf5+J6z3o6uUzcaQuvZwMc8AUVcettybeBc7N9XoIIgW+w8k4EHBdhuJm9rzKy/&#10;84luudQqhnDI0EAj0mdah7Ihh2Hue+LIVX5wKBEOtbYD3mO463SaJAvtsOXY0GBPXw2VP/nVGfg9&#10;rKrvIpU2X3bHUopLvquOD2Nm03H3CUpolJf4332wcX4Kf7/EA/Tm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vwGKFsAAAADbAAAADwAAAAAAAAAAAAAAAACYAgAAZHJzL2Rvd25y&#10;ZXYueG1sUEsFBgAAAAAEAAQA9QAAAIUDAAAAAA==&#10;" filled="f" strokecolor="#c00000" strokeweight="1pt"/>
                </v:group>
                <v:shape id="Text Box 2" o:spid="_x0000_s1064" type="#_x0000_t202" style="position:absolute;top:20189;width:54927;height:261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ARa08QA&#10;AADaAAAADwAAAGRycy9kb3ducmV2LnhtbESPQWsCMRSE70L/Q3iFXqRma0XKahSRFqwXcfXi7bF5&#10;brbdvCxJVtd/bwoFj8PMfMPMl71txIV8qB0reBtlIIhLp2uuFBwPX68fIEJE1tg4JgU3CrBcPA3m&#10;mGt35T1diliJBOGQowITY5tLGUpDFsPItcTJOztvMSbpK6k9XhPcNnKcZVNpsea0YLCltaHyt+is&#10;gt3ktDPD7vy5XU3e/fexW09/qkKpl+d+NQMRqY+P8H97oxWM4e9KugFycQc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JwEWtPEAAAA2gAAAA8AAAAAAAAAAAAAAAAAmAIAAGRycy9k&#10;b3ducmV2LnhtbFBLBQYAAAAABAAEAPUAAACJAwAAAAA=&#10;" stroked="f">
                  <v:textbox style="mso-fit-shape-to-text:t" inset="0,0,0,0">
                    <w:txbxContent>
                      <w:p w:rsidR="00FE0798" w:rsidRPr="00461008" w:rsidRDefault="00FE0798" w:rsidP="00FE0798">
                        <w:pPr>
                          <w:pStyle w:val="Caption"/>
                          <w:rPr>
                            <w:rFonts w:ascii="Consolas" w:hAnsi="Consolas"/>
                            <w:noProof/>
                          </w:rPr>
                        </w:pPr>
                        <w:r>
                          <w:t xml:space="preserve">Figure </w:t>
                        </w:r>
                        <w:r w:rsidR="004F46AC">
                          <w:t>1</w:t>
                        </w:r>
                        <w:r>
                          <w:t>. Horizontally matched relationships</w:t>
                        </w:r>
                      </w:p>
                    </w:txbxContent>
                  </v:textbox>
                </v:shape>
                <w10:wrap type="topAndBottom"/>
              </v:group>
            </w:pict>
          </mc:Fallback>
        </mc:AlternateContent>
      </w:r>
      <w:r>
        <w:t>});</w:t>
      </w:r>
    </w:p>
    <w:p w:rsidR="00103F0F" w:rsidRDefault="00103F0F" w:rsidP="002C5CDE">
      <w:pPr>
        <w:pStyle w:val="Example"/>
        <w:ind w:left="0"/>
      </w:pPr>
    </w:p>
    <w:p w:rsidR="004F46AC" w:rsidRDefault="004F46AC" w:rsidP="002C5CDE">
      <w:pPr>
        <w:pStyle w:val="Caption"/>
        <w:framePr w:hSpace="180" w:wrap="around" w:vAnchor="text" w:hAnchor="page" w:x="1433" w:y="9742"/>
      </w:pPr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r>
        <w:t>. Horizontally matched relationships</w:t>
      </w:r>
    </w:p>
    <w:p w:rsidR="00103F0F" w:rsidRPr="005771B8" w:rsidRDefault="00103F0F" w:rsidP="002C5CDE">
      <w:pPr>
        <w:pStyle w:val="Example"/>
        <w:ind w:left="0"/>
      </w:pPr>
    </w:p>
    <w:sectPr w:rsidR="00103F0F" w:rsidRPr="005771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E306AEB"/>
    <w:multiLevelType w:val="multilevel"/>
    <w:tmpl w:val="FF565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Heading9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17C10B79"/>
    <w:multiLevelType w:val="hybridMultilevel"/>
    <w:tmpl w:val="29004474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27BFA"/>
    <w:multiLevelType w:val="hybridMultilevel"/>
    <w:tmpl w:val="07883716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0116CBC"/>
    <w:multiLevelType w:val="hybridMultilevel"/>
    <w:tmpl w:val="4AEA774E"/>
    <w:lvl w:ilvl="0" w:tplc="E40C58E2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D16A5A"/>
    <w:multiLevelType w:val="hybridMultilevel"/>
    <w:tmpl w:val="A6C8B8F0"/>
    <w:lvl w:ilvl="0" w:tplc="D600657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21F6105"/>
    <w:multiLevelType w:val="multilevel"/>
    <w:tmpl w:val="162E62FE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5"/>
  </w:num>
  <w:num w:numId="2">
    <w:abstractNumId w:val="5"/>
  </w:num>
  <w:num w:numId="3">
    <w:abstractNumId w:val="5"/>
  </w:num>
  <w:num w:numId="4">
    <w:abstractNumId w:val="5"/>
  </w:num>
  <w:num w:numId="5">
    <w:abstractNumId w:val="5"/>
  </w:num>
  <w:num w:numId="6">
    <w:abstractNumId w:val="5"/>
  </w:num>
  <w:num w:numId="7">
    <w:abstractNumId w:val="5"/>
  </w:num>
  <w:num w:numId="8">
    <w:abstractNumId w:val="5"/>
  </w:num>
  <w:num w:numId="9">
    <w:abstractNumId w:val="5"/>
  </w:num>
  <w:num w:numId="10">
    <w:abstractNumId w:val="1"/>
  </w:num>
  <w:num w:numId="11">
    <w:abstractNumId w:val="3"/>
  </w:num>
  <w:num w:numId="12">
    <w:abstractNumId w:val="0"/>
  </w:num>
  <w:num w:numId="13">
    <w:abstractNumId w:val="4"/>
  </w:num>
  <w:num w:numId="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5911"/>
    <w:rsid w:val="00001A56"/>
    <w:rsid w:val="000118E6"/>
    <w:rsid w:val="000120B9"/>
    <w:rsid w:val="00021054"/>
    <w:rsid w:val="00024590"/>
    <w:rsid w:val="00047727"/>
    <w:rsid w:val="00054B28"/>
    <w:rsid w:val="00060283"/>
    <w:rsid w:val="000724B5"/>
    <w:rsid w:val="00074A9E"/>
    <w:rsid w:val="000953DA"/>
    <w:rsid w:val="0009663E"/>
    <w:rsid w:val="000A3DD9"/>
    <w:rsid w:val="000A6E96"/>
    <w:rsid w:val="000B0F61"/>
    <w:rsid w:val="000B2138"/>
    <w:rsid w:val="000C04AE"/>
    <w:rsid w:val="000C2D1B"/>
    <w:rsid w:val="000D79FD"/>
    <w:rsid w:val="000E1E87"/>
    <w:rsid w:val="000F0C61"/>
    <w:rsid w:val="00103F0F"/>
    <w:rsid w:val="0010560D"/>
    <w:rsid w:val="00112FA2"/>
    <w:rsid w:val="00113C50"/>
    <w:rsid w:val="00133DE1"/>
    <w:rsid w:val="001354DF"/>
    <w:rsid w:val="00154C12"/>
    <w:rsid w:val="00156E8A"/>
    <w:rsid w:val="001A2E9D"/>
    <w:rsid w:val="001E683A"/>
    <w:rsid w:val="00212421"/>
    <w:rsid w:val="00232901"/>
    <w:rsid w:val="00233238"/>
    <w:rsid w:val="002570B9"/>
    <w:rsid w:val="00274ED2"/>
    <w:rsid w:val="0029339E"/>
    <w:rsid w:val="002B3E25"/>
    <w:rsid w:val="002B4E2B"/>
    <w:rsid w:val="002C5CDE"/>
    <w:rsid w:val="002C60C3"/>
    <w:rsid w:val="0031330B"/>
    <w:rsid w:val="003224AA"/>
    <w:rsid w:val="00351993"/>
    <w:rsid w:val="00356A04"/>
    <w:rsid w:val="00367A90"/>
    <w:rsid w:val="00374335"/>
    <w:rsid w:val="00376C13"/>
    <w:rsid w:val="00380D9E"/>
    <w:rsid w:val="0038598E"/>
    <w:rsid w:val="003A584D"/>
    <w:rsid w:val="003B0E13"/>
    <w:rsid w:val="003B7B42"/>
    <w:rsid w:val="003F1B2E"/>
    <w:rsid w:val="0040182E"/>
    <w:rsid w:val="00407C4C"/>
    <w:rsid w:val="00410F99"/>
    <w:rsid w:val="00411CAB"/>
    <w:rsid w:val="004135BC"/>
    <w:rsid w:val="00433961"/>
    <w:rsid w:val="00440670"/>
    <w:rsid w:val="00494635"/>
    <w:rsid w:val="004B44E6"/>
    <w:rsid w:val="004B6711"/>
    <w:rsid w:val="004D00AB"/>
    <w:rsid w:val="004E58FB"/>
    <w:rsid w:val="004F46AC"/>
    <w:rsid w:val="00501740"/>
    <w:rsid w:val="0051009C"/>
    <w:rsid w:val="00517B78"/>
    <w:rsid w:val="005408BC"/>
    <w:rsid w:val="00551F91"/>
    <w:rsid w:val="0057460C"/>
    <w:rsid w:val="005771B8"/>
    <w:rsid w:val="005922FA"/>
    <w:rsid w:val="005C0903"/>
    <w:rsid w:val="005C1790"/>
    <w:rsid w:val="00600096"/>
    <w:rsid w:val="00632595"/>
    <w:rsid w:val="00643166"/>
    <w:rsid w:val="00667D7B"/>
    <w:rsid w:val="00671769"/>
    <w:rsid w:val="0068354F"/>
    <w:rsid w:val="00690148"/>
    <w:rsid w:val="006D0009"/>
    <w:rsid w:val="006D16D1"/>
    <w:rsid w:val="006E077A"/>
    <w:rsid w:val="006F480E"/>
    <w:rsid w:val="007275E7"/>
    <w:rsid w:val="007A401B"/>
    <w:rsid w:val="007B1850"/>
    <w:rsid w:val="007B7778"/>
    <w:rsid w:val="007E0FC1"/>
    <w:rsid w:val="007E54B9"/>
    <w:rsid w:val="007E5EF8"/>
    <w:rsid w:val="007F11AA"/>
    <w:rsid w:val="007F7F88"/>
    <w:rsid w:val="00811752"/>
    <w:rsid w:val="00844612"/>
    <w:rsid w:val="00866D75"/>
    <w:rsid w:val="00885584"/>
    <w:rsid w:val="00897FDF"/>
    <w:rsid w:val="008A550C"/>
    <w:rsid w:val="008A61DF"/>
    <w:rsid w:val="008B20A1"/>
    <w:rsid w:val="008C154A"/>
    <w:rsid w:val="008E7BA2"/>
    <w:rsid w:val="00905C99"/>
    <w:rsid w:val="00942472"/>
    <w:rsid w:val="009A54A2"/>
    <w:rsid w:val="00A1719B"/>
    <w:rsid w:val="00A46041"/>
    <w:rsid w:val="00A55BE2"/>
    <w:rsid w:val="00AA0B39"/>
    <w:rsid w:val="00AA7878"/>
    <w:rsid w:val="00AB7116"/>
    <w:rsid w:val="00AC214E"/>
    <w:rsid w:val="00AF1818"/>
    <w:rsid w:val="00AF25B5"/>
    <w:rsid w:val="00B30A7B"/>
    <w:rsid w:val="00B403D3"/>
    <w:rsid w:val="00B4578C"/>
    <w:rsid w:val="00B53187"/>
    <w:rsid w:val="00B54B2F"/>
    <w:rsid w:val="00B75E32"/>
    <w:rsid w:val="00B7651A"/>
    <w:rsid w:val="00B8030D"/>
    <w:rsid w:val="00BC6EFD"/>
    <w:rsid w:val="00BD5C0E"/>
    <w:rsid w:val="00C202CA"/>
    <w:rsid w:val="00C74603"/>
    <w:rsid w:val="00C8307C"/>
    <w:rsid w:val="00C91F81"/>
    <w:rsid w:val="00CA52AB"/>
    <w:rsid w:val="00CB3083"/>
    <w:rsid w:val="00CD69B7"/>
    <w:rsid w:val="00CE4CC1"/>
    <w:rsid w:val="00CE5A5B"/>
    <w:rsid w:val="00CF292F"/>
    <w:rsid w:val="00D0328A"/>
    <w:rsid w:val="00D30FE7"/>
    <w:rsid w:val="00D4190F"/>
    <w:rsid w:val="00D41B7C"/>
    <w:rsid w:val="00D47147"/>
    <w:rsid w:val="00D500A6"/>
    <w:rsid w:val="00D757F4"/>
    <w:rsid w:val="00D95035"/>
    <w:rsid w:val="00E02AAD"/>
    <w:rsid w:val="00E1201B"/>
    <w:rsid w:val="00E24E12"/>
    <w:rsid w:val="00E67214"/>
    <w:rsid w:val="00E86496"/>
    <w:rsid w:val="00EA0442"/>
    <w:rsid w:val="00EA1856"/>
    <w:rsid w:val="00EA55EF"/>
    <w:rsid w:val="00F00B3A"/>
    <w:rsid w:val="00F0259A"/>
    <w:rsid w:val="00F03D83"/>
    <w:rsid w:val="00F57C25"/>
    <w:rsid w:val="00F66A5D"/>
    <w:rsid w:val="00F70B14"/>
    <w:rsid w:val="00FB5911"/>
    <w:rsid w:val="00FD7DEC"/>
    <w:rsid w:val="00FE0798"/>
    <w:rsid w:val="00FF51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D76947E-B8C6-4104-8F38-AB5A2FDE85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4578C"/>
  </w:style>
  <w:style w:type="paragraph" w:styleId="Heading1">
    <w:name w:val="heading 1"/>
    <w:basedOn w:val="Normal"/>
    <w:next w:val="Normal"/>
    <w:link w:val="Heading1Char"/>
    <w:uiPriority w:val="9"/>
    <w:qFormat/>
    <w:rsid w:val="00B4578C"/>
    <w:pPr>
      <w:keepNext/>
      <w:keepLines/>
      <w:numPr>
        <w:numId w:val="9"/>
      </w:numPr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578C"/>
    <w:pPr>
      <w:keepNext/>
      <w:keepLines/>
      <w:numPr>
        <w:ilvl w:val="1"/>
        <w:numId w:val="9"/>
      </w:numPr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4578C"/>
    <w:pPr>
      <w:keepNext/>
      <w:keepLines/>
      <w:numPr>
        <w:ilvl w:val="2"/>
        <w:numId w:val="9"/>
      </w:numPr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4578C"/>
    <w:pPr>
      <w:keepNext/>
      <w:keepLines/>
      <w:numPr>
        <w:ilvl w:val="3"/>
        <w:numId w:val="9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578C"/>
    <w:pPr>
      <w:keepNext/>
      <w:keepLines/>
      <w:numPr>
        <w:ilvl w:val="4"/>
        <w:numId w:val="9"/>
      </w:numPr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578C"/>
    <w:pPr>
      <w:keepNext/>
      <w:keepLines/>
      <w:numPr>
        <w:ilvl w:val="5"/>
        <w:numId w:val="9"/>
      </w:numPr>
      <w:spacing w:before="40" w:after="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578C"/>
    <w:pPr>
      <w:keepNext/>
      <w:keepLines/>
      <w:numPr>
        <w:ilvl w:val="6"/>
        <w:numId w:val="9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578C"/>
    <w:pPr>
      <w:keepNext/>
      <w:keepLines/>
      <w:numPr>
        <w:ilvl w:val="7"/>
        <w:numId w:val="9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578C"/>
    <w:pPr>
      <w:keepNext/>
      <w:keepLines/>
      <w:numPr>
        <w:ilvl w:val="8"/>
        <w:numId w:val="12"/>
      </w:numPr>
      <w:spacing w:before="4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odeFont">
    <w:name w:val="Code Font"/>
    <w:basedOn w:val="DefaultParagraphFont"/>
    <w:uiPriority w:val="1"/>
    <w:rsid w:val="000A6E96"/>
    <w:rPr>
      <w:rFonts w:ascii="Consolas" w:hAnsi="Consolas" w:cs="Arial"/>
      <w:noProof/>
      <w:color w:val="000000"/>
      <w:sz w:val="20"/>
      <w:lang w:val="en-US"/>
    </w:rPr>
  </w:style>
  <w:style w:type="paragraph" w:customStyle="1" w:styleId="Example">
    <w:name w:val="Example"/>
    <w:basedOn w:val="Normal"/>
    <w:qFormat/>
    <w:rsid w:val="00B4578C"/>
    <w:pPr>
      <w:spacing w:after="0"/>
      <w:ind w:left="360"/>
    </w:pPr>
    <w:rPr>
      <w:rFonts w:ascii="Consolas" w:hAnsi="Consolas"/>
      <w:noProof/>
    </w:rPr>
  </w:style>
  <w:style w:type="paragraph" w:customStyle="1" w:styleId="Code">
    <w:name w:val="Code"/>
    <w:basedOn w:val="Normal"/>
    <w:qFormat/>
    <w:rsid w:val="00B4578C"/>
    <w:pPr>
      <w:spacing w:after="0" w:line="240" w:lineRule="auto"/>
    </w:pPr>
    <w:rPr>
      <w:rFonts w:ascii="Courier New" w:hAnsi="Courier New"/>
      <w:sz w:val="20"/>
    </w:rPr>
  </w:style>
  <w:style w:type="character" w:customStyle="1" w:styleId="Codefont0">
    <w:name w:val="Code font"/>
    <w:basedOn w:val="DefaultParagraphFont"/>
    <w:uiPriority w:val="1"/>
    <w:qFormat/>
    <w:rsid w:val="00B4578C"/>
    <w:rPr>
      <w:rFonts w:ascii="Courier New" w:hAnsi="Courier New"/>
      <w:sz w:val="20"/>
    </w:rPr>
  </w:style>
  <w:style w:type="paragraph" w:customStyle="1" w:styleId="Body">
    <w:name w:val="Body"/>
    <w:basedOn w:val="Normal"/>
    <w:qFormat/>
    <w:rsid w:val="00B4578C"/>
    <w:pPr>
      <w:spacing w:before="120"/>
    </w:pPr>
  </w:style>
  <w:style w:type="character" w:customStyle="1" w:styleId="Heading1Char">
    <w:name w:val="Heading 1 Char"/>
    <w:basedOn w:val="DefaultParagraphFont"/>
    <w:link w:val="Heading1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4578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4578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B4578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578C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578C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578C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578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578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unhideWhenUsed/>
    <w:qFormat/>
    <w:rsid w:val="00B4578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ListParagraph">
    <w:name w:val="List Paragraph"/>
    <w:basedOn w:val="Normal"/>
    <w:uiPriority w:val="34"/>
    <w:qFormat/>
    <w:rsid w:val="00B4578C"/>
    <w:pPr>
      <w:spacing w:after="0" w:line="240" w:lineRule="auto"/>
      <w:ind w:left="720"/>
    </w:pPr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4461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44612"/>
    <w:rPr>
      <w:rFonts w:ascii="Segoe UI" w:hAnsi="Segoe UI" w:cs="Segoe UI"/>
      <w:sz w:val="18"/>
      <w:szCs w:val="18"/>
    </w:rPr>
  </w:style>
  <w:style w:type="table" w:styleId="TableGrid">
    <w:name w:val="Table Grid"/>
    <w:basedOn w:val="TableNormal"/>
    <w:uiPriority w:val="39"/>
    <w:rsid w:val="00103F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Revision">
    <w:name w:val="Revision"/>
    <w:hidden/>
    <w:uiPriority w:val="99"/>
    <w:semiHidden/>
    <w:rsid w:val="00A55BE2"/>
    <w:pPr>
      <w:spacing w:after="0" w:line="240" w:lineRule="auto"/>
    </w:pPr>
  </w:style>
  <w:style w:type="character" w:customStyle="1" w:styleId="Codeinline">
    <w:name w:val="Code inline"/>
    <w:basedOn w:val="DefaultParagraphFont"/>
    <w:uiPriority w:val="1"/>
    <w:qFormat/>
    <w:rsid w:val="002C5CDE"/>
    <w:rPr>
      <w:rFonts w:ascii="Consolas" w:hAnsi="Consolas"/>
      <w:sz w:val="20"/>
    </w:rPr>
  </w:style>
  <w:style w:type="paragraph" w:styleId="NormalWeb">
    <w:name w:val="Normal (Web)"/>
    <w:basedOn w:val="Normal"/>
    <w:uiPriority w:val="99"/>
    <w:unhideWhenUsed/>
    <w:rsid w:val="002C5CDE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</w:rPr>
  </w:style>
  <w:style w:type="paragraph" w:customStyle="1" w:styleId="Rationale">
    <w:name w:val="Rationale"/>
    <w:basedOn w:val="Body"/>
    <w:qFormat/>
    <w:rsid w:val="002C5CDE"/>
    <w:pPr>
      <w:shd w:val="clear" w:color="auto" w:fill="D9D9D9" w:themeFill="background1" w:themeFillShade="D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customizations.xml.rels><?xml version="1.0" encoding="UTF-8" standalone="yes"?>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Default Font">
      <a:majorFont>
        <a:latin typeface="Calibri Light"/>
        <a:ea typeface=""/>
        <a:cs typeface=""/>
      </a:majorFont>
      <a:minorFont>
        <a:latin typeface="Bookman Old Style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BC6995A-B1F0-434E-89BF-C076E5ABB7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642</TotalTime>
  <Pages>3</Pages>
  <Words>729</Words>
  <Characters>3612</Characters>
  <Application>Microsoft Office Word</Application>
  <DocSecurity>0</DocSecurity>
  <Lines>131</Lines>
  <Paragraphs>82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Intel Corporation</Company>
  <LinksUpToDate>false</LinksUpToDate>
  <CharactersWithSpaces>4345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Halpern, Pablo G</dc:creator>
  <cp:keywords>CTPClassification=CTP_PUBLIC:VisualMarkings=</cp:keywords>
  <dc:description/>
  <cp:lastModifiedBy>Halpern, Pablo G</cp:lastModifiedBy>
  <cp:revision>21</cp:revision>
  <dcterms:created xsi:type="dcterms:W3CDTF">2016-02-02T16:40:00Z</dcterms:created>
  <dcterms:modified xsi:type="dcterms:W3CDTF">2016-02-04T23:30:00Z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e7b4f29e-918c-4f22-9f6e-c58387898951</vt:lpwstr>
  </property>
  <property fmtid="{D5CDD505-2E9C-101B-9397-08002B2CF9AE}" pid="3" name="CTP_TimeStamp">
    <vt:lpwstr>2016-02-04 23:30:41Z</vt:lpwstr>
  </property>
  <property fmtid="{D5CDD505-2E9C-101B-9397-08002B2CF9AE}" pid="4" name="CTP_BU">
    <vt:lpwstr>NA</vt:lpwstr>
  </property>
  <property fmtid="{D5CDD505-2E9C-101B-9397-08002B2CF9AE}" pid="5" name="CTP_IDSID">
    <vt:lpwstr>NA</vt:lpwstr>
  </property>
  <property fmtid="{D5CDD505-2E9C-101B-9397-08002B2CF9AE}" pid="6" name="CTP_WWID">
    <vt:lpwstr>NA</vt:lpwstr>
  </property>
  <property fmtid="{D5CDD505-2E9C-101B-9397-08002B2CF9AE}" pid="7" name="CTPClassification">
    <vt:lpwstr>CTP_PUBLIC</vt:lpwstr>
  </property>
</Properties>
</file>