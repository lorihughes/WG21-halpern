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6273F2" w:rsidRPr="00B7386A" w14:paraId="7EB56350" w14:textId="77777777" w:rsidTr="00AD4A5B">
        <w:tc>
          <w:tcPr>
            <w:tcW w:w="1975" w:type="dxa"/>
          </w:tcPr>
          <w:p w14:paraId="4535ABFA" w14:textId="77777777" w:rsidR="006273F2" w:rsidRPr="00B7386A" w:rsidRDefault="006273F2" w:rsidP="00AD4A5B">
            <w:pPr>
              <w:rPr>
                <w:rFonts w:eastAsia="Times New Roman"/>
              </w:rPr>
            </w:pPr>
            <w:r w:rsidRPr="00B7386A">
              <w:rPr>
                <w:rFonts w:eastAsia="Times New Roman"/>
              </w:rPr>
              <w:t xml:space="preserve">Document number: </w:t>
            </w:r>
          </w:p>
        </w:tc>
        <w:tc>
          <w:tcPr>
            <w:tcW w:w="7375" w:type="dxa"/>
          </w:tcPr>
          <w:p w14:paraId="37136924" w14:textId="2DF43DC0" w:rsidR="006273F2" w:rsidRPr="00B7386A" w:rsidRDefault="006273F2" w:rsidP="00567C8D">
            <w:pPr>
              <w:rPr>
                <w:rFonts w:eastAsia="Times New Roman"/>
              </w:rPr>
            </w:pPr>
            <w:commentRangeStart w:id="0"/>
            <w:del w:id="1" w:author="Robison, Arch" w:date="2016-02-01T10:41:00Z">
              <w:r w:rsidRPr="00B7386A" w:rsidDel="00567C8D">
                <w:rPr>
                  <w:rFonts w:eastAsia="Times New Roman"/>
                </w:rPr>
                <w:delText>P007</w:delText>
              </w:r>
              <w:r w:rsidDel="00567C8D">
                <w:rPr>
                  <w:rFonts w:eastAsia="Times New Roman"/>
                </w:rPr>
                <w:delText>6R0</w:delText>
              </w:r>
            </w:del>
            <w:ins w:id="2" w:author="Robison, Arch" w:date="2016-02-01T13:12:00Z">
              <w:r w:rsidR="00882056">
                <w:rPr>
                  <w:rFonts w:eastAsia="Times New Roman"/>
                </w:rPr>
                <w:t>D</w:t>
              </w:r>
            </w:ins>
            <w:ins w:id="3" w:author="Robison, Arch" w:date="2016-02-01T10:41:00Z">
              <w:r w:rsidR="00567C8D" w:rsidRPr="00B7386A">
                <w:rPr>
                  <w:rFonts w:eastAsia="Times New Roman"/>
                </w:rPr>
                <w:t>007</w:t>
              </w:r>
              <w:r w:rsidR="00567C8D">
                <w:rPr>
                  <w:rFonts w:eastAsia="Times New Roman"/>
                </w:rPr>
                <w:t>6R1</w:t>
              </w:r>
            </w:ins>
            <w:commentRangeEnd w:id="0"/>
            <w:ins w:id="4" w:author="Robison, Arch" w:date="2016-02-01T13:12:00Z">
              <w:r w:rsidR="00882056">
                <w:rPr>
                  <w:rStyle w:val="CommentReference"/>
                </w:rPr>
                <w:commentReference w:id="0"/>
              </w:r>
            </w:ins>
          </w:p>
        </w:tc>
      </w:tr>
      <w:tr w:rsidR="006273F2" w:rsidRPr="00B7386A" w14:paraId="4A1C054F" w14:textId="77777777" w:rsidTr="00AD4A5B">
        <w:tc>
          <w:tcPr>
            <w:tcW w:w="1975" w:type="dxa"/>
          </w:tcPr>
          <w:p w14:paraId="0FB00115" w14:textId="77777777" w:rsidR="006273F2" w:rsidRPr="00B7386A" w:rsidRDefault="006273F2" w:rsidP="00AD4A5B">
            <w:pPr>
              <w:rPr>
                <w:rFonts w:eastAsia="Times New Roman"/>
              </w:rPr>
            </w:pPr>
            <w:r>
              <w:rPr>
                <w:rFonts w:eastAsia="Times New Roman"/>
              </w:rPr>
              <w:t>Date:</w:t>
            </w:r>
          </w:p>
        </w:tc>
        <w:tc>
          <w:tcPr>
            <w:tcW w:w="7375" w:type="dxa"/>
          </w:tcPr>
          <w:p w14:paraId="6E263068" w14:textId="76CC6A74" w:rsidR="006273F2" w:rsidRPr="00B7386A" w:rsidRDefault="006273F2" w:rsidP="00567C8D">
            <w:pPr>
              <w:rPr>
                <w:rFonts w:eastAsia="Times New Roman"/>
              </w:rPr>
            </w:pPr>
            <w:del w:id="5" w:author="Robison, Arch" w:date="2016-02-01T10:41:00Z">
              <w:r w:rsidRPr="00B7386A" w:rsidDel="00567C8D">
                <w:rPr>
                  <w:rFonts w:eastAsia="Times New Roman"/>
                </w:rPr>
                <w:delText>2015</w:delText>
              </w:r>
            </w:del>
            <w:ins w:id="6" w:author="Robison, Arch" w:date="2016-02-01T10:41:00Z">
              <w:r w:rsidR="00567C8D" w:rsidRPr="00B7386A">
                <w:rPr>
                  <w:rFonts w:eastAsia="Times New Roman"/>
                </w:rPr>
                <w:t>201</w:t>
              </w:r>
              <w:r w:rsidR="00567C8D">
                <w:rPr>
                  <w:rFonts w:eastAsia="Times New Roman"/>
                </w:rPr>
                <w:t>6</w:t>
              </w:r>
            </w:ins>
            <w:r w:rsidRPr="00B7386A">
              <w:rPr>
                <w:rFonts w:eastAsia="Times New Roman"/>
              </w:rPr>
              <w:t>-</w:t>
            </w:r>
            <w:del w:id="7" w:author="Robison, Arch" w:date="2016-02-01T10:41:00Z">
              <w:r w:rsidRPr="00B7386A" w:rsidDel="00567C8D">
                <w:rPr>
                  <w:rFonts w:eastAsia="Times New Roman"/>
                </w:rPr>
                <w:delText>9</w:delText>
              </w:r>
            </w:del>
            <w:ins w:id="8" w:author="Robison, Arch" w:date="2016-02-01T10:41:00Z">
              <w:r w:rsidR="00567C8D">
                <w:rPr>
                  <w:rFonts w:eastAsia="Times New Roman"/>
                </w:rPr>
                <w:t>2</w:t>
              </w:r>
            </w:ins>
            <w:r w:rsidRPr="00B7386A">
              <w:rPr>
                <w:rFonts w:eastAsia="Times New Roman"/>
              </w:rPr>
              <w:t>-</w:t>
            </w:r>
            <w:del w:id="9" w:author="Robison, Arch" w:date="2016-02-01T10:41:00Z">
              <w:r w:rsidR="00D45D13" w:rsidRPr="00B7386A" w:rsidDel="00567C8D">
                <w:rPr>
                  <w:rFonts w:eastAsia="Times New Roman"/>
                </w:rPr>
                <w:delText>2</w:delText>
              </w:r>
              <w:r w:rsidR="00D45D13" w:rsidDel="00567C8D">
                <w:rPr>
                  <w:rFonts w:eastAsia="Times New Roman"/>
                </w:rPr>
                <w:delText>5</w:delText>
              </w:r>
            </w:del>
            <w:ins w:id="10" w:author="Robison, Arch" w:date="2016-02-01T10:41:00Z">
              <w:r w:rsidR="00567C8D">
                <w:rPr>
                  <w:rFonts w:eastAsia="Times New Roman"/>
                </w:rPr>
                <w:t>1</w:t>
              </w:r>
            </w:ins>
          </w:p>
        </w:tc>
      </w:tr>
      <w:tr w:rsidR="006273F2" w:rsidRPr="00B7386A" w14:paraId="2AF83B7B" w14:textId="77777777" w:rsidTr="00AD4A5B">
        <w:tc>
          <w:tcPr>
            <w:tcW w:w="1975" w:type="dxa"/>
          </w:tcPr>
          <w:p w14:paraId="30048789" w14:textId="77777777" w:rsidR="006273F2" w:rsidRPr="00B7386A" w:rsidRDefault="006273F2" w:rsidP="00AD4A5B">
            <w:pPr>
              <w:rPr>
                <w:rFonts w:eastAsia="Times New Roman"/>
              </w:rPr>
            </w:pPr>
            <w:r w:rsidRPr="00B7386A">
              <w:rPr>
                <w:rFonts w:eastAsia="Times New Roman"/>
              </w:rPr>
              <w:t xml:space="preserve">Project: </w:t>
            </w:r>
          </w:p>
        </w:tc>
        <w:tc>
          <w:tcPr>
            <w:tcW w:w="7375" w:type="dxa"/>
          </w:tcPr>
          <w:p w14:paraId="38D05276" w14:textId="77777777" w:rsidR="006273F2" w:rsidRPr="00B7386A" w:rsidRDefault="006273F2" w:rsidP="00AD4A5B">
            <w:pPr>
              <w:rPr>
                <w:rFonts w:eastAsia="Times New Roman"/>
              </w:rPr>
            </w:pPr>
            <w:r w:rsidRPr="00B7386A">
              <w:rPr>
                <w:rFonts w:eastAsia="Times New Roman"/>
              </w:rPr>
              <w:t>Programming Language C++, Library Working Group</w:t>
            </w:r>
          </w:p>
        </w:tc>
      </w:tr>
      <w:tr w:rsidR="006273F2" w:rsidRPr="00B7386A" w14:paraId="4A2E7C0A" w14:textId="77777777" w:rsidTr="00AD4A5B">
        <w:tc>
          <w:tcPr>
            <w:tcW w:w="1975" w:type="dxa"/>
          </w:tcPr>
          <w:p w14:paraId="100EA385" w14:textId="77777777" w:rsidR="006273F2" w:rsidRDefault="006273F2" w:rsidP="00AD4A5B">
            <w:pPr>
              <w:rPr>
                <w:rFonts w:eastAsia="Times New Roman"/>
              </w:rPr>
            </w:pPr>
            <w:r w:rsidRPr="00B7386A">
              <w:rPr>
                <w:rFonts w:eastAsia="Times New Roman"/>
              </w:rPr>
              <w:t xml:space="preserve">Reply to: </w:t>
            </w:r>
          </w:p>
          <w:p w14:paraId="1CA3E3E2" w14:textId="77777777" w:rsidR="006273F2" w:rsidRPr="00B7386A" w:rsidRDefault="006273F2" w:rsidP="00AD4A5B">
            <w:pPr>
              <w:rPr>
                <w:b/>
                <w:sz w:val="32"/>
              </w:rPr>
            </w:pPr>
          </w:p>
        </w:tc>
        <w:tc>
          <w:tcPr>
            <w:tcW w:w="7375" w:type="dxa"/>
          </w:tcPr>
          <w:p w14:paraId="566A2247" w14:textId="77777777" w:rsidR="006273F2" w:rsidRDefault="006273F2" w:rsidP="00AD4A5B">
            <w:pPr>
              <w:rPr>
                <w:rFonts w:eastAsia="Times New Roman"/>
              </w:rPr>
            </w:pPr>
            <w:r>
              <w:rPr>
                <w:rFonts w:eastAsia="Times New Roman"/>
              </w:rPr>
              <w:t>Arch D. Robison &lt;</w:t>
            </w:r>
            <w:r w:rsidRPr="00DF2B42">
              <w:rPr>
                <w:rFonts w:eastAsia="Times New Roman"/>
              </w:rPr>
              <w:t>arch.robison@intel.com</w:t>
            </w:r>
            <w:r>
              <w:rPr>
                <w:rFonts w:eastAsia="Times New Roman"/>
              </w:rPr>
              <w:t>&gt;</w:t>
            </w:r>
          </w:p>
          <w:p w14:paraId="40B1DB14" w14:textId="77777777" w:rsidR="006273F2" w:rsidRDefault="006273F2" w:rsidP="00AD4A5B">
            <w:r>
              <w:rPr>
                <w:rFonts w:eastAsia="Times New Roman"/>
              </w:rPr>
              <w:t>Pablo Halpern &lt;</w:t>
            </w:r>
            <w:r>
              <w:t>pablo.g.halpern@intel.com &gt;</w:t>
            </w:r>
          </w:p>
          <w:p w14:paraId="22DC914D" w14:textId="7D6E41A8" w:rsidR="006273F2" w:rsidRDefault="006273F2" w:rsidP="00AD4A5B">
            <w:r>
              <w:t xml:space="preserve">Robert Geva </w:t>
            </w:r>
            <w:r w:rsidR="00787539">
              <w:t>&lt;</w:t>
            </w:r>
            <w:r w:rsidR="00072F55" w:rsidRPr="00072F55">
              <w:t>robert.geva@intel.com</w:t>
            </w:r>
            <w:r w:rsidR="00787539">
              <w:t>&gt;</w:t>
            </w:r>
          </w:p>
          <w:p w14:paraId="022E6D94" w14:textId="6B0B3C25" w:rsidR="00072F55" w:rsidRPr="00B7386A" w:rsidRDefault="002F4E2F" w:rsidP="00AD4A5B">
            <w:pPr>
              <w:rPr>
                <w:rFonts w:eastAsia="Times New Roman"/>
              </w:rPr>
            </w:pPr>
            <w:r>
              <w:t>Clark Nelson &lt;clark.nelson@intel.com&gt;</w:t>
            </w:r>
          </w:p>
        </w:tc>
      </w:tr>
    </w:tbl>
    <w:p w14:paraId="74596B17" w14:textId="77777777" w:rsidR="006273F2" w:rsidRDefault="006273F2" w:rsidP="006273F2">
      <w:pPr>
        <w:rPr>
          <w:b/>
          <w:sz w:val="32"/>
        </w:rPr>
      </w:pPr>
    </w:p>
    <w:p w14:paraId="256E51EF" w14:textId="6E9C4EE5" w:rsidR="006273F2" w:rsidRPr="00B23706" w:rsidRDefault="006273F2" w:rsidP="006273F2">
      <w:pPr>
        <w:jc w:val="center"/>
        <w:rPr>
          <w:b/>
          <w:sz w:val="32"/>
        </w:rPr>
      </w:pPr>
      <w:r>
        <w:rPr>
          <w:b/>
          <w:sz w:val="32"/>
        </w:rPr>
        <w:t xml:space="preserve">Vector </w:t>
      </w:r>
      <w:r w:rsidR="00CE02B0">
        <w:rPr>
          <w:b/>
          <w:sz w:val="32"/>
        </w:rPr>
        <w:t>and Wavefront Policies</w:t>
      </w:r>
    </w:p>
    <w:p w14:paraId="10C6633F" w14:textId="25DA20A6" w:rsidR="00F344EA" w:rsidRPr="00B7011D" w:rsidRDefault="00F344EA" w:rsidP="00B7011D">
      <w:pPr>
        <w:pStyle w:val="Heading1"/>
      </w:pPr>
      <w:r w:rsidRPr="00B7011D">
        <w:t>Introduction</w:t>
      </w:r>
    </w:p>
    <w:p w14:paraId="0788FD77" w14:textId="2F7F194E" w:rsidR="00CE02B0" w:rsidRDefault="00F344EA" w:rsidP="00731F2D">
      <w:pPr>
        <w:pStyle w:val="Body"/>
      </w:pPr>
      <w:r>
        <w:t xml:space="preserve">This paper proposes </w:t>
      </w:r>
      <w:r w:rsidR="00B5253E">
        <w:t xml:space="preserve">adding </w:t>
      </w:r>
      <w:r w:rsidR="00CE02B0">
        <w:t xml:space="preserve">two </w:t>
      </w:r>
      <w:r w:rsidR="00B5253E">
        <w:t xml:space="preserve">new execution </w:t>
      </w:r>
      <w:r w:rsidR="00CE02B0">
        <w:t xml:space="preserve">policies </w:t>
      </w:r>
      <w:r w:rsidR="00B5253E">
        <w:t>to</w:t>
      </w:r>
      <w:r>
        <w:t xml:space="preserve"> the Parallel</w:t>
      </w:r>
      <w:r w:rsidR="0090368C">
        <w:t>ism</w:t>
      </w:r>
      <w:r>
        <w:t xml:space="preserve"> TS </w:t>
      </w:r>
      <w:r w:rsidR="006273F2">
        <w:t xml:space="preserve">and </w:t>
      </w:r>
      <w:del w:id="11" w:author="Robison, Arch" w:date="2016-02-01T14:16:00Z">
        <w:r w:rsidR="00FF17C0" w:rsidDel="00147127">
          <w:delText>P0075R0</w:delText>
        </w:r>
      </w:del>
      <w:ins w:id="12" w:author="Robison, Arch" w:date="2016-02-01T14:16:00Z">
        <w:r w:rsidR="00147127">
          <w:t>P0075R1</w:t>
        </w:r>
      </w:ins>
      <w:r w:rsidR="00C41032">
        <w:t>.  These policies</w:t>
      </w:r>
      <w:r w:rsidR="00FF17C0">
        <w:t xml:space="preserve"> </w:t>
      </w:r>
      <w:r>
        <w:t>add support for execution</w:t>
      </w:r>
      <w:r w:rsidR="00CE02B0">
        <w:t xml:space="preserve"> with relaxed sequencing</w:t>
      </w:r>
      <w:r w:rsidR="00805978">
        <w:t xml:space="preserve"> </w:t>
      </w:r>
      <w:r w:rsidR="00AD4792">
        <w:t>restricted</w:t>
      </w:r>
      <w:r w:rsidR="00805978">
        <w:t xml:space="preserve"> to</w:t>
      </w:r>
      <w:r w:rsidR="00CE02B0">
        <w:t xml:space="preserve"> a single OS thread:</w:t>
      </w:r>
    </w:p>
    <w:p w14:paraId="7C34BBEA" w14:textId="4CD76A90" w:rsidR="00CE02B0" w:rsidRDefault="00CE02B0" w:rsidP="00C41032">
      <w:pPr>
        <w:pStyle w:val="Body"/>
        <w:numPr>
          <w:ilvl w:val="0"/>
          <w:numId w:val="30"/>
        </w:numPr>
      </w:pPr>
      <w:proofErr w:type="gramStart"/>
      <w:r>
        <w:t>A</w:t>
      </w:r>
      <w:proofErr w:type="gramEnd"/>
      <w:r>
        <w:t xml:space="preserve"> </w:t>
      </w:r>
      <w:del w:id="13" w:author="Robison, Arch" w:date="2016-02-01T10:40:00Z">
        <w:r w:rsidR="00D45D13" w:rsidDel="00567C8D">
          <w:rPr>
            <w:rStyle w:val="Codeinline"/>
          </w:rPr>
          <w:delText>unseq</w:delText>
        </w:r>
        <w:r w:rsidRPr="00C41032" w:rsidDel="00567C8D">
          <w:rPr>
            <w:rStyle w:val="Codeinline"/>
          </w:rPr>
          <w:delText>_execution_policy</w:delText>
        </w:r>
      </w:del>
      <w:proofErr w:type="spellStart"/>
      <w:ins w:id="14" w:author="Robison, Arch" w:date="2016-02-01T10:40:00Z">
        <w:r w:rsidR="00567C8D">
          <w:rPr>
            <w:rStyle w:val="Codeinline"/>
          </w:rPr>
          <w:t>unsequenced_execution_policy</w:t>
        </w:r>
      </w:ins>
      <w:proofErr w:type="spellEnd"/>
      <w:r>
        <w:t xml:space="preserve"> and constant </w:t>
      </w:r>
      <w:proofErr w:type="spellStart"/>
      <w:r w:rsidR="00D45D13">
        <w:rPr>
          <w:rStyle w:val="Codeinline"/>
        </w:rPr>
        <w:t>unseq</w:t>
      </w:r>
      <w:proofErr w:type="spellEnd"/>
      <w:r>
        <w:t xml:space="preserve"> analogous to the other policy types and constants in the Parallel</w:t>
      </w:r>
      <w:r w:rsidR="00AB6F1C">
        <w:t>ism</w:t>
      </w:r>
      <w:r>
        <w:t xml:space="preserve"> TS</w:t>
      </w:r>
      <w:r w:rsidR="00AB6F1C">
        <w:t xml:space="preserve">, with sequencing semantics similar to </w:t>
      </w:r>
      <w:proofErr w:type="spellStart"/>
      <w:r w:rsidR="00AB6F1C">
        <w:t>parallel_vector_execution_policy</w:t>
      </w:r>
      <w:proofErr w:type="spellEnd"/>
      <w:r w:rsidR="00AB6F1C">
        <w:t>, but limited to a single OS thread.</w:t>
      </w:r>
    </w:p>
    <w:p w14:paraId="16963D19" w14:textId="5A491973" w:rsidR="00C41032" w:rsidRDefault="00CE02B0" w:rsidP="00C41032">
      <w:pPr>
        <w:pStyle w:val="Body"/>
        <w:numPr>
          <w:ilvl w:val="0"/>
          <w:numId w:val="30"/>
        </w:numPr>
      </w:pPr>
      <w:r>
        <w:t xml:space="preserve">A </w:t>
      </w:r>
      <w:del w:id="15" w:author="Robison, Arch" w:date="2016-02-01T10:41:00Z">
        <w:r w:rsidR="00D45D13" w:rsidDel="00567C8D">
          <w:rPr>
            <w:rStyle w:val="Codeinline"/>
          </w:rPr>
          <w:delText>vec</w:delText>
        </w:r>
        <w:r w:rsidRPr="00C41032" w:rsidDel="00567C8D">
          <w:rPr>
            <w:rStyle w:val="Codeinline"/>
          </w:rPr>
          <w:delText>_execution_policy</w:delText>
        </w:r>
      </w:del>
      <w:proofErr w:type="spellStart"/>
      <w:ins w:id="16" w:author="Robison, Arch" w:date="2016-02-01T10:41:00Z">
        <w:r w:rsidR="00567C8D">
          <w:rPr>
            <w:rStyle w:val="Codeinline"/>
          </w:rPr>
          <w:t>vector_execution_policy</w:t>
        </w:r>
      </w:ins>
      <w:proofErr w:type="spellEnd"/>
      <w:r>
        <w:t xml:space="preserve"> and constant </w:t>
      </w:r>
      <w:proofErr w:type="spellStart"/>
      <w:r w:rsidR="00D45D13">
        <w:rPr>
          <w:rStyle w:val="Codeinline"/>
        </w:rPr>
        <w:t>vec</w:t>
      </w:r>
      <w:proofErr w:type="spellEnd"/>
      <w:r w:rsidR="00D45D13">
        <w:t xml:space="preserve"> </w:t>
      </w:r>
      <w:r>
        <w:t>that is similar</w:t>
      </w:r>
      <w:r w:rsidR="007E0252">
        <w:t xml:space="preserve"> to the policy above</w:t>
      </w:r>
      <w:r>
        <w:t xml:space="preserve">, but guarantees </w:t>
      </w:r>
      <w:r w:rsidR="00AD4792">
        <w:t xml:space="preserve">stronger </w:t>
      </w:r>
      <w:r>
        <w:t>sequencing</w:t>
      </w:r>
      <w:r w:rsidR="00554D79">
        <w:t>,</w:t>
      </w:r>
      <w:r>
        <w:t xml:space="preserve"> </w:t>
      </w:r>
      <w:r w:rsidR="00F344EA">
        <w:t xml:space="preserve">compatible with classic work in the field of vectorization.  </w:t>
      </w:r>
      <w:r w:rsidR="00C41032">
        <w:t xml:space="preserve">This policy is restricted to the </w:t>
      </w:r>
      <w:r w:rsidR="007E0252">
        <w:t xml:space="preserve">indexed-based </w:t>
      </w:r>
      <w:r w:rsidR="00C41032">
        <w:t xml:space="preserve">loop templates proposed in </w:t>
      </w:r>
      <w:del w:id="17" w:author="Robison, Arch" w:date="2016-02-01T14:16:00Z">
        <w:r w:rsidR="00C41032" w:rsidDel="00147127">
          <w:delText>P0075R0</w:delText>
        </w:r>
      </w:del>
      <w:ins w:id="18" w:author="Robison, Arch" w:date="2016-02-01T14:16:00Z">
        <w:r w:rsidR="00147127">
          <w:t>P0075R1</w:t>
        </w:r>
      </w:ins>
      <w:r w:rsidR="00C41032">
        <w:t>.</w:t>
      </w:r>
    </w:p>
    <w:p w14:paraId="27A36968" w14:textId="3DA11DF9" w:rsidR="00805978" w:rsidRDefault="00AB6F1C" w:rsidP="00C41032">
      <w:pPr>
        <w:pStyle w:val="Body"/>
      </w:pPr>
      <w:r>
        <w:t xml:space="preserve">The first policy is strictly weaker than the second.  </w:t>
      </w:r>
      <w:r w:rsidR="00805978">
        <w:t>The following lattice summarizes th</w:t>
      </w:r>
      <w:r w:rsidR="00470277">
        <w:t>e strength of their guarantees relative to each other and existing policies, with the weakest guarantees at the top.</w:t>
      </w:r>
      <w:r w:rsidR="00D45D13">
        <w:rPr>
          <w:rStyle w:val="FootnoteReference"/>
        </w:rPr>
        <w:footnoteReference w:id="2"/>
      </w:r>
    </w:p>
    <w:p w14:paraId="7D6E6123" w14:textId="303EC5F6" w:rsidR="00470277" w:rsidRDefault="00470277" w:rsidP="00C41032">
      <w:pPr>
        <w:pStyle w:val="Body"/>
      </w:pPr>
      <w:r>
        <w:rPr>
          <w:noProof/>
        </w:rPr>
        <mc:AlternateContent>
          <mc:Choice Requires="wpc">
            <w:drawing>
              <wp:inline distT="0" distB="0" distL="0" distR="0" wp14:anchorId="733D3805" wp14:editId="1ACCCB54">
                <wp:extent cx="1924050" cy="1444646"/>
                <wp:effectExtent l="0" t="0" r="0" b="317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2"/>
                        <wps:cNvSpPr txBox="1"/>
                        <wps:spPr>
                          <a:xfrm>
                            <a:off x="895350" y="1208549"/>
                            <a:ext cx="273050" cy="19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E1A2095" w14:textId="077AA66E" w:rsidR="00F572CD" w:rsidRPr="00470277" w:rsidRDefault="00F572CD" w:rsidP="002921D0">
                              <w:pPr>
                                <w:jc w:val="center"/>
                              </w:pPr>
                              <w:proofErr w:type="spellStart"/>
                              <w:proofErr w:type="gramStart"/>
                              <w:r w:rsidRPr="00470277">
                                <w:t>seq</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3" name="Text Box 3"/>
                        <wps:cNvSpPr txBox="1"/>
                        <wps:spPr>
                          <a:xfrm>
                            <a:off x="450850" y="529099"/>
                            <a:ext cx="279400" cy="158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C65553" w14:textId="1BD2450E" w:rsidR="00F572CD" w:rsidRPr="00470277" w:rsidRDefault="00F572CD" w:rsidP="00470277">
                              <w:pPr>
                                <w:jc w:val="center"/>
                              </w:pPr>
                              <w:proofErr w:type="gramStart"/>
                              <w:r w:rsidRPr="00470277">
                                <w:t>par</w:t>
                              </w:r>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8" name="Text Box 3"/>
                        <wps:cNvSpPr txBox="1"/>
                        <wps:spPr>
                          <a:xfrm>
                            <a:off x="1136650" y="412744"/>
                            <a:ext cx="584200" cy="2032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55FC07A" w14:textId="0BE7EC33" w:rsidR="00F572CD" w:rsidRPr="00470277" w:rsidRDefault="00F572CD" w:rsidP="00470277">
                              <w:pPr>
                                <w:pStyle w:val="NormalWeb"/>
                                <w:spacing w:before="0" w:beforeAutospacing="0" w:after="160" w:afterAutospacing="0" w:line="256" w:lineRule="auto"/>
                                <w:jc w:val="center"/>
                                <w:rPr>
                                  <w:rFonts w:asciiTheme="minorHAnsi" w:hAnsiTheme="minorHAnsi"/>
                                  <w:b/>
                                </w:rPr>
                              </w:pPr>
                              <w:proofErr w:type="spellStart"/>
                              <w:proofErr w:type="gramStart"/>
                              <w:r>
                                <w:rPr>
                                  <w:rFonts w:asciiTheme="minorHAnsi" w:eastAsia="Calibri" w:hAnsiTheme="minorHAnsi"/>
                                  <w:b/>
                                  <w:sz w:val="22"/>
                                  <w:szCs w:val="22"/>
                                </w:rPr>
                                <w:t>unseq</w:t>
                              </w:r>
                              <w:proofErr w:type="spellEnd"/>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69" name="Text Box 3"/>
                        <wps:cNvSpPr txBox="1"/>
                        <wps:spPr>
                          <a:xfrm>
                            <a:off x="738800" y="35999"/>
                            <a:ext cx="588010" cy="2260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D46C09C" w14:textId="77777777" w:rsidR="00F572CD" w:rsidRPr="00470277" w:rsidRDefault="00F572CD" w:rsidP="00470277">
                              <w:pPr>
                                <w:pStyle w:val="NormalWeb"/>
                                <w:spacing w:before="0" w:beforeAutospacing="0" w:after="160" w:afterAutospacing="0" w:line="254" w:lineRule="auto"/>
                                <w:jc w:val="center"/>
                                <w:rPr>
                                  <w:rFonts w:asciiTheme="minorHAnsi" w:hAnsiTheme="minorHAnsi"/>
                                </w:rPr>
                              </w:pPr>
                              <w:proofErr w:type="spellStart"/>
                              <w:r w:rsidRPr="00470277">
                                <w:rPr>
                                  <w:rFonts w:asciiTheme="minorHAnsi" w:eastAsia="Calibri" w:hAnsiTheme="minorHAnsi"/>
                                  <w:sz w:val="22"/>
                                  <w:szCs w:val="22"/>
                                </w:rPr>
                                <w:t>par_vec</w:t>
                              </w:r>
                              <w:proofErr w:type="spellEnd"/>
                            </w:p>
                          </w:txbxContent>
                        </wps:txbx>
                        <wps:bodyPr rot="0" spcFirstLastPara="0" vert="horz" wrap="square" lIns="0" tIns="0" rIns="0" bIns="0" numCol="1" spcCol="0" rtlCol="0" fromWordArt="0" anchor="t" anchorCtr="0" forceAA="0" compatLnSpc="1">
                          <a:prstTxWarp prst="textNoShape">
                            <a:avLst/>
                          </a:prstTxWarp>
                          <a:noAutofit/>
                        </wps:bodyPr>
                      </wps:wsp>
                      <wps:wsp>
                        <wps:cNvPr id="70" name="Text Box 3"/>
                        <wps:cNvSpPr txBox="1"/>
                        <wps:spPr>
                          <a:xfrm>
                            <a:off x="1016000" y="787400"/>
                            <a:ext cx="838200" cy="2052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1425A01" w14:textId="5B5D1DD1" w:rsidR="00F572CD" w:rsidRPr="00470277" w:rsidRDefault="00F572CD" w:rsidP="0053029B">
                              <w:pPr>
                                <w:pStyle w:val="NormalWeb"/>
                                <w:spacing w:before="0" w:beforeAutospacing="0" w:after="160" w:afterAutospacing="0" w:line="254" w:lineRule="auto"/>
                                <w:jc w:val="center"/>
                                <w:rPr>
                                  <w:rFonts w:asciiTheme="minorHAnsi" w:hAnsiTheme="minorHAnsi"/>
                                  <w:b/>
                                </w:rPr>
                              </w:pPr>
                              <w:proofErr w:type="spellStart"/>
                              <w:proofErr w:type="gramStart"/>
                              <w:r>
                                <w:rPr>
                                  <w:rFonts w:asciiTheme="minorHAnsi" w:eastAsia="Calibri" w:hAnsiTheme="minorHAnsi"/>
                                  <w:b/>
                                  <w:sz w:val="22"/>
                                  <w:szCs w:val="22"/>
                                </w:rPr>
                                <w:t>vec</w:t>
                              </w:r>
                              <w:proofErr w:type="spellEnd"/>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4" name="Straight Connector 4"/>
                        <wps:cNvCnPr>
                          <a:endCxn id="3" idx="0"/>
                        </wps:cNvCnPr>
                        <wps:spPr>
                          <a:xfrm flipH="1">
                            <a:off x="590550" y="262399"/>
                            <a:ext cx="425450" cy="26670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a:stCxn id="69" idx="2"/>
                          <a:endCxn id="68" idx="0"/>
                        </wps:cNvCnPr>
                        <wps:spPr>
                          <a:xfrm>
                            <a:off x="1032805" y="262059"/>
                            <a:ext cx="395945" cy="150685"/>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a:stCxn id="68" idx="2"/>
                          <a:endCxn id="70" idx="0"/>
                        </wps:cNvCnPr>
                        <wps:spPr>
                          <a:xfrm>
                            <a:off x="1428750" y="615950"/>
                            <a:ext cx="6350" cy="1714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a:stCxn id="70" idx="2"/>
                          <a:endCxn id="2" idx="0"/>
                        </wps:cNvCnPr>
                        <wps:spPr>
                          <a:xfrm flipH="1">
                            <a:off x="1031875" y="992619"/>
                            <a:ext cx="403225" cy="21593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a:endCxn id="2" idx="0"/>
                        </wps:cNvCnPr>
                        <wps:spPr>
                          <a:xfrm>
                            <a:off x="558800" y="744999"/>
                            <a:ext cx="473075" cy="463550"/>
                          </a:xfrm>
                          <a:prstGeom prst="line">
                            <a:avLst/>
                          </a:prstGeom>
                          <a:ln>
                            <a:solidFill>
                              <a:schemeClr val="tx1"/>
                            </a:solidFill>
                            <a:tailEnd w="lg" len="lg"/>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33D3805" id="Canvas 1" o:spid="_x0000_s1026" editas="canvas" style="width:151.5pt;height:113.75pt;mso-position-horizontal-relative:char;mso-position-vertical-relative:line" coordsize="19240,14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240;height:14446;visibility:visible;mso-wrap-style:square">
                  <v:fill o:detectmouseclick="t"/>
                  <v:path o:connecttype="none"/>
                </v:shape>
                <v:shapetype id="_x0000_t202" coordsize="21600,21600" o:spt="202" path="m,l,21600r21600,l21600,xe">
                  <v:stroke joinstyle="miter"/>
                  <v:path gradientshapeok="t" o:connecttype="rect"/>
                </v:shapetype>
                <v:shape id="Text Box 2" o:spid="_x0000_s1028" type="#_x0000_t202" style="position:absolute;left:8953;top:12085;width:2731;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ZPZcQA&#10;AADaAAAADwAAAGRycy9kb3ducmV2LnhtbESP3WoCMRSE7wu+QzhCb4pmK0VlNYoKgkKL+IPXh81x&#10;s7o52W5SXX16Uyj0cpiZb5jxtLGluFLtC8cK3rsJCOLM6YJzBYf9sjME4QOyxtIxKbiTh+mk9TLG&#10;VLsbb+m6C7mIEPYpKjAhVKmUPjNk0XddRRy9k6sthijrXOoabxFuS9lLkr60WHBcMFjRwlB22f1Y&#10;BcP7x9fbsT84nsvNem4e+Td/XlCp13YzG4EI1IT/8F97pRX04PdKvAFy8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2T2XEAAAA2gAAAA8AAAAAAAAAAAAAAAAAmAIAAGRycy9k&#10;b3ducmV2LnhtbFBLBQYAAAAABAAEAPUAAACJAwAAAAA=&#10;" fillcolor="white [3201]" stroked="f" strokeweight=".5pt">
                  <v:textbox inset="0,0,0,0">
                    <w:txbxContent>
                      <w:p w14:paraId="2E1A2095" w14:textId="077AA66E" w:rsidR="00F572CD" w:rsidRPr="00470277" w:rsidRDefault="00F572CD" w:rsidP="002921D0">
                        <w:pPr>
                          <w:jc w:val="center"/>
                        </w:pPr>
                        <w:r w:rsidRPr="00470277">
                          <w:t>seq</w:t>
                        </w:r>
                      </w:p>
                    </w:txbxContent>
                  </v:textbox>
                </v:shape>
                <v:shape id="Text Box 3" o:spid="_x0000_s1029" type="#_x0000_t202" style="position:absolute;left:4508;top:5290;width:2794;height:15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q/sUA&#10;AADaAAAADwAAAGRycy9kb3ducmV2LnhtbESPQWsCMRSE74X+h/AKXkSzWlFZjaKC0EKluIrnx+Z1&#10;s3Xzsm5SXfvrm0Khx2FmvmHmy9ZW4kqNLx0rGPQTEMS50yUXCo6HbW8KwgdkjZVjUnAnD8vF48Mc&#10;U+1uvKdrFgoRIexTVGBCqFMpfW7Iou+7mjh6H66xGKJsCqkbvEW4reQwScbSYslxwWBNG0P5Ofuy&#10;Cqb30a57Gk9On9X769p8Fxd+O6NSnad2NQMRqA3/4b/2i1bwDL9X4g2Qi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r+xQAAANoAAAAPAAAAAAAAAAAAAAAAAJgCAABkcnMv&#10;ZG93bnJldi54bWxQSwUGAAAAAAQABAD1AAAAigMAAAAA&#10;" fillcolor="white [3201]" stroked="f" strokeweight=".5pt">
                  <v:textbox inset="0,0,0,0">
                    <w:txbxContent>
                      <w:p w14:paraId="3FC65553" w14:textId="1BD2450E" w:rsidR="00F572CD" w:rsidRPr="00470277" w:rsidRDefault="00F572CD" w:rsidP="00470277">
                        <w:pPr>
                          <w:jc w:val="center"/>
                        </w:pPr>
                        <w:r w:rsidRPr="00470277">
                          <w:t>par</w:t>
                        </w:r>
                      </w:p>
                    </w:txbxContent>
                  </v:textbox>
                </v:shape>
                <v:shape id="Text Box 3" o:spid="_x0000_s1030" type="#_x0000_t202" style="position:absolute;left:11366;top:4127;width:5842;height:2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hYF8MA&#10;AADbAAAADwAAAGRycy9kb3ducmV2LnhtbERPXWvCMBR9F/Yfwh3sRWa6IZ3UprINBgqKzInPl+au&#10;6WxuuiZq9debB8HHw/nOZ71txJE6XztW8DJKQBCXTtdcKdj+fD1PQPiArLFxTArO5GFWPAxyzLQ7&#10;8TcdN6ESMYR9hgpMCG0mpS8NWfQj1xJH7td1FkOEXSV1h6cYbhv5miSptFhzbDDY0qehcr85WAWT&#10;83g13KVvu79mvfgwl+qfl3tU6umxf5+CCNSHu/jmnmsFaRwbv8Qf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VhYF8MAAADbAAAADwAAAAAAAAAAAAAAAACYAgAAZHJzL2Rv&#10;d25yZXYueG1sUEsFBgAAAAAEAAQA9QAAAIgDAAAAAA==&#10;" fillcolor="white [3201]" stroked="f" strokeweight=".5pt">
                  <v:textbox inset="0,0,0,0">
                    <w:txbxContent>
                      <w:p w14:paraId="655FC07A" w14:textId="0BE7EC33" w:rsidR="00F572CD" w:rsidRPr="00470277" w:rsidRDefault="00F572CD" w:rsidP="00470277">
                        <w:pPr>
                          <w:pStyle w:val="NormalWeb"/>
                          <w:spacing w:before="0" w:beforeAutospacing="0" w:after="160" w:afterAutospacing="0" w:line="256" w:lineRule="auto"/>
                          <w:jc w:val="center"/>
                          <w:rPr>
                            <w:rFonts w:asciiTheme="minorHAnsi" w:hAnsiTheme="minorHAnsi"/>
                            <w:b/>
                          </w:rPr>
                        </w:pPr>
                        <w:r>
                          <w:rPr>
                            <w:rFonts w:asciiTheme="minorHAnsi" w:eastAsia="Calibri" w:hAnsiTheme="minorHAnsi"/>
                            <w:b/>
                            <w:sz w:val="22"/>
                            <w:szCs w:val="22"/>
                          </w:rPr>
                          <w:t>unseq</w:t>
                        </w:r>
                      </w:p>
                    </w:txbxContent>
                  </v:textbox>
                </v:shape>
                <v:shape id="Text Box 3" o:spid="_x0000_s1031" type="#_x0000_t202" style="position:absolute;left:7388;top:359;width:5880;height:22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T9jMUA&#10;AADbAAAADwAAAGRycy9kb3ducmV2LnhtbESPQWsCMRSE70L/Q3gFL1Kziqx2a5RaEBQqUls8Pzav&#10;m62bl+0m6uqvN0Khx2FmvmGm89ZW4kSNLx0rGPQTEMS50yUXCr4+l08TED4ga6wck4ILeZjPHjpT&#10;zLQ78weddqEQEcI+QwUmhDqT0ueGLPq+q4mj9+0aiyHKppC6wXOE20oOkySVFkuOCwZrejOUH3ZH&#10;q2ByGW16+3S8/6m264W5Fr/8fkCluo/t6wuIQG34D/+1V1pB+gz3L/EHy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FP2MxQAAANsAAAAPAAAAAAAAAAAAAAAAAJgCAABkcnMv&#10;ZG93bnJldi54bWxQSwUGAAAAAAQABAD1AAAAigMAAAAA&#10;" fillcolor="white [3201]" stroked="f" strokeweight=".5pt">
                  <v:textbox inset="0,0,0,0">
                    <w:txbxContent>
                      <w:p w14:paraId="4D46C09C" w14:textId="77777777" w:rsidR="00F572CD" w:rsidRPr="00470277" w:rsidRDefault="00F572CD" w:rsidP="00470277">
                        <w:pPr>
                          <w:pStyle w:val="NormalWeb"/>
                          <w:spacing w:before="0" w:beforeAutospacing="0" w:after="160" w:afterAutospacing="0" w:line="254" w:lineRule="auto"/>
                          <w:jc w:val="center"/>
                          <w:rPr>
                            <w:rFonts w:asciiTheme="minorHAnsi" w:hAnsiTheme="minorHAnsi"/>
                          </w:rPr>
                        </w:pPr>
                        <w:r w:rsidRPr="00470277">
                          <w:rPr>
                            <w:rFonts w:asciiTheme="minorHAnsi" w:eastAsia="Calibri" w:hAnsiTheme="minorHAnsi"/>
                            <w:sz w:val="22"/>
                            <w:szCs w:val="22"/>
                          </w:rPr>
                          <w:t>par_vec</w:t>
                        </w:r>
                      </w:p>
                    </w:txbxContent>
                  </v:textbox>
                </v:shape>
                <v:shape id="Text Box 3" o:spid="_x0000_s1032" type="#_x0000_t202" style="position:absolute;left:10160;top:7874;width:8382;height:20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fCzMIA&#10;AADbAAAADwAAAGRycy9kb3ducmV2LnhtbERPy2oCMRTdC/5DuEI3opmKqIxGsQVBwVJ84PoyuU5G&#10;JzfTSaqjX28WhS4P5z1bNLYUN6p94VjBez8BQZw5XXCu4HhY9SYgfEDWWDomBQ/ysJi3WzNMtbvz&#10;jm77kIsYwj5FBSaEKpXSZ4Ys+r6riCN3drXFEGGdS13jPYbbUg6SZCQtFhwbDFb0aSi77n+tgslj&#10;+NU9jcanS/m9+TDP/Ie3V1TqrdMspyACNeFf/OdeawXjuD5+iT9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98LMwgAAANsAAAAPAAAAAAAAAAAAAAAAAJgCAABkcnMvZG93&#10;bnJldi54bWxQSwUGAAAAAAQABAD1AAAAhwMAAAAA&#10;" fillcolor="white [3201]" stroked="f" strokeweight=".5pt">
                  <v:textbox inset="0,0,0,0">
                    <w:txbxContent>
                      <w:p w14:paraId="21425A01" w14:textId="5B5D1DD1" w:rsidR="00F572CD" w:rsidRPr="00470277" w:rsidRDefault="00F572CD" w:rsidP="0053029B">
                        <w:pPr>
                          <w:pStyle w:val="NormalWeb"/>
                          <w:spacing w:before="0" w:beforeAutospacing="0" w:after="160" w:afterAutospacing="0" w:line="254" w:lineRule="auto"/>
                          <w:jc w:val="center"/>
                          <w:rPr>
                            <w:rFonts w:asciiTheme="minorHAnsi" w:hAnsiTheme="minorHAnsi"/>
                            <w:b/>
                          </w:rPr>
                        </w:pPr>
                        <w:r>
                          <w:rPr>
                            <w:rFonts w:asciiTheme="minorHAnsi" w:eastAsia="Calibri" w:hAnsiTheme="minorHAnsi"/>
                            <w:b/>
                            <w:sz w:val="22"/>
                            <w:szCs w:val="22"/>
                          </w:rPr>
                          <w:t>vec</w:t>
                        </w:r>
                      </w:p>
                    </w:txbxContent>
                  </v:textbox>
                </v:shape>
                <v:line id="Straight Connector 4" o:spid="_x0000_s1033" style="position:absolute;flip:x;visibility:visible;mso-wrap-style:square" from="5905,2623" to="10160,5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8PFMMAAADaAAAADwAAAGRycy9kb3ducmV2LnhtbESPQWvCQBSE7wX/w/KE3urGIiLRVUQr&#10;SKEHjSDeHtlnEs2+jbtrTP+9Wyh4HGbmG2a26EwtWnK+sqxgOEhAEOdWV1woOGSbjwkIH5A11pZJ&#10;wS95WMx7bzNMtX3wjtp9KESEsE9RQRlCk0rp85IM+oFtiKN3ts5giNIVUjt8RLip5WeSjKXBiuNC&#10;iQ2tSsqv+7tRsM4utwN/u8n459S02Wp5/BqeWKn3frecggjUhVf4v73VCkbwdyXeAD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DxTDAAAA2gAAAA8AAAAAAAAAAAAA&#10;AAAAoQIAAGRycy9kb3ducmV2LnhtbFBLBQYAAAAABAAEAPkAAACRAwAAAAA=&#10;" strokecolor="black [3213]" strokeweight=".5pt">
                  <v:stroke endarrowwidth="wide" endarrowlength="long" joinstyle="miter"/>
                </v:line>
                <v:line id="Straight Connector 5" o:spid="_x0000_s1034" style="position:absolute;visibility:visible;mso-wrap-style:square" from="10328,2620" to="14287,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EpZcIAAADaAAAADwAAAGRycy9kb3ducmV2LnhtbESPT2sCMRTE7wW/Q3hCbzWr2CKrUVRq&#10;K9SLf8DrY/PcDW5eliRd129vCgWPw8z8hpktOluLlnwwjhUMBxkI4sJpw6WC03HzNgERIrLG2jEp&#10;uFOAxbz3MsNcuxvvqT3EUiQIhxwVVDE2uZShqMhiGLiGOHkX5y3GJH0ptcdbgttajrLsQ1o0nBYq&#10;bGhdUXE9/FoF/qvc1Xw6mu9JtrqYz3Z8/rk7pV773XIKIlIXn+H/9lYreIe/K+kG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0EpZcIAAADaAAAADwAAAAAAAAAAAAAA&#10;AAChAgAAZHJzL2Rvd25yZXYueG1sUEsFBgAAAAAEAAQA+QAAAJADAAAAAA==&#10;" strokecolor="black [3213]" strokeweight=".5pt">
                  <v:stroke endarrowwidth="wide" endarrowlength="long" joinstyle="miter"/>
                </v:line>
                <v:line id="Straight Connector 6" o:spid="_x0000_s1035" style="position:absolute;visibility:visible;mso-wrap-style:square" from="14287,6159" to="14351,7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3EsIAAADaAAAADwAAAGRycy9kb3ducmV2LnhtbESPQWsCMRSE70L/Q3gFb5qtiMjWKG2p&#10;VdCLq9DrY/PcDd28LEm6rv/eCILHYWa+YRar3jaiIx+MYwVv4wwEcem04UrB6bgezUGEiKyxcUwK&#10;rhRgtXwZLDDX7sIH6opYiQThkKOCOsY2lzKUNVkMY9cSJ+/svMWYpK+k9nhJcNvISZbNpEXDaaHG&#10;lr5qKv+Kf6vA/1T7hk9Hs5lnn2fz3U1/d1en1PC1/3gHEamPz/CjvdUKZnC/km6AX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O3EsIAAADaAAAADwAAAAAAAAAAAAAA&#10;AAChAgAAZHJzL2Rvd25yZXYueG1sUEsFBgAAAAAEAAQA+QAAAJADAAAAAA==&#10;" strokecolor="black [3213]" strokeweight=".5pt">
                  <v:stroke endarrowwidth="wide" endarrowlength="long" joinstyle="miter"/>
                </v:line>
                <v:line id="Straight Connector 8" o:spid="_x0000_s1036" style="position:absolute;flip:x;visibility:visible;mso-wrap-style:square" from="10318,9926" to="14351,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IFEcEAAADaAAAADwAAAGRycy9kb3ducmV2LnhtbERPPWvDMBDdC/0P4grZGtkdTHCjhOC0&#10;UAIdEhtKtsO62m6skyuptvvvoyGQ8fG+19vZ9GIk5zvLCtJlAoK4trrjRkFVvj+vQPiArLG3TAr+&#10;ycN28/iwxlzbiY80nkIjYgj7HBW0IQy5lL5uyaBf2oE4ct/WGQwRukZqh1MMN718SZJMGuw4NrQ4&#10;UNFSfTn9GQX78ue34oNbZZ/nYSyL3ddbemalFk/z7hVEoDncxTf3h1YQt8Yr8QbIz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cgURwQAAANoAAAAPAAAAAAAAAAAAAAAA&#10;AKECAABkcnMvZG93bnJldi54bWxQSwUGAAAAAAQABAD5AAAAjwMAAAAA&#10;" strokecolor="black [3213]" strokeweight=".5pt">
                  <v:stroke endarrowwidth="wide" endarrowlength="long" joinstyle="miter"/>
                </v:line>
                <v:line id="Straight Connector 10" o:spid="_x0000_s1037" style="position:absolute;visibility:visible;mso-wrap-style:square" from="5588,7449" to="10318,12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I11cQAAADbAAAADwAAAGRycy9kb3ducmV2LnhtbESPT2sCMRDF7wW/Qxiht5qtlCJbo1jR&#10;tlAv/oFeh824G9xMliRd12/fORS8zfDevPeb+XLwreopJhfYwPOkAEVcBeu4NnA6bp9moFJGttgG&#10;JgM3SrBcjB7mWNpw5T31h1wrCeFUooEm567UOlUNeUyT0BGLdg7RY5Y11tpGvEq4b/W0KF61R8fS&#10;0GBH64aqy+HXG4gf9a7l09F9zor3s9v0Lz/ft2DM43hYvYHKNOS7+f/6ywq+0MsvMoBe/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AjXVxAAAANsAAAAPAAAAAAAAAAAA&#10;AAAAAKECAABkcnMvZG93bnJldi54bWxQSwUGAAAAAAQABAD5AAAAkgMAAAAA&#10;" strokecolor="black [3213]" strokeweight=".5pt">
                  <v:stroke endarrowwidth="wide" endarrowlength="long" joinstyle="miter"/>
                </v:line>
                <w10:anchorlock/>
              </v:group>
            </w:pict>
          </mc:Fallback>
        </mc:AlternateContent>
      </w:r>
    </w:p>
    <w:p w14:paraId="5FC83C19" w14:textId="2A056B9B" w:rsidR="00DA51AC" w:rsidRDefault="005B3F9F" w:rsidP="00C41032">
      <w:pPr>
        <w:pStyle w:val="Body"/>
      </w:pPr>
      <w:r>
        <w:t xml:space="preserve">No compiler extensions are necessary </w:t>
      </w:r>
      <w:r w:rsidR="00C41032">
        <w:t>for</w:t>
      </w:r>
      <w:r>
        <w:t xml:space="preserve"> correct implementation</w:t>
      </w:r>
      <w:r w:rsidR="007B2035">
        <w:t xml:space="preserve">.  An implementation </w:t>
      </w:r>
      <w:r w:rsidR="002B2DD9">
        <w:t xml:space="preserve">is free to </w:t>
      </w:r>
      <w:r w:rsidR="007B2035">
        <w:t>implement any policy higher on the lattice via a policy lower on the lattice</w:t>
      </w:r>
      <w:r w:rsidR="00472F05">
        <w:t xml:space="preserve">, although it is not </w:t>
      </w:r>
      <w:r w:rsidR="006F039F">
        <w:t xml:space="preserve">currently </w:t>
      </w:r>
      <w:r w:rsidR="00472F05">
        <w:t xml:space="preserve">clear what the </w:t>
      </w:r>
      <w:proofErr w:type="spellStart"/>
      <w:r w:rsidR="00D45D13" w:rsidRPr="00C95ECD">
        <w:rPr>
          <w:rStyle w:val="Codeinline"/>
        </w:rPr>
        <w:t>vec</w:t>
      </w:r>
      <w:proofErr w:type="spellEnd"/>
      <w:r w:rsidR="00D45D13">
        <w:t xml:space="preserve"> </w:t>
      </w:r>
      <w:r w:rsidR="00472F05">
        <w:t>policy mig</w:t>
      </w:r>
      <w:r w:rsidR="00282C52">
        <w:t>h</w:t>
      </w:r>
      <w:r w:rsidR="00472F05">
        <w:t>t mean for most of the STL algorithms, other than</w:t>
      </w:r>
      <w:r w:rsidR="00282C52">
        <w:t xml:space="preserve"> ones that iteratively apply a </w:t>
      </w:r>
      <w:r w:rsidR="00F94E1F">
        <w:t xml:space="preserve">single </w:t>
      </w:r>
      <w:r w:rsidR="00282C52">
        <w:t>function</w:t>
      </w:r>
      <w:r w:rsidR="007B2035">
        <w:t>.   H</w:t>
      </w:r>
      <w:r w:rsidR="00DA51AC">
        <w:t>idden</w:t>
      </w:r>
      <w:r>
        <w:t xml:space="preserve"> </w:t>
      </w:r>
      <w:r w:rsidR="00DA51AC">
        <w:t xml:space="preserve">vendor-specific hooks </w:t>
      </w:r>
      <w:r>
        <w:t xml:space="preserve">may </w:t>
      </w:r>
      <w:r w:rsidR="00C41032">
        <w:t>aid</w:t>
      </w:r>
      <w:r>
        <w:t xml:space="preserve"> an optimizing implementation</w:t>
      </w:r>
      <w:r w:rsidR="00AB6F1C">
        <w:t xml:space="preserve"> of </w:t>
      </w:r>
      <w:proofErr w:type="spellStart"/>
      <w:r w:rsidR="00AB6F1C" w:rsidRPr="001D0546">
        <w:rPr>
          <w:rStyle w:val="Codeinline"/>
        </w:rPr>
        <w:t>for_loop</w:t>
      </w:r>
      <w:proofErr w:type="spellEnd"/>
      <w:r w:rsidR="00AB6F1C">
        <w:t xml:space="preserve"> reductions with either policy</w:t>
      </w:r>
      <w:r>
        <w:t>.</w:t>
      </w:r>
      <w:r w:rsidR="006273F2">
        <w:rPr>
          <w:rStyle w:val="FootnoteReference"/>
        </w:rPr>
        <w:footnoteReference w:id="3"/>
      </w:r>
      <w:r>
        <w:t xml:space="preserve">  </w:t>
      </w:r>
      <w:r w:rsidR="00AB6F1C">
        <w:t xml:space="preserve">  </w:t>
      </w:r>
    </w:p>
    <w:p w14:paraId="4260A498" w14:textId="21BF9482" w:rsidR="002921D0" w:rsidRDefault="007B2035" w:rsidP="005C5EA4">
      <w:pPr>
        <w:pStyle w:val="Body"/>
      </w:pPr>
      <w:r>
        <w:lastRenderedPageBreak/>
        <w:t>The ability to constrain execution to a single OS thread is commonly useful for avoiding resource interference with</w:t>
      </w:r>
      <w:r w:rsidRPr="005C5EA4">
        <w:t xml:space="preserve"> </w:t>
      </w:r>
      <w:r w:rsidR="00461716">
        <w:t>multi</w:t>
      </w:r>
      <w:r w:rsidR="00282C52">
        <w:t>-</w:t>
      </w:r>
      <w:r>
        <w:t xml:space="preserve">threading </w:t>
      </w:r>
      <w:r w:rsidR="00461716">
        <w:t>designs.</w:t>
      </w:r>
      <w:r>
        <w:t xml:space="preserve">  </w:t>
      </w:r>
    </w:p>
    <w:p w14:paraId="0F9D8601" w14:textId="4DB1153E" w:rsidR="005C5EA4" w:rsidRDefault="0074126B" w:rsidP="005C5EA4">
      <w:pPr>
        <w:pStyle w:val="Body"/>
      </w:pPr>
      <w:r>
        <w:t>Having</w:t>
      </w:r>
      <w:r w:rsidR="005C5EA4">
        <w:t xml:space="preserve"> two </w:t>
      </w:r>
      <w:r>
        <w:t xml:space="preserve">new </w:t>
      </w:r>
      <w:r w:rsidR="005C5EA4">
        <w:t xml:space="preserve">policies, instead of one, and restricting </w:t>
      </w:r>
      <w:proofErr w:type="spellStart"/>
      <w:r w:rsidR="0042473F">
        <w:rPr>
          <w:rStyle w:val="Codeinline"/>
        </w:rPr>
        <w:t>vec</w:t>
      </w:r>
      <w:proofErr w:type="spellEnd"/>
      <w:r w:rsidR="0042473F">
        <w:t xml:space="preserve"> </w:t>
      </w:r>
      <w:r w:rsidR="005C5EA4">
        <w:t xml:space="preserve">to </w:t>
      </w:r>
      <w:proofErr w:type="spellStart"/>
      <w:r w:rsidR="005C5EA4" w:rsidRPr="00A03426">
        <w:rPr>
          <w:rStyle w:val="Codeinline"/>
        </w:rPr>
        <w:t>for_loop</w:t>
      </w:r>
      <w:proofErr w:type="spellEnd"/>
      <w:r w:rsidR="005C5EA4">
        <w:t xml:space="preserve"> resolves a fundamental conflict.  The </w:t>
      </w:r>
      <w:proofErr w:type="spellStart"/>
      <w:r w:rsidR="008943F6">
        <w:rPr>
          <w:rStyle w:val="Codeinline"/>
        </w:rPr>
        <w:t>unseq</w:t>
      </w:r>
      <w:proofErr w:type="spellEnd"/>
      <w:r w:rsidR="008943F6" w:rsidRPr="008943F6">
        <w:t xml:space="preserve"> </w:t>
      </w:r>
      <w:r w:rsidR="00B6478B" w:rsidRPr="008943F6">
        <w:t>policy</w:t>
      </w:r>
      <w:r w:rsidR="005C5EA4" w:rsidRPr="008943F6">
        <w:t xml:space="preserve"> is generally </w:t>
      </w:r>
      <w:r w:rsidR="005C5EA4">
        <w:t xml:space="preserve">useful and straightforward to define for </w:t>
      </w:r>
      <w:r>
        <w:t>the parallel</w:t>
      </w:r>
      <w:r w:rsidR="005C5EA4">
        <w:t xml:space="preserve"> algorithms</w:t>
      </w:r>
      <w:r>
        <w:t xml:space="preserve"> in the Parallelism TS</w:t>
      </w:r>
      <w:r w:rsidR="005C5EA4">
        <w:t xml:space="preserve">, but fails to capture guarantees critical to an important class of loops.  Conversely, </w:t>
      </w:r>
      <w:proofErr w:type="spellStart"/>
      <w:r w:rsidR="008943F6">
        <w:rPr>
          <w:rStyle w:val="Codeinline"/>
        </w:rPr>
        <w:t>vec</w:t>
      </w:r>
      <w:proofErr w:type="spellEnd"/>
      <w:r w:rsidR="008943F6">
        <w:t xml:space="preserve"> </w:t>
      </w:r>
      <w:r w:rsidR="005C5EA4">
        <w:t xml:space="preserve">is critically useful for an important class of loops and definable for </w:t>
      </w:r>
      <w:proofErr w:type="spellStart"/>
      <w:r w:rsidR="005C5EA4" w:rsidRPr="00AF7760">
        <w:rPr>
          <w:rStyle w:val="Codeinline"/>
        </w:rPr>
        <w:t>for_loop</w:t>
      </w:r>
      <w:proofErr w:type="spellEnd"/>
      <w:r w:rsidR="005C5EA4">
        <w:t xml:space="preserve">, but </w:t>
      </w:r>
      <w:r>
        <w:t>seems impractical to generalize to the parallel</w:t>
      </w:r>
      <w:r w:rsidR="005C5EA4">
        <w:t xml:space="preserve"> algorithms in </w:t>
      </w:r>
      <w:r>
        <w:t xml:space="preserve">a way that is both </w:t>
      </w:r>
      <w:r w:rsidR="002B2DD9">
        <w:t>well-</w:t>
      </w:r>
      <w:r w:rsidR="005C5EA4">
        <w:t>define</w:t>
      </w:r>
      <w:r>
        <w:t>d</w:t>
      </w:r>
      <w:r w:rsidR="005C5EA4">
        <w:t xml:space="preserve"> and </w:t>
      </w:r>
      <w:r>
        <w:t>beneficial to exploit</w:t>
      </w:r>
      <w:r w:rsidR="005C5EA4">
        <w:t>.</w:t>
      </w:r>
    </w:p>
    <w:p w14:paraId="58412490" w14:textId="3F94B4C2" w:rsidR="00955450" w:rsidRDefault="00461716" w:rsidP="00472F05">
      <w:pPr>
        <w:pStyle w:val="Body"/>
      </w:pPr>
      <w:r>
        <w:t xml:space="preserve">The </w:t>
      </w:r>
      <w:r w:rsidR="008621DF">
        <w:t>P</w:t>
      </w:r>
      <w:r>
        <w:t>arallelism TS offer</w:t>
      </w:r>
      <w:r w:rsidR="00282C52">
        <w:t>s</w:t>
      </w:r>
      <w:r>
        <w:t xml:space="preserve"> the </w:t>
      </w:r>
      <w:proofErr w:type="spellStart"/>
      <w:r w:rsidRPr="0092375B">
        <w:rPr>
          <w:rStyle w:val="Codeinline"/>
        </w:rPr>
        <w:t>par_vec</w:t>
      </w:r>
      <w:proofErr w:type="spellEnd"/>
      <w:r>
        <w:t xml:space="preserve"> policy, and there is some interest in</w:t>
      </w:r>
      <w:r w:rsidR="00F94E1F">
        <w:t xml:space="preserve"> </w:t>
      </w:r>
      <w:r w:rsidR="00282C52">
        <w:t>a variant that</w:t>
      </w:r>
      <w:r>
        <w:t xml:space="preserve"> restrict</w:t>
      </w:r>
      <w:r w:rsidR="00282C52">
        <w:t>s</w:t>
      </w:r>
      <w:r>
        <w:t xml:space="preserve"> </w:t>
      </w:r>
      <w:r w:rsidR="00F94E1F">
        <w:t>execution</w:t>
      </w:r>
      <w:r>
        <w:t xml:space="preserve"> to a single thread. </w:t>
      </w:r>
      <w:r w:rsidR="00F94E1F">
        <w:t xml:space="preserve"> </w:t>
      </w:r>
      <w:r>
        <w:t xml:space="preserve">The result of such a </w:t>
      </w:r>
      <w:r w:rsidR="002B2DD9">
        <w:t xml:space="preserve">restriction </w:t>
      </w:r>
      <w:r w:rsidR="00F94E1F">
        <w:t xml:space="preserve">is our </w:t>
      </w:r>
      <w:proofErr w:type="spellStart"/>
      <w:r w:rsidR="00D45D13">
        <w:rPr>
          <w:rStyle w:val="Codeinline"/>
        </w:rPr>
        <w:t>unseq</w:t>
      </w:r>
      <w:proofErr w:type="spellEnd"/>
      <w:r w:rsidR="00D45D13">
        <w:t xml:space="preserve"> </w:t>
      </w:r>
      <w:r w:rsidR="00F94E1F">
        <w:t xml:space="preserve">policy. </w:t>
      </w:r>
      <w:r>
        <w:t xml:space="preserve"> </w:t>
      </w:r>
      <w:r w:rsidR="00F94E1F">
        <w:t>Alas</w:t>
      </w:r>
      <w:r w:rsidR="002B2DD9">
        <w:t>,</w:t>
      </w:r>
      <w:r w:rsidR="00F94E1F">
        <w:t xml:space="preserve"> this policy, though </w:t>
      </w:r>
      <w:r w:rsidR="00F94E1F" w:rsidRPr="008621DF">
        <w:rPr>
          <w:b/>
        </w:rPr>
        <w:t>sufficient</w:t>
      </w:r>
      <w:r w:rsidR="00F94E1F">
        <w:t xml:space="preserve"> for vectorization</w:t>
      </w:r>
      <w:r w:rsidR="008621DF">
        <w:t xml:space="preserve"> (exploiting vector hardware)</w:t>
      </w:r>
      <w:r w:rsidR="00F94E1F">
        <w:t xml:space="preserve">, </w:t>
      </w:r>
      <w:r w:rsidR="00F5793D">
        <w:t xml:space="preserve">is excessively permissive and </w:t>
      </w:r>
      <w:r w:rsidR="008621DF">
        <w:t xml:space="preserve">fails to express the </w:t>
      </w:r>
      <w:r w:rsidR="008621DF">
        <w:rPr>
          <w:b/>
        </w:rPr>
        <w:t xml:space="preserve">necessary </w:t>
      </w:r>
      <w:r w:rsidR="008621DF">
        <w:t>requirements</w:t>
      </w:r>
      <w:r w:rsidR="00F5793D">
        <w:t>.  T</w:t>
      </w:r>
      <w:r w:rsidR="008621DF">
        <w:t xml:space="preserve">he gap </w:t>
      </w:r>
      <w:r w:rsidR="00F5793D">
        <w:t xml:space="preserve">between sufficient and necessary </w:t>
      </w:r>
      <w:r w:rsidR="008621DF">
        <w:t xml:space="preserve">contains many </w:t>
      </w:r>
      <w:r w:rsidR="00F5793D">
        <w:t xml:space="preserve">vectorizable </w:t>
      </w:r>
      <w:r w:rsidR="008621DF">
        <w:t>loops of practical interest.</w:t>
      </w:r>
      <w:r w:rsidR="00F94E1F">
        <w:t xml:space="preserve">  </w:t>
      </w:r>
      <w:r>
        <w:t xml:space="preserve">As defined in N4507, </w:t>
      </w:r>
      <w:proofErr w:type="spellStart"/>
      <w:r w:rsidRPr="0092375B">
        <w:rPr>
          <w:rStyle w:val="Codeinline"/>
        </w:rPr>
        <w:t>par_vec</w:t>
      </w:r>
      <w:proofErr w:type="spellEnd"/>
      <w:r>
        <w:t xml:space="preserve"> </w:t>
      </w:r>
      <w:r w:rsidR="00955450">
        <w:t>allows:</w:t>
      </w:r>
    </w:p>
    <w:p w14:paraId="02CD614A" w14:textId="22F1A91C" w:rsidR="00955450" w:rsidRDefault="00461716" w:rsidP="00D45D13">
      <w:pPr>
        <w:pStyle w:val="Body"/>
        <w:ind w:left="720"/>
      </w:pPr>
      <w:r>
        <w:t>“</w:t>
      </w:r>
      <w:r w:rsidR="00955450">
        <w:t xml:space="preserve">The invocation of element access functions ... are </w:t>
      </w:r>
      <w:r w:rsidR="0033084A">
        <w:t xml:space="preserve">permitted to execute in an unordered fashion in unspecified threads and </w:t>
      </w:r>
      <w:proofErr w:type="spellStart"/>
      <w:r w:rsidR="0033084A">
        <w:t>unsequenced</w:t>
      </w:r>
      <w:proofErr w:type="spellEnd"/>
      <w:r w:rsidR="0033084A">
        <w:t xml:space="preserve"> with respect to one another within each thread. [</w:t>
      </w:r>
      <w:r w:rsidR="00955450" w:rsidRPr="006F039F">
        <w:rPr>
          <w:i/>
        </w:rPr>
        <w:t>N</w:t>
      </w:r>
      <w:r w:rsidR="0033084A" w:rsidRPr="006F039F">
        <w:rPr>
          <w:i/>
        </w:rPr>
        <w:t>ote</w:t>
      </w:r>
      <w:r w:rsidR="0033084A">
        <w:t xml:space="preserve">: this means that multiple function object invocations may be interleaved on a single thread. – </w:t>
      </w:r>
      <w:r w:rsidR="0033084A" w:rsidRPr="006F039F">
        <w:rPr>
          <w:i/>
        </w:rPr>
        <w:t xml:space="preserve">end </w:t>
      </w:r>
      <w:proofErr w:type="gramStart"/>
      <w:r w:rsidR="0033084A" w:rsidRPr="006F039F">
        <w:rPr>
          <w:i/>
        </w:rPr>
        <w:t>note</w:t>
      </w:r>
      <w:r w:rsidR="0033084A">
        <w:t xml:space="preserve"> ]</w:t>
      </w:r>
      <w:proofErr w:type="gramEnd"/>
      <w:r w:rsidR="00955450">
        <w:t>”</w:t>
      </w:r>
    </w:p>
    <w:p w14:paraId="75DE654C" w14:textId="61F519E3" w:rsidR="00461716" w:rsidRDefault="008621DF" w:rsidP="00955450">
      <w:pPr>
        <w:pStyle w:val="Body"/>
      </w:pPr>
      <w:r>
        <w:t>Merely constraining</w:t>
      </w:r>
      <w:r w:rsidR="0033084A">
        <w:t xml:space="preserve"> </w:t>
      </w:r>
      <w:proofErr w:type="spellStart"/>
      <w:r w:rsidR="0033084A" w:rsidRPr="00BF7454">
        <w:rPr>
          <w:rStyle w:val="Codeinline"/>
        </w:rPr>
        <w:t>par_vec</w:t>
      </w:r>
      <w:proofErr w:type="spellEnd"/>
      <w:r w:rsidR="0033084A">
        <w:t xml:space="preserve"> to a single thread </w:t>
      </w:r>
      <w:r>
        <w:t>still allows permissive</w:t>
      </w:r>
      <w:r w:rsidR="0033084A">
        <w:t xml:space="preserve"> interleav</w:t>
      </w:r>
      <w:r w:rsidR="007F1C40">
        <w:t xml:space="preserve">ing that would give undefined semantics to loops in the aforementioned gap.  </w:t>
      </w:r>
    </w:p>
    <w:p w14:paraId="3A24649F" w14:textId="64C90FDE" w:rsidR="00DA51AC" w:rsidRDefault="00DA51AC" w:rsidP="00230437">
      <w:pPr>
        <w:pStyle w:val="Body"/>
      </w:pPr>
      <w:r>
        <w:t xml:space="preserve">Here is a </w:t>
      </w:r>
      <w:r w:rsidR="00CE292A">
        <w:t xml:space="preserve">short </w:t>
      </w:r>
      <w:r>
        <w:t>example</w:t>
      </w:r>
      <w:r w:rsidR="00F746B2">
        <w:t xml:space="preserve"> that falls in the gap</w:t>
      </w:r>
      <w:r w:rsidR="006273F2">
        <w:t xml:space="preserve">, using </w:t>
      </w:r>
      <w:proofErr w:type="spellStart"/>
      <w:r w:rsidR="006273F2" w:rsidRPr="00B5253E">
        <w:rPr>
          <w:rStyle w:val="Codeinline"/>
        </w:rPr>
        <w:t>for_loop</w:t>
      </w:r>
      <w:proofErr w:type="spellEnd"/>
      <w:r w:rsidR="006273F2">
        <w:t xml:space="preserve"> from </w:t>
      </w:r>
      <w:del w:id="19" w:author="Robison, Arch" w:date="2016-02-01T14:16:00Z">
        <w:r w:rsidR="00FF17C0" w:rsidDel="00147127">
          <w:delText xml:space="preserve">P0075R0 </w:delText>
        </w:r>
      </w:del>
      <w:ins w:id="20" w:author="Robison, Arch" w:date="2016-02-01T14:16:00Z">
        <w:r w:rsidR="00147127">
          <w:t xml:space="preserve">P0075R1 </w:t>
        </w:r>
      </w:ins>
      <w:r w:rsidR="00330438">
        <w:t xml:space="preserve">with </w:t>
      </w:r>
      <w:proofErr w:type="spellStart"/>
      <w:r w:rsidR="00C46ECB">
        <w:rPr>
          <w:rStyle w:val="Codeinline"/>
        </w:rPr>
        <w:t>vector</w:t>
      </w:r>
      <w:r w:rsidR="00330438" w:rsidRPr="00230437">
        <w:rPr>
          <w:rStyle w:val="Codeinline"/>
        </w:rPr>
        <w:t>_execution_policy</w:t>
      </w:r>
      <w:proofErr w:type="spellEnd"/>
      <w:r w:rsidR="00330438" w:rsidRPr="00B5253E">
        <w:t>:</w:t>
      </w:r>
    </w:p>
    <w:p w14:paraId="116FC9CE" w14:textId="16610E21" w:rsidR="005B3F9F" w:rsidRDefault="005B3F9F" w:rsidP="00230437">
      <w:pPr>
        <w:pStyle w:val="Code"/>
        <w:ind w:left="720"/>
      </w:pPr>
      <w:proofErr w:type="gramStart"/>
      <w:r>
        <w:t>void</w:t>
      </w:r>
      <w:proofErr w:type="gramEnd"/>
      <w:r>
        <w:t xml:space="preserve"> </w:t>
      </w:r>
      <w:r w:rsidR="006273F2">
        <w:t>binomial</w:t>
      </w:r>
      <w:r>
        <w:t>(int n, float y[]) {</w:t>
      </w:r>
    </w:p>
    <w:p w14:paraId="089DA421" w14:textId="768DEB43" w:rsidR="005B3F9F" w:rsidRDefault="005B3F9F" w:rsidP="00230437">
      <w:pPr>
        <w:pStyle w:val="Code"/>
        <w:ind w:left="720"/>
      </w:pPr>
      <w:r>
        <w:t xml:space="preserve">    </w:t>
      </w:r>
      <w:proofErr w:type="spellStart"/>
      <w:r>
        <w:t>for_</w:t>
      </w:r>
      <w:proofErr w:type="gramStart"/>
      <w:r>
        <w:t>loop</w:t>
      </w:r>
      <w:proofErr w:type="spellEnd"/>
      <w:r>
        <w:t>(</w:t>
      </w:r>
      <w:proofErr w:type="gramEnd"/>
      <w:r>
        <w:t xml:space="preserve"> </w:t>
      </w:r>
      <w:proofErr w:type="spellStart"/>
      <w:r w:rsidR="00C46ECB">
        <w:rPr>
          <w:b/>
        </w:rPr>
        <w:t>vec</w:t>
      </w:r>
      <w:proofErr w:type="spellEnd"/>
      <w:r>
        <w:t>, 0, n, [</w:t>
      </w:r>
      <w:r w:rsidR="00DA51AC">
        <w:t>&amp;</w:t>
      </w:r>
      <w:r>
        <w:t>](int i) {</w:t>
      </w:r>
    </w:p>
    <w:p w14:paraId="22AE339F" w14:textId="2467BC24" w:rsidR="005B3F9F" w:rsidRDefault="005B3F9F" w:rsidP="00230437">
      <w:pPr>
        <w:pStyle w:val="Code"/>
        <w:ind w:left="720"/>
      </w:pPr>
      <w:r>
        <w:t xml:space="preserve">        </w:t>
      </w:r>
      <w:proofErr w:type="gramStart"/>
      <w:r>
        <w:t>y[</w:t>
      </w:r>
      <w:proofErr w:type="gramEnd"/>
      <w:r>
        <w:t xml:space="preserve">i] += </w:t>
      </w:r>
      <w:r w:rsidR="006273F2">
        <w:t>y[i+1]</w:t>
      </w:r>
      <w:r>
        <w:t>;</w:t>
      </w:r>
    </w:p>
    <w:p w14:paraId="7E250886" w14:textId="0FFF25FE" w:rsidR="005B3F9F" w:rsidRDefault="005B3F9F" w:rsidP="00230437">
      <w:pPr>
        <w:pStyle w:val="Code"/>
        <w:ind w:left="720"/>
      </w:pPr>
      <w:r>
        <w:t xml:space="preserve">    });</w:t>
      </w:r>
    </w:p>
    <w:p w14:paraId="3A2798B3" w14:textId="5EB8EB04" w:rsidR="005B3F9F" w:rsidRDefault="00DA51AC" w:rsidP="00230437">
      <w:pPr>
        <w:pStyle w:val="Code"/>
        <w:ind w:left="720"/>
      </w:pPr>
      <w:r>
        <w:t>}</w:t>
      </w:r>
    </w:p>
    <w:p w14:paraId="251712C9" w14:textId="7EF3816B" w:rsidR="00DA51AC" w:rsidRPr="004B75A6" w:rsidRDefault="00DA51AC" w:rsidP="00230437">
      <w:pPr>
        <w:pStyle w:val="Body"/>
      </w:pPr>
      <w:r w:rsidRPr="00DA51AC">
        <w:t xml:space="preserve">The call to </w:t>
      </w:r>
      <w:proofErr w:type="spellStart"/>
      <w:r w:rsidRPr="00330438">
        <w:rPr>
          <w:rStyle w:val="Codeinline"/>
        </w:rPr>
        <w:t>for_loop</w:t>
      </w:r>
      <w:proofErr w:type="spellEnd"/>
      <w:r w:rsidRPr="00DA51AC">
        <w:t xml:space="preserve"> is equivalent, except with more relaxed sequencing, to:</w:t>
      </w:r>
    </w:p>
    <w:p w14:paraId="4289FDCE" w14:textId="77777777" w:rsidR="006273F2" w:rsidRDefault="006273F2" w:rsidP="006273F2">
      <w:pPr>
        <w:pStyle w:val="Code"/>
        <w:ind w:left="720"/>
      </w:pPr>
      <w:proofErr w:type="gramStart"/>
      <w:r>
        <w:t>void</w:t>
      </w:r>
      <w:proofErr w:type="gramEnd"/>
      <w:r>
        <w:t xml:space="preserve"> binomial(int n, float y[]) {</w:t>
      </w:r>
    </w:p>
    <w:p w14:paraId="521051CA" w14:textId="749C4DF5" w:rsidR="00DA51AC" w:rsidRDefault="00DA51AC" w:rsidP="00DA51AC">
      <w:pPr>
        <w:pStyle w:val="Code"/>
        <w:ind w:left="720"/>
      </w:pPr>
      <w:r>
        <w:t xml:space="preserve">    </w:t>
      </w:r>
      <w:proofErr w:type="gramStart"/>
      <w:r>
        <w:t>for(</w:t>
      </w:r>
      <w:proofErr w:type="gramEnd"/>
      <w:r>
        <w:t xml:space="preserve"> int i=0; i&lt;n; ++i )</w:t>
      </w:r>
    </w:p>
    <w:p w14:paraId="571EA0D3" w14:textId="11F05154" w:rsidR="00DA51AC" w:rsidRDefault="00DA51AC" w:rsidP="00DA51AC">
      <w:pPr>
        <w:pStyle w:val="Code"/>
        <w:ind w:left="720"/>
      </w:pPr>
      <w:r>
        <w:t xml:space="preserve">        </w:t>
      </w:r>
      <w:proofErr w:type="gramStart"/>
      <w:r>
        <w:t>y[</w:t>
      </w:r>
      <w:proofErr w:type="gramEnd"/>
      <w:r>
        <w:t xml:space="preserve">i] += </w:t>
      </w:r>
      <w:r w:rsidR="006273F2">
        <w:t>y[i+1];</w:t>
      </w:r>
    </w:p>
    <w:p w14:paraId="0B516E30" w14:textId="5D0AB5F6" w:rsidR="00DA51AC" w:rsidRDefault="00DA51AC" w:rsidP="00230437">
      <w:pPr>
        <w:pStyle w:val="Code"/>
        <w:ind w:left="720"/>
      </w:pPr>
      <w:r>
        <w:t>}</w:t>
      </w:r>
    </w:p>
    <w:p w14:paraId="0951B63C" w14:textId="77777777" w:rsidR="00AF7760" w:rsidRDefault="00AF7760" w:rsidP="00AF7760">
      <w:pPr>
        <w:pStyle w:val="Code"/>
      </w:pPr>
    </w:p>
    <w:p w14:paraId="5E374575" w14:textId="4055687D" w:rsidR="005C5EA4" w:rsidRPr="00AF7760" w:rsidRDefault="005C5EA4" w:rsidP="005C5EA4">
      <w:pPr>
        <w:pStyle w:val="Code"/>
        <w:rPr>
          <w:rFonts w:asciiTheme="minorHAnsi" w:hAnsiTheme="minorHAnsi"/>
          <w:sz w:val="22"/>
        </w:rPr>
      </w:pPr>
      <w:r>
        <w:rPr>
          <w:rFonts w:asciiTheme="minorHAnsi" w:hAnsiTheme="minorHAnsi"/>
          <w:sz w:val="22"/>
        </w:rPr>
        <w:t xml:space="preserve">The </w:t>
      </w:r>
      <w:proofErr w:type="spellStart"/>
      <w:r w:rsidRPr="0092375B">
        <w:rPr>
          <w:rStyle w:val="Codeinline"/>
        </w:rPr>
        <w:t>for_loop</w:t>
      </w:r>
      <w:proofErr w:type="spellEnd"/>
      <w:r>
        <w:rPr>
          <w:rFonts w:asciiTheme="minorHAnsi" w:hAnsiTheme="minorHAnsi"/>
          <w:sz w:val="22"/>
        </w:rPr>
        <w:t xml:space="preserve"> example cannot safely use </w:t>
      </w:r>
      <w:proofErr w:type="spellStart"/>
      <w:r w:rsidR="00C46ECB">
        <w:rPr>
          <w:rStyle w:val="Codeinline"/>
        </w:rPr>
        <w:t>unseq</w:t>
      </w:r>
      <w:proofErr w:type="spellEnd"/>
      <w:r w:rsidR="00C46ECB">
        <w:rPr>
          <w:rFonts w:asciiTheme="minorHAnsi" w:hAnsiTheme="minorHAnsi"/>
          <w:sz w:val="22"/>
        </w:rPr>
        <w:t xml:space="preserve"> </w:t>
      </w:r>
      <w:r>
        <w:rPr>
          <w:rFonts w:asciiTheme="minorHAnsi" w:hAnsiTheme="minorHAnsi"/>
          <w:sz w:val="22"/>
        </w:rPr>
        <w:t xml:space="preserve">instead of </w:t>
      </w:r>
      <w:proofErr w:type="spellStart"/>
      <w:r w:rsidR="00C46ECB">
        <w:rPr>
          <w:rStyle w:val="Codeinline"/>
        </w:rPr>
        <w:t>vec</w:t>
      </w:r>
      <w:proofErr w:type="spellEnd"/>
      <w:r>
        <w:rPr>
          <w:rFonts w:asciiTheme="minorHAnsi" w:hAnsiTheme="minorHAnsi"/>
          <w:sz w:val="22"/>
        </w:rPr>
        <w:t xml:space="preserve">, because that would result </w:t>
      </w:r>
      <w:r w:rsidR="00C84CBB">
        <w:rPr>
          <w:rFonts w:asciiTheme="minorHAnsi" w:hAnsiTheme="minorHAnsi"/>
          <w:sz w:val="22"/>
        </w:rPr>
        <w:t xml:space="preserve">in </w:t>
      </w:r>
      <w:proofErr w:type="spellStart"/>
      <w:r w:rsidR="00C84CBB">
        <w:rPr>
          <w:rFonts w:asciiTheme="minorHAnsi" w:hAnsiTheme="minorHAnsi"/>
          <w:sz w:val="22"/>
        </w:rPr>
        <w:t>unsequenced</w:t>
      </w:r>
      <w:proofErr w:type="spellEnd"/>
      <w:r w:rsidR="00C84CBB">
        <w:rPr>
          <w:rFonts w:asciiTheme="minorHAnsi" w:hAnsiTheme="minorHAnsi"/>
          <w:sz w:val="22"/>
        </w:rPr>
        <w:t xml:space="preserve"> reads and writes</w:t>
      </w:r>
      <w:r>
        <w:rPr>
          <w:rFonts w:asciiTheme="minorHAnsi" w:hAnsiTheme="minorHAnsi"/>
          <w:sz w:val="22"/>
        </w:rPr>
        <w:t xml:space="preserve"> of the same element of y when n</w:t>
      </w:r>
      <w:r>
        <w:rPr>
          <w:rFonts w:asciiTheme="minorHAnsi" w:hAnsiTheme="minorHAnsi"/>
          <w:sz w:val="22"/>
        </w:rPr>
        <w:sym w:font="Symbol" w:char="F0B3"/>
      </w:r>
      <w:r w:rsidR="00C84CBB">
        <w:rPr>
          <w:rFonts w:asciiTheme="minorHAnsi" w:hAnsiTheme="minorHAnsi"/>
          <w:sz w:val="22"/>
        </w:rPr>
        <w:t>2.</w:t>
      </w:r>
      <w:r w:rsidR="00F5793D">
        <w:rPr>
          <w:rFonts w:asciiTheme="minorHAnsi" w:hAnsiTheme="minorHAnsi"/>
          <w:sz w:val="22"/>
        </w:rPr>
        <w:t xml:space="preserve">  Subsequent sections show some more examples that require </w:t>
      </w:r>
      <w:proofErr w:type="spellStart"/>
      <w:r w:rsidR="001D0546">
        <w:rPr>
          <w:rStyle w:val="Codeinline"/>
        </w:rPr>
        <w:t>vec</w:t>
      </w:r>
      <w:proofErr w:type="spellEnd"/>
      <w:r w:rsidR="001D0546">
        <w:rPr>
          <w:rFonts w:asciiTheme="minorHAnsi" w:hAnsiTheme="minorHAnsi"/>
          <w:sz w:val="22"/>
        </w:rPr>
        <w:t xml:space="preserve"> </w:t>
      </w:r>
      <w:r w:rsidR="00F5793D">
        <w:rPr>
          <w:rFonts w:asciiTheme="minorHAnsi" w:hAnsiTheme="minorHAnsi"/>
          <w:sz w:val="22"/>
        </w:rPr>
        <w:t xml:space="preserve">instead of </w:t>
      </w:r>
      <w:proofErr w:type="spellStart"/>
      <w:r w:rsidR="00D45D13">
        <w:rPr>
          <w:rStyle w:val="Codeinline"/>
        </w:rPr>
        <w:t>unseq</w:t>
      </w:r>
      <w:proofErr w:type="spellEnd"/>
      <w:r w:rsidR="00F5793D">
        <w:rPr>
          <w:rFonts w:asciiTheme="minorHAnsi" w:hAnsiTheme="minorHAnsi"/>
          <w:sz w:val="22"/>
        </w:rPr>
        <w:t>.</w:t>
      </w:r>
    </w:p>
    <w:p w14:paraId="3F501CD3" w14:textId="6F5B6AC3" w:rsidR="004A1FA3" w:rsidRDefault="004F15C9" w:rsidP="00B5253E">
      <w:pPr>
        <w:pStyle w:val="Heading1"/>
      </w:pPr>
      <w:r>
        <w:t xml:space="preserve">Wavefront </w:t>
      </w:r>
      <w:r w:rsidR="00BE7C7E">
        <w:t>Application</w:t>
      </w:r>
    </w:p>
    <w:p w14:paraId="4B0B7258" w14:textId="27DB585C" w:rsidR="00E402C7" w:rsidRDefault="00A371D7" w:rsidP="00BE7C7E">
      <w:pPr>
        <w:pStyle w:val="Body"/>
      </w:pPr>
      <w:r>
        <w:t>Our prop</w:t>
      </w:r>
      <w:r w:rsidR="00AF7760">
        <w:t xml:space="preserve">osed </w:t>
      </w:r>
      <w:del w:id="21" w:author="Robison, Arch" w:date="2016-02-01T10:41:00Z">
        <w:r w:rsidR="001D0546" w:rsidDel="00567C8D">
          <w:rPr>
            <w:rStyle w:val="Codeinline"/>
          </w:rPr>
          <w:delText>vec</w:delText>
        </w:r>
        <w:r w:rsidR="00AF7760" w:rsidRPr="00AF7760" w:rsidDel="00567C8D">
          <w:rPr>
            <w:rStyle w:val="Codeinline"/>
          </w:rPr>
          <w:delText>_execution_policy</w:delText>
        </w:r>
      </w:del>
      <w:proofErr w:type="spellStart"/>
      <w:ins w:id="22" w:author="Robison, Arch" w:date="2016-02-01T10:41:00Z">
        <w:r w:rsidR="00567C8D">
          <w:rPr>
            <w:rStyle w:val="Codeinline"/>
          </w:rPr>
          <w:t>vector_execution_policy</w:t>
        </w:r>
      </w:ins>
      <w:proofErr w:type="spellEnd"/>
      <w:r w:rsidR="00AF7760">
        <w:t xml:space="preserve"> </w:t>
      </w:r>
      <w:r w:rsidR="00330438">
        <w:t xml:space="preserve">gives </w:t>
      </w:r>
      <w:r w:rsidR="00F247F2">
        <w:t>programmer</w:t>
      </w:r>
      <w:r w:rsidR="00733076">
        <w:t>s</w:t>
      </w:r>
      <w:r w:rsidR="00F247F2">
        <w:t xml:space="preserve"> </w:t>
      </w:r>
      <w:r w:rsidR="006459C8">
        <w:t>classic “vector loop” evaluation order</w:t>
      </w:r>
      <w:r w:rsidR="00F247F2">
        <w:t xml:space="preserve"> guarantees when </w:t>
      </w:r>
      <w:r w:rsidR="00AF7760">
        <w:t xml:space="preserve">used with </w:t>
      </w:r>
      <w:r w:rsidR="00330438">
        <w:t xml:space="preserve">function template </w:t>
      </w:r>
      <w:proofErr w:type="spellStart"/>
      <w:r w:rsidR="00330438" w:rsidRPr="00AF7760">
        <w:rPr>
          <w:rStyle w:val="Codeinline"/>
        </w:rPr>
        <w:t>for_loop</w:t>
      </w:r>
      <w:proofErr w:type="spellEnd"/>
      <w:r w:rsidR="00AF7760">
        <w:t xml:space="preserve"> from </w:t>
      </w:r>
      <w:del w:id="23" w:author="Robison, Arch" w:date="2016-02-01T14:15:00Z">
        <w:r w:rsidR="00AF7760" w:rsidDel="00147127">
          <w:delText>PR0075R0</w:delText>
        </w:r>
      </w:del>
      <w:ins w:id="24" w:author="Robison, Arch" w:date="2016-02-01T14:15:00Z">
        <w:r w:rsidR="00147127">
          <w:t>PR0075R1</w:t>
        </w:r>
      </w:ins>
      <w:r w:rsidR="00F247F2" w:rsidRPr="00CC0DCD">
        <w:t xml:space="preserve">.  </w:t>
      </w:r>
      <w:r w:rsidR="006459C8">
        <w:t>W</w:t>
      </w:r>
      <w:r>
        <w:t xml:space="preserve">e abstract </w:t>
      </w:r>
      <w:r w:rsidR="006459C8">
        <w:t>th</w:t>
      </w:r>
      <w:r w:rsidR="00747BDB">
        <w:t>e</w:t>
      </w:r>
      <w:r w:rsidR="006459C8">
        <w:t xml:space="preserve"> evaluati</w:t>
      </w:r>
      <w:r w:rsidR="00747BDB">
        <w:t>on</w:t>
      </w:r>
      <w:r w:rsidR="006459C8">
        <w:t xml:space="preserve"> order by </w:t>
      </w:r>
      <w:r>
        <w:t>defining “</w:t>
      </w:r>
      <w:r w:rsidRPr="00503D88">
        <w:t>wavefront</w:t>
      </w:r>
      <w:r w:rsidR="009C523D">
        <w:rPr>
          <w:rStyle w:val="FootnoteReference"/>
        </w:rPr>
        <w:footnoteReference w:id="4"/>
      </w:r>
      <w:r w:rsidRPr="00503D88">
        <w:t xml:space="preserve"> </w:t>
      </w:r>
      <w:r w:rsidR="00390EAA" w:rsidRPr="00503D88">
        <w:t>application</w:t>
      </w:r>
      <w:r>
        <w:rPr>
          <w:i/>
        </w:rPr>
        <w:t>”</w:t>
      </w:r>
      <w:r>
        <w:t xml:space="preserve">.  </w:t>
      </w:r>
      <w:r w:rsidR="00551B2F">
        <w:t>Intuitively, the</w:t>
      </w:r>
      <w:r w:rsidR="004A1FA3">
        <w:t xml:space="preserve"> </w:t>
      </w:r>
      <w:r w:rsidR="00BE7C7E" w:rsidRPr="00503D88">
        <w:rPr>
          <w:i/>
        </w:rPr>
        <w:t>wavefront</w:t>
      </w:r>
      <w:r w:rsidR="00BE7C7E" w:rsidRPr="0090368C">
        <w:rPr>
          <w:i/>
        </w:rPr>
        <w:t xml:space="preserve"> </w:t>
      </w:r>
      <w:r w:rsidR="004A1FA3" w:rsidRPr="00503D88">
        <w:rPr>
          <w:i/>
        </w:rPr>
        <w:t>application</w:t>
      </w:r>
      <w:r w:rsidR="004A1FA3">
        <w:rPr>
          <w:i/>
        </w:rPr>
        <w:t xml:space="preserve"> </w:t>
      </w:r>
      <w:r w:rsidR="004A1FA3" w:rsidRPr="00B926A4">
        <w:t>of</w:t>
      </w:r>
      <w:r>
        <w:t xml:space="preserve"> a function</w:t>
      </w:r>
      <w:r w:rsidR="004A1FA3">
        <w:rPr>
          <w:i/>
        </w:rPr>
        <w:t xml:space="preserve"> f</w:t>
      </w:r>
      <w:r w:rsidR="004A1FA3">
        <w:t xml:space="preserve"> over a </w:t>
      </w:r>
      <w:r w:rsidR="00BE7C7E">
        <w:lastRenderedPageBreak/>
        <w:t xml:space="preserve">sequence </w:t>
      </w:r>
      <w:r w:rsidR="004A1FA3">
        <w:t>of argument lists</w:t>
      </w:r>
      <w:r w:rsidR="004A1FA3">
        <w:rPr>
          <w:i/>
        </w:rPr>
        <w:t xml:space="preserve"> </w:t>
      </w:r>
      <w:r w:rsidR="00551B2F">
        <w:t xml:space="preserve">applies </w:t>
      </w:r>
      <w:r w:rsidR="00551B2F">
        <w:rPr>
          <w:i/>
        </w:rPr>
        <w:t xml:space="preserve">f </w:t>
      </w:r>
      <w:r w:rsidR="00551B2F">
        <w:t xml:space="preserve">to each </w:t>
      </w:r>
      <w:r w:rsidR="004A1FA3">
        <w:t>argument list</w:t>
      </w:r>
      <w:r w:rsidR="00551B2F">
        <w:t xml:space="preserve"> in a way that keeps </w:t>
      </w:r>
      <w:r w:rsidR="0090368C">
        <w:t xml:space="preserve">preceding </w:t>
      </w:r>
      <w:r w:rsidR="00BE7C7E">
        <w:t xml:space="preserve">applications from falling behind later application.  This </w:t>
      </w:r>
      <w:r>
        <w:t>property</w:t>
      </w:r>
      <w:r w:rsidR="00DF0B66">
        <w:t xml:space="preserve"> distinguishes</w:t>
      </w:r>
      <w:r w:rsidR="00777F06">
        <w:t xml:space="preserve"> our</w:t>
      </w:r>
      <w:r w:rsidR="00DF0B66">
        <w:t xml:space="preserve"> </w:t>
      </w:r>
      <w:proofErr w:type="spellStart"/>
      <w:r w:rsidR="00C46ECB">
        <w:t>vector</w:t>
      </w:r>
      <w:r w:rsidR="00DF0B66" w:rsidRPr="00503D88">
        <w:rPr>
          <w:rStyle w:val="Codeinline"/>
        </w:rPr>
        <w:t>_execution_policy</w:t>
      </w:r>
      <w:proofErr w:type="spellEnd"/>
      <w:r w:rsidR="00DF0B66">
        <w:t xml:space="preserve"> from </w:t>
      </w:r>
      <w:r w:rsidR="00777F06">
        <w:t xml:space="preserve">our </w:t>
      </w:r>
      <w:del w:id="25" w:author="Robison, Arch" w:date="2016-02-01T10:40:00Z">
        <w:r w:rsidR="00C46ECB" w:rsidDel="00567C8D">
          <w:rPr>
            <w:rStyle w:val="Codeinline"/>
          </w:rPr>
          <w:delText>unseq</w:delText>
        </w:r>
        <w:r w:rsidR="00DF0B66" w:rsidRPr="00503D88" w:rsidDel="00567C8D">
          <w:rPr>
            <w:rStyle w:val="Codeinline"/>
          </w:rPr>
          <w:delText>_execution_policy</w:delText>
        </w:r>
      </w:del>
      <w:proofErr w:type="spellStart"/>
      <w:ins w:id="26" w:author="Robison, Arch" w:date="2016-02-01T10:40:00Z">
        <w:r w:rsidR="00567C8D">
          <w:rPr>
            <w:rStyle w:val="Codeinline"/>
          </w:rPr>
          <w:t>unsequenced_execution_policy</w:t>
        </w:r>
      </w:ins>
      <w:proofErr w:type="spellEnd"/>
      <w:r w:rsidR="0090368C">
        <w:t>.</w:t>
      </w:r>
      <w:r w:rsidR="00E402C7">
        <w:t xml:space="preserve">  The </w:t>
      </w:r>
      <w:r>
        <w:t xml:space="preserve">property </w:t>
      </w:r>
      <w:r w:rsidR="00E402C7">
        <w:t>has two benefits:</w:t>
      </w:r>
    </w:p>
    <w:p w14:paraId="73D7F48B" w14:textId="46E75184" w:rsidR="000B1DB5" w:rsidRDefault="00390EAA" w:rsidP="00564D93">
      <w:pPr>
        <w:pStyle w:val="Body"/>
        <w:numPr>
          <w:ilvl w:val="0"/>
          <w:numId w:val="17"/>
        </w:numPr>
      </w:pPr>
      <w:r>
        <w:t>It enables exploiting</w:t>
      </w:r>
      <w:r w:rsidR="00E402C7">
        <w:t xml:space="preserve"> </w:t>
      </w:r>
      <w:r w:rsidR="00CD76F9">
        <w:t>“</w:t>
      </w:r>
      <w:r w:rsidR="00E402C7">
        <w:t>forward dependenc</w:t>
      </w:r>
      <w:r w:rsidR="00474155">
        <w:t>i</w:t>
      </w:r>
      <w:r w:rsidR="00E402C7">
        <w:t>es</w:t>
      </w:r>
      <w:r w:rsidR="00CD76F9">
        <w:t>”</w:t>
      </w:r>
      <w:r>
        <w:t>, a common technique in classic vector codes.</w:t>
      </w:r>
    </w:p>
    <w:p w14:paraId="056BECB4" w14:textId="50875C65" w:rsidR="00E402C7" w:rsidRDefault="00474155" w:rsidP="00564D93">
      <w:pPr>
        <w:pStyle w:val="Body"/>
        <w:numPr>
          <w:ilvl w:val="0"/>
          <w:numId w:val="17"/>
        </w:numPr>
      </w:pPr>
      <w:r>
        <w:t>It implies that</w:t>
      </w:r>
      <w:r w:rsidR="00E402C7">
        <w:t xml:space="preserve"> </w:t>
      </w:r>
      <w:proofErr w:type="spellStart"/>
      <w:r w:rsidR="00D45D13">
        <w:rPr>
          <w:rStyle w:val="Codeinline"/>
        </w:rPr>
        <w:t>vector</w:t>
      </w:r>
      <w:r w:rsidR="00E402C7" w:rsidRPr="00503D88">
        <w:rPr>
          <w:rStyle w:val="Codeinline"/>
        </w:rPr>
        <w:t>_execution_policy</w:t>
      </w:r>
      <w:proofErr w:type="spellEnd"/>
      <w:r w:rsidR="00E402C7">
        <w:t xml:space="preserve"> </w:t>
      </w:r>
      <w:r>
        <w:t xml:space="preserve">is safe to use </w:t>
      </w:r>
      <w:r w:rsidR="00E402C7">
        <w:t xml:space="preserve">on any loop that could be </w:t>
      </w:r>
      <w:r>
        <w:t>auto-</w:t>
      </w:r>
      <w:r w:rsidR="00E402C7">
        <w:t>vectoriz</w:t>
      </w:r>
      <w:r>
        <w:t>ed</w:t>
      </w:r>
      <w:r w:rsidR="00CE292A">
        <w:t>.</w:t>
      </w:r>
      <w:r w:rsidR="00FC76C8">
        <w:t xml:space="preserve"> </w:t>
      </w:r>
    </w:p>
    <w:p w14:paraId="59065B35" w14:textId="3ECD7F38" w:rsidR="00BE7C7E" w:rsidRDefault="00BE7C7E" w:rsidP="00BE7C7E">
      <w:pPr>
        <w:pStyle w:val="Body"/>
      </w:pPr>
      <w:r>
        <w:t>For example, consider:</w:t>
      </w:r>
      <w:r>
        <w:rPr>
          <w:rStyle w:val="FootnoteReference"/>
        </w:rPr>
        <w:footnoteReference w:id="5"/>
      </w:r>
    </w:p>
    <w:p w14:paraId="63E5E375" w14:textId="3FA37790" w:rsidR="00BE7C7E" w:rsidRDefault="00BE7C7E" w:rsidP="00BE7C7E">
      <w:pPr>
        <w:pStyle w:val="Code"/>
        <w:ind w:left="720"/>
      </w:pPr>
      <w:proofErr w:type="gramStart"/>
      <w:r>
        <w:t>void</w:t>
      </w:r>
      <w:proofErr w:type="gramEnd"/>
      <w:r>
        <w:t xml:space="preserve"> f() {</w:t>
      </w:r>
    </w:p>
    <w:p w14:paraId="0553EC3B" w14:textId="77777777" w:rsidR="00BE7C7E" w:rsidRDefault="00BE7C7E" w:rsidP="00BE7C7E">
      <w:pPr>
        <w:pStyle w:val="Code"/>
        <w:ind w:left="720"/>
      </w:pPr>
      <w:r>
        <w:t xml:space="preserve">    </w:t>
      </w:r>
      <w:proofErr w:type="gramStart"/>
      <w:r>
        <w:t>extern</w:t>
      </w:r>
      <w:proofErr w:type="gramEnd"/>
      <w:r>
        <w:t xml:space="preserve"> float U[], V[], A, B;</w:t>
      </w:r>
    </w:p>
    <w:p w14:paraId="7F9A360C" w14:textId="73F06010" w:rsidR="00BE7C7E" w:rsidRDefault="00BE7C7E" w:rsidP="00BE7C7E">
      <w:pPr>
        <w:pStyle w:val="Code"/>
        <w:ind w:left="720"/>
      </w:pPr>
      <w:r>
        <w:t xml:space="preserve">    </w:t>
      </w:r>
      <w:proofErr w:type="spellStart"/>
      <w:r>
        <w:t>for_</w:t>
      </w:r>
      <w:proofErr w:type="gramStart"/>
      <w:r>
        <w:t>loop</w:t>
      </w:r>
      <w:proofErr w:type="spellEnd"/>
      <w:r>
        <w:t>(</w:t>
      </w:r>
      <w:proofErr w:type="gramEnd"/>
      <w:r>
        <w:t xml:space="preserve"> </w:t>
      </w:r>
      <w:proofErr w:type="spellStart"/>
      <w:r w:rsidR="00D45D13">
        <w:t>vec</w:t>
      </w:r>
      <w:proofErr w:type="spellEnd"/>
      <w:r>
        <w:t xml:space="preserve">, </w:t>
      </w:r>
      <w:r w:rsidR="003E61A6">
        <w:t>1</w:t>
      </w:r>
      <w:r>
        <w:t xml:space="preserve">, </w:t>
      </w:r>
      <w:r w:rsidR="003E61A6">
        <w:t>999</w:t>
      </w:r>
      <w:r>
        <w:t>, [&amp;](int i) {</w:t>
      </w:r>
    </w:p>
    <w:p w14:paraId="5A18676A" w14:textId="77777777" w:rsidR="00BE7C7E" w:rsidRDefault="00BE7C7E" w:rsidP="00BE7C7E">
      <w:pPr>
        <w:pStyle w:val="Code"/>
        <w:ind w:left="720"/>
      </w:pPr>
      <w:r>
        <w:t xml:space="preserve">        V[i] = </w:t>
      </w:r>
      <w:proofErr w:type="gramStart"/>
      <w:r>
        <w:t>U[</w:t>
      </w:r>
      <w:proofErr w:type="gramEnd"/>
      <w:r>
        <w:t>i+1]*A;</w:t>
      </w:r>
    </w:p>
    <w:p w14:paraId="75442D7D" w14:textId="77777777" w:rsidR="00BE7C7E" w:rsidRDefault="00BE7C7E" w:rsidP="00BE7C7E">
      <w:pPr>
        <w:pStyle w:val="Code"/>
        <w:ind w:left="720"/>
      </w:pPr>
      <w:r>
        <w:t xml:space="preserve">        U[i] = </w:t>
      </w:r>
      <w:proofErr w:type="gramStart"/>
      <w:r>
        <w:t>V[</w:t>
      </w:r>
      <w:proofErr w:type="gramEnd"/>
      <w:r>
        <w:t>i-1]+B;</w:t>
      </w:r>
    </w:p>
    <w:p w14:paraId="53920866" w14:textId="77777777" w:rsidR="00BE7C7E" w:rsidRDefault="00BE7C7E" w:rsidP="00BE7C7E">
      <w:pPr>
        <w:pStyle w:val="Code"/>
        <w:ind w:left="720"/>
      </w:pPr>
      <w:r>
        <w:t xml:space="preserve">    });</w:t>
      </w:r>
    </w:p>
    <w:p w14:paraId="245911CA" w14:textId="77777777" w:rsidR="00BE7C7E" w:rsidRDefault="00BE7C7E" w:rsidP="00BE7C7E">
      <w:pPr>
        <w:pStyle w:val="Code"/>
        <w:ind w:left="720"/>
      </w:pPr>
      <w:r>
        <w:t>}</w:t>
      </w:r>
    </w:p>
    <w:p w14:paraId="080C38F8" w14:textId="77777777" w:rsidR="00BE7C7E" w:rsidRDefault="00BE7C7E" w:rsidP="00BE7C7E">
      <w:pPr>
        <w:pStyle w:val="Code"/>
      </w:pPr>
    </w:p>
    <w:p w14:paraId="66DB4E36" w14:textId="574E10F9" w:rsidR="00D64F76" w:rsidRDefault="00BE7C7E" w:rsidP="00777F06">
      <w:pPr>
        <w:pStyle w:val="Body"/>
      </w:pPr>
      <w:r w:rsidRPr="002747BF">
        <w:t xml:space="preserve">For this </w:t>
      </w:r>
      <w:r>
        <w:t xml:space="preserve">code to have the same side effects with </w:t>
      </w:r>
      <w:proofErr w:type="spellStart"/>
      <w:r w:rsidR="003C0866">
        <w:rPr>
          <w:rStyle w:val="Codeinline"/>
        </w:rPr>
        <w:t>vec</w:t>
      </w:r>
      <w:proofErr w:type="spellEnd"/>
      <w:r w:rsidR="003C0866">
        <w:t xml:space="preserve"> </w:t>
      </w:r>
      <w:r>
        <w:t xml:space="preserve">as with the </w:t>
      </w:r>
      <w:proofErr w:type="spellStart"/>
      <w:r w:rsidRPr="00B1463F">
        <w:rPr>
          <w:rStyle w:val="Codeinline"/>
        </w:rPr>
        <w:t>seq</w:t>
      </w:r>
      <w:proofErr w:type="spellEnd"/>
      <w:r>
        <w:t xml:space="preserve"> policy, it is imperative that the load of U[</w:t>
      </w:r>
      <w:r>
        <w:rPr>
          <w:i/>
        </w:rPr>
        <w:t>k</w:t>
      </w:r>
      <w:r>
        <w:t>] preceded a store into U[</w:t>
      </w:r>
      <w:r>
        <w:rPr>
          <w:i/>
        </w:rPr>
        <w:t>k</w:t>
      </w:r>
      <w:r>
        <w:t>] in a later iteration, and likewise that the store into V[</w:t>
      </w:r>
      <w:r>
        <w:rPr>
          <w:i/>
        </w:rPr>
        <w:t>k</w:t>
      </w:r>
      <w:r>
        <w:t>] precede the load of V[</w:t>
      </w:r>
      <w:r>
        <w:rPr>
          <w:i/>
        </w:rPr>
        <w:t>k</w:t>
      </w:r>
      <w:r>
        <w:t xml:space="preserve">] in a later iteration.  </w:t>
      </w:r>
      <w:r w:rsidR="00B1463F">
        <w:t xml:space="preserve">Our </w:t>
      </w:r>
      <w:r w:rsidR="00B1463F" w:rsidRPr="00777F06">
        <w:rPr>
          <w:rStyle w:val="Codeinline"/>
        </w:rPr>
        <w:t>w</w:t>
      </w:r>
      <w:r w:rsidRPr="00777F06">
        <w:rPr>
          <w:rStyle w:val="Codeinline"/>
        </w:rPr>
        <w:t>avefront</w:t>
      </w:r>
      <w:r>
        <w:t xml:space="preserve"> semantics coupled with the subscript patterns give </w:t>
      </w:r>
      <w:r w:rsidR="002B2DD9">
        <w:t xml:space="preserve">those </w:t>
      </w:r>
      <w:r>
        <w:t>guarantee</w:t>
      </w:r>
      <w:r w:rsidR="002B2DD9">
        <w:t>s</w:t>
      </w:r>
      <w:r>
        <w:t xml:space="preserve">. </w:t>
      </w:r>
      <w:r w:rsidR="00474155">
        <w:t xml:space="preserve">  With </w:t>
      </w:r>
      <w:r w:rsidR="00777F06">
        <w:t xml:space="preserve">the </w:t>
      </w:r>
      <w:r w:rsidR="00474155">
        <w:t xml:space="preserve">more relaxed ordering </w:t>
      </w:r>
      <w:r w:rsidR="00777F06">
        <w:t>of</w:t>
      </w:r>
      <w:r w:rsidR="00FC76C8">
        <w:t xml:space="preserve"> our</w:t>
      </w:r>
      <w:r w:rsidR="00474155">
        <w:t xml:space="preserve"> </w:t>
      </w:r>
      <w:del w:id="27" w:author="Robison, Arch" w:date="2016-02-01T10:40:00Z">
        <w:r w:rsidR="00D45D13" w:rsidDel="00567C8D">
          <w:rPr>
            <w:rStyle w:val="Codeinline"/>
          </w:rPr>
          <w:delText>unseq_execution_policy</w:delText>
        </w:r>
      </w:del>
      <w:proofErr w:type="spellStart"/>
      <w:ins w:id="28" w:author="Robison, Arch" w:date="2016-02-01T10:40:00Z">
        <w:r w:rsidR="00567C8D">
          <w:rPr>
            <w:rStyle w:val="Codeinline"/>
          </w:rPr>
          <w:t>unsequenced_execution_policy</w:t>
        </w:r>
      </w:ins>
      <w:proofErr w:type="spellEnd"/>
      <w:r w:rsidR="00777F06" w:rsidRPr="00777F06">
        <w:t xml:space="preserve"> (or</w:t>
      </w:r>
      <w:r w:rsidR="00777F06">
        <w:t xml:space="preserve"> the existing</w:t>
      </w:r>
      <w:r w:rsidR="00777F06">
        <w:rPr>
          <w:rStyle w:val="Codeinline"/>
        </w:rPr>
        <w:t xml:space="preserve"> </w:t>
      </w:r>
      <w:proofErr w:type="spellStart"/>
      <w:r w:rsidR="00777F06">
        <w:rPr>
          <w:rStyle w:val="Codeinline"/>
        </w:rPr>
        <w:t>parallel_execution_policy</w:t>
      </w:r>
      <w:proofErr w:type="spellEnd"/>
      <w:r w:rsidR="00777F06" w:rsidRPr="00777F06">
        <w:t xml:space="preserve"> or </w:t>
      </w:r>
      <w:proofErr w:type="spellStart"/>
      <w:r w:rsidR="00777F06">
        <w:rPr>
          <w:rStyle w:val="Codeinline"/>
        </w:rPr>
        <w:t>parallel_vector_execution_policy</w:t>
      </w:r>
      <w:proofErr w:type="spellEnd"/>
      <w:r w:rsidR="00474155">
        <w:t xml:space="preserve">) the programmer would need to fission the loop into two loops, with consequent </w:t>
      </w:r>
      <w:r w:rsidR="00330438">
        <w:t xml:space="preserve">penalty of increasing </w:t>
      </w:r>
      <w:r w:rsidR="00474155">
        <w:t>consumption of memory bandwidth</w:t>
      </w:r>
      <w:r w:rsidR="00FF7C77">
        <w:t>.</w:t>
      </w:r>
    </w:p>
    <w:p w14:paraId="50317DB4" w14:textId="345EA350" w:rsidR="00D64F76" w:rsidRDefault="00D64F76" w:rsidP="00564D93">
      <w:pPr>
        <w:pStyle w:val="Body"/>
      </w:pPr>
      <w:r>
        <w:t xml:space="preserve">Furthermore, our </w:t>
      </w:r>
      <w:proofErr w:type="spellStart"/>
      <w:r w:rsidR="0042473F">
        <w:rPr>
          <w:rStyle w:val="Codeinline"/>
        </w:rPr>
        <w:t>vec</w:t>
      </w:r>
      <w:proofErr w:type="spellEnd"/>
      <w:r w:rsidR="0042473F">
        <w:t xml:space="preserve"> </w:t>
      </w:r>
      <w:r>
        <w:t>rules</w:t>
      </w:r>
      <w:r w:rsidR="00066A88">
        <w:t xml:space="preserve"> ensure</w:t>
      </w:r>
      <w:r>
        <w:t xml:space="preserve"> that “scatters” behave </w:t>
      </w:r>
      <w:r w:rsidR="00066A88">
        <w:t xml:space="preserve">in a way consistent with </w:t>
      </w:r>
      <w:r>
        <w:t xml:space="preserve">serial </w:t>
      </w:r>
      <w:r w:rsidR="00066A88">
        <w:t>semantics</w:t>
      </w:r>
      <w:r>
        <w:t>.  For example, given:</w:t>
      </w:r>
    </w:p>
    <w:p w14:paraId="21B36D83" w14:textId="037BA7DD" w:rsidR="00D64F76" w:rsidRDefault="00D64F76" w:rsidP="00D64F76">
      <w:pPr>
        <w:pStyle w:val="Code"/>
        <w:ind w:left="720"/>
      </w:pPr>
      <w:proofErr w:type="gramStart"/>
      <w:r>
        <w:t>void</w:t>
      </w:r>
      <w:proofErr w:type="gramEnd"/>
      <w:r>
        <w:t xml:space="preserve"> f() {</w:t>
      </w:r>
    </w:p>
    <w:p w14:paraId="7B7CFFF8" w14:textId="6E117805" w:rsidR="00D64F76" w:rsidRDefault="00D64F76" w:rsidP="00D64F76">
      <w:pPr>
        <w:pStyle w:val="Code"/>
        <w:ind w:left="720"/>
      </w:pPr>
      <w:r>
        <w:t xml:space="preserve">    </w:t>
      </w:r>
      <w:proofErr w:type="gramStart"/>
      <w:r>
        <w:t>extern</w:t>
      </w:r>
      <w:proofErr w:type="gramEnd"/>
      <w:r>
        <w:t xml:space="preserve"> float A[], B[];</w:t>
      </w:r>
    </w:p>
    <w:p w14:paraId="7C268D8E" w14:textId="2F364656" w:rsidR="00D64F76" w:rsidRDefault="00D64F76" w:rsidP="00D64F76">
      <w:pPr>
        <w:pStyle w:val="Code"/>
        <w:ind w:left="720"/>
      </w:pPr>
      <w:r>
        <w:t xml:space="preserve">    </w:t>
      </w:r>
      <w:proofErr w:type="gramStart"/>
      <w:r>
        <w:t>extern</w:t>
      </w:r>
      <w:proofErr w:type="gramEnd"/>
      <w:r>
        <w:t xml:space="preserve"> int P[], Q[];</w:t>
      </w:r>
    </w:p>
    <w:p w14:paraId="0574D4F1" w14:textId="2DAC110D" w:rsidR="00D64F76" w:rsidRDefault="00D64F76" w:rsidP="00D64F76">
      <w:pPr>
        <w:pStyle w:val="Code"/>
        <w:ind w:left="720"/>
      </w:pPr>
      <w:r>
        <w:t xml:space="preserve">    </w:t>
      </w:r>
      <w:proofErr w:type="spellStart"/>
      <w:r>
        <w:t>for_</w:t>
      </w:r>
      <w:proofErr w:type="gramStart"/>
      <w:r>
        <w:t>loop</w:t>
      </w:r>
      <w:proofErr w:type="spellEnd"/>
      <w:r>
        <w:t>(</w:t>
      </w:r>
      <w:proofErr w:type="gramEnd"/>
      <w:r>
        <w:t xml:space="preserve"> </w:t>
      </w:r>
      <w:proofErr w:type="spellStart"/>
      <w:r w:rsidR="00D45D13">
        <w:t>vec</w:t>
      </w:r>
      <w:proofErr w:type="spellEnd"/>
      <w:r>
        <w:t>, 0, 1000, [&amp;](int i) {</w:t>
      </w:r>
    </w:p>
    <w:p w14:paraId="6E19E12A" w14:textId="03D814E5" w:rsidR="00D64F76" w:rsidRDefault="00D64F76" w:rsidP="00D64F76">
      <w:pPr>
        <w:pStyle w:val="Code"/>
        <w:ind w:left="720"/>
      </w:pPr>
      <w:r>
        <w:t xml:space="preserve">        </w:t>
      </w:r>
      <w:proofErr w:type="gramStart"/>
      <w:r>
        <w:t>A[</w:t>
      </w:r>
      <w:proofErr w:type="gramEnd"/>
      <w:r>
        <w:t>P[i]] = B[Q[i]];</w:t>
      </w:r>
    </w:p>
    <w:p w14:paraId="362AFCA9" w14:textId="77777777" w:rsidR="00D64F76" w:rsidRDefault="00D64F76" w:rsidP="00D64F76">
      <w:pPr>
        <w:pStyle w:val="Code"/>
        <w:ind w:left="720"/>
      </w:pPr>
      <w:r>
        <w:t xml:space="preserve">    });</w:t>
      </w:r>
    </w:p>
    <w:p w14:paraId="27D7D484" w14:textId="664C340F" w:rsidR="00D64F76" w:rsidRDefault="00D64F76" w:rsidP="00564D93">
      <w:pPr>
        <w:pStyle w:val="Code"/>
        <w:ind w:left="720"/>
      </w:pPr>
      <w:r>
        <w:t>}</w:t>
      </w:r>
    </w:p>
    <w:p w14:paraId="5E12E0BA" w14:textId="795021A0" w:rsidR="00D64F76" w:rsidRDefault="00D64F76">
      <w:pPr>
        <w:pStyle w:val="Body"/>
      </w:pPr>
      <w:r>
        <w:t xml:space="preserve">our rules ensure that the result is the same as for replacing </w:t>
      </w:r>
      <w:proofErr w:type="spellStart"/>
      <w:r w:rsidR="0042473F">
        <w:rPr>
          <w:rStyle w:val="Codeinline"/>
        </w:rPr>
        <w:t>vec</w:t>
      </w:r>
      <w:proofErr w:type="spellEnd"/>
      <w:r w:rsidR="0042473F">
        <w:t xml:space="preserve"> </w:t>
      </w:r>
      <w:r>
        <w:t xml:space="preserve">with </w:t>
      </w:r>
      <w:proofErr w:type="spellStart"/>
      <w:r w:rsidRPr="00564D93">
        <w:rPr>
          <w:rStyle w:val="Codeinline"/>
        </w:rPr>
        <w:t>seq</w:t>
      </w:r>
      <w:proofErr w:type="spellEnd"/>
      <w:r w:rsidR="008C3887" w:rsidRPr="008C3887">
        <w:t xml:space="preserve">, even if there are duplicate values in array </w:t>
      </w:r>
      <w:r w:rsidR="008C3887" w:rsidRPr="008C3887">
        <w:rPr>
          <w:rStyle w:val="Codeinline"/>
        </w:rPr>
        <w:t>P</w:t>
      </w:r>
      <w:r>
        <w:t>.</w:t>
      </w:r>
      <w:r>
        <w:rPr>
          <w:rStyle w:val="FootnoteReference"/>
        </w:rPr>
        <w:footnoteReference w:id="6"/>
      </w:r>
      <w:r>
        <w:t xml:space="preserve">  </w:t>
      </w:r>
      <w:r w:rsidR="008C3887">
        <w:t xml:space="preserve">In contrast, this example has undefined behavior if </w:t>
      </w:r>
      <w:proofErr w:type="spellStart"/>
      <w:r w:rsidR="00D45D13">
        <w:rPr>
          <w:rStyle w:val="Codeinline"/>
        </w:rPr>
        <w:t>unseq</w:t>
      </w:r>
      <w:proofErr w:type="spellEnd"/>
      <w:r w:rsidR="008C3887">
        <w:t xml:space="preserve"> is used and </w:t>
      </w:r>
      <w:r w:rsidR="008C3887">
        <w:rPr>
          <w:rStyle w:val="Codeinline"/>
        </w:rPr>
        <w:t>P</w:t>
      </w:r>
      <w:r w:rsidR="008C3887">
        <w:t xml:space="preserve"> has duplicate values, even if all </w:t>
      </w:r>
      <w:r w:rsidR="002A0E30">
        <w:t>elements</w:t>
      </w:r>
      <w:r w:rsidR="008C3887">
        <w:t xml:space="preserve"> </w:t>
      </w:r>
      <w:r w:rsidR="002A0E30">
        <w:t>of</w:t>
      </w:r>
      <w:r w:rsidR="008C3887">
        <w:t xml:space="preserve"> </w:t>
      </w:r>
      <w:r w:rsidR="008C3887" w:rsidRPr="008C3887">
        <w:rPr>
          <w:rStyle w:val="Codeinline"/>
        </w:rPr>
        <w:t>B</w:t>
      </w:r>
      <w:r w:rsidR="008C3887">
        <w:t xml:space="preserve"> are identical, because there would be </w:t>
      </w:r>
      <w:proofErr w:type="spellStart"/>
      <w:r w:rsidR="008C3887">
        <w:t>unsequenced</w:t>
      </w:r>
      <w:proofErr w:type="spellEnd"/>
      <w:r w:rsidR="008C3887">
        <w:t xml:space="preserve"> modifications of the same element of </w:t>
      </w:r>
      <w:r w:rsidR="008C3887" w:rsidRPr="008C3887">
        <w:rPr>
          <w:rStyle w:val="Codeinline"/>
        </w:rPr>
        <w:t>A</w:t>
      </w:r>
      <w:r w:rsidR="008C3887">
        <w:t>.</w:t>
      </w:r>
    </w:p>
    <w:p w14:paraId="7A53641D" w14:textId="18BC34CE" w:rsidR="00FD3DAC" w:rsidRDefault="00FD3DAC">
      <w:pPr>
        <w:pStyle w:val="Body"/>
      </w:pPr>
      <w:r>
        <w:t xml:space="preserve">Wavefront application </w:t>
      </w:r>
      <w:r w:rsidR="002133F3">
        <w:t xml:space="preserve">provides the </w:t>
      </w:r>
      <w:r w:rsidR="002133F3" w:rsidRPr="0092375B">
        <w:rPr>
          <w:b/>
        </w:rPr>
        <w:t>necessary</w:t>
      </w:r>
      <w:r w:rsidR="002133F3">
        <w:t xml:space="preserve"> conditions for vectorization </w:t>
      </w:r>
      <w:r>
        <w:t xml:space="preserve">on classic “long vector” machines in the tradition of Cray and Convex, </w:t>
      </w:r>
      <w:r w:rsidR="002133F3">
        <w:t xml:space="preserve">vectorization on </w:t>
      </w:r>
      <w:r>
        <w:t>“short vector” architectures (such as Intel</w:t>
      </w:r>
      <w:r w:rsidR="00777F06">
        <w:t>®</w:t>
      </w:r>
      <w:r>
        <w:t xml:space="preserve"> SSE, </w:t>
      </w:r>
      <w:proofErr w:type="spellStart"/>
      <w:r>
        <w:t>Intel</w:t>
      </w:r>
      <w:r w:rsidR="00777F06">
        <w:t>®</w:t>
      </w:r>
      <w:r>
        <w:t>AVX</w:t>
      </w:r>
      <w:proofErr w:type="spellEnd"/>
      <w:r>
        <w:t xml:space="preserve">, </w:t>
      </w:r>
      <w:r w:rsidR="00777F06">
        <w:t>ARM®NEON</w:t>
      </w:r>
      <w:r>
        <w:t xml:space="preserve">, and </w:t>
      </w:r>
      <w:proofErr w:type="spellStart"/>
      <w:r>
        <w:t>Freescale</w:t>
      </w:r>
      <w:r w:rsidR="00777F06">
        <w:t>®</w:t>
      </w:r>
      <w:r>
        <w:t>Alti</w:t>
      </w:r>
      <w:r w:rsidR="00777F06">
        <w:t>V</w:t>
      </w:r>
      <w:r>
        <w:t>ec</w:t>
      </w:r>
      <w:proofErr w:type="spellEnd"/>
      <w:r>
        <w:t xml:space="preserve">), </w:t>
      </w:r>
      <w:r w:rsidR="002133F3">
        <w:t xml:space="preserve">as well as </w:t>
      </w:r>
      <w:r>
        <w:t>softwar</w:t>
      </w:r>
      <w:r w:rsidR="00777F06">
        <w:t>e pipelining and unroll-and-</w:t>
      </w:r>
      <w:r w:rsidR="00777F06">
        <w:lastRenderedPageBreak/>
        <w:t>interleave optimizations</w:t>
      </w:r>
      <w:r w:rsidR="00D34086">
        <w:t>, without introducing unnecessary relaxations that would be harmful for some loops.</w:t>
      </w:r>
    </w:p>
    <w:p w14:paraId="553C404D" w14:textId="2D487278" w:rsidR="00D64F76" w:rsidRDefault="00212465" w:rsidP="00B5253E">
      <w:pPr>
        <w:pStyle w:val="Heading2"/>
      </w:pPr>
      <w:r>
        <w:t xml:space="preserve">Contexts </w:t>
      </w:r>
    </w:p>
    <w:p w14:paraId="3370C26F" w14:textId="77777777" w:rsidR="001F11E3" w:rsidRDefault="00474155" w:rsidP="004A1FA3">
      <w:pPr>
        <w:pStyle w:val="Body"/>
      </w:pPr>
      <w:r>
        <w:t xml:space="preserve">Precisely defining “ahead” and “behind” can be tricky for functions with </w:t>
      </w:r>
      <w:r w:rsidR="00066A88">
        <w:t xml:space="preserve">control flow that </w:t>
      </w:r>
      <w:r w:rsidR="00212465">
        <w:t>repeats</w:t>
      </w:r>
      <w:r w:rsidR="000B34CC">
        <w:t xml:space="preserve"> </w:t>
      </w:r>
      <w:r w:rsidR="00212465">
        <w:t>evaluat</w:t>
      </w:r>
      <w:r w:rsidR="000B34CC">
        <w:t>ion of</w:t>
      </w:r>
      <w:r w:rsidR="00212465">
        <w:t xml:space="preserve"> an expression</w:t>
      </w:r>
      <w:r w:rsidR="00F247F2">
        <w:t>.</w:t>
      </w:r>
      <w:r>
        <w:t xml:space="preserve">  We </w:t>
      </w:r>
      <w:r w:rsidR="000B34CC">
        <w:t>solve</w:t>
      </w:r>
      <w:r>
        <w:t xml:space="preserve"> </w:t>
      </w:r>
      <w:r w:rsidR="00F247F2">
        <w:t xml:space="preserve">the problem by </w:t>
      </w:r>
      <w:r w:rsidR="006459C8">
        <w:t xml:space="preserve">refining the sequencing rules </w:t>
      </w:r>
      <w:r w:rsidR="00512D81">
        <w:t xml:space="preserve">from </w:t>
      </w:r>
      <w:r w:rsidR="006459C8">
        <w:t>N</w:t>
      </w:r>
      <w:r w:rsidR="00512D81">
        <w:t>4237</w:t>
      </w:r>
      <w:r w:rsidR="00CB7942">
        <w:t xml:space="preserve"> to handle cyclic control flow</w:t>
      </w:r>
      <w:r w:rsidR="006459C8">
        <w:t xml:space="preserve">.  </w:t>
      </w:r>
      <w:r w:rsidR="006312BA">
        <w:t>Our refinement</w:t>
      </w:r>
      <w:r w:rsidR="00F247F2">
        <w:t xml:space="preserve"> </w:t>
      </w:r>
      <w:r w:rsidR="00512D81">
        <w:t>uses</w:t>
      </w:r>
      <w:r w:rsidR="00F247F2">
        <w:t xml:space="preserve"> “contexts” that </w:t>
      </w:r>
      <w:r w:rsidR="000218CF">
        <w:t xml:space="preserve">distinguish evaluating the same expression during different trips though a loop or in different invocations of a </w:t>
      </w:r>
      <w:proofErr w:type="spellStart"/>
      <w:r w:rsidR="000218CF">
        <w:t>callee</w:t>
      </w:r>
      <w:proofErr w:type="spellEnd"/>
      <w:r w:rsidR="00FF17C0">
        <w:t xml:space="preserve">.  </w:t>
      </w:r>
      <w:r w:rsidR="00F247F2">
        <w:t>Furthermore</w:t>
      </w:r>
      <w:r w:rsidR="00512D81">
        <w:t>,</w:t>
      </w:r>
      <w:r w:rsidR="00F247F2">
        <w:t xml:space="preserve"> </w:t>
      </w:r>
      <w:r w:rsidR="00FF17C0">
        <w:t>unstructured control flows (</w:t>
      </w:r>
      <w:proofErr w:type="spellStart"/>
      <w:r w:rsidR="00F247F2">
        <w:t>gotos</w:t>
      </w:r>
      <w:proofErr w:type="spellEnd"/>
      <w:r w:rsidR="00F247F2">
        <w:t xml:space="preserve"> </w:t>
      </w:r>
      <w:r w:rsidR="00FF17C0">
        <w:t xml:space="preserve">and </w:t>
      </w:r>
      <w:r w:rsidR="00B22430">
        <w:t>switches like “</w:t>
      </w:r>
      <w:hyperlink r:id="rId11" w:history="1">
        <w:r w:rsidR="00B22430" w:rsidRPr="00B22430">
          <w:rPr>
            <w:rStyle w:val="Hyperlink"/>
          </w:rPr>
          <w:t>Duff’s device</w:t>
        </w:r>
      </w:hyperlink>
      <w:r w:rsidR="00B22430">
        <w:t>”</w:t>
      </w:r>
      <w:r w:rsidR="00FF17C0">
        <w:t xml:space="preserve">) </w:t>
      </w:r>
      <w:r w:rsidR="00F247F2">
        <w:t xml:space="preserve">are handled by </w:t>
      </w:r>
      <w:r w:rsidR="006459C8">
        <w:t>temporarily disabling</w:t>
      </w:r>
      <w:r w:rsidR="00F247F2">
        <w:t xml:space="preserve"> </w:t>
      </w:r>
      <w:r w:rsidR="00512D81">
        <w:t xml:space="preserve">synchronization guarantees across iterations, but in a way that limits </w:t>
      </w:r>
      <w:r w:rsidR="006459C8">
        <w:t xml:space="preserve">the disabling </w:t>
      </w:r>
      <w:r w:rsidR="00512D81">
        <w:t xml:space="preserve">to </w:t>
      </w:r>
      <w:r w:rsidR="006459C8">
        <w:t xml:space="preserve">within a certain scope. </w:t>
      </w:r>
      <w:r w:rsidR="001F11E3">
        <w:t xml:space="preserve"> While disabled, the </w:t>
      </w:r>
      <w:proofErr w:type="spellStart"/>
      <w:r w:rsidR="001F11E3">
        <w:rPr>
          <w:rStyle w:val="Codeinline"/>
        </w:rPr>
        <w:t>vec</w:t>
      </w:r>
      <w:proofErr w:type="spellEnd"/>
      <w:r w:rsidR="001F11E3">
        <w:t xml:space="preserve"> policy temporarily acts like the </w:t>
      </w:r>
      <w:proofErr w:type="spellStart"/>
      <w:r w:rsidR="001F11E3">
        <w:rPr>
          <w:rStyle w:val="Codeinline"/>
        </w:rPr>
        <w:t>unseq</w:t>
      </w:r>
      <w:proofErr w:type="spellEnd"/>
      <w:r w:rsidR="001F11E3">
        <w:t xml:space="preserve"> policy (i.e., the sequencing guarantees are relaxed). </w:t>
      </w:r>
    </w:p>
    <w:p w14:paraId="7D22D260" w14:textId="1E205969" w:rsidR="00747BDB" w:rsidRDefault="001F11E3" w:rsidP="00212465">
      <w:pPr>
        <w:pStyle w:val="Body"/>
      </w:pPr>
      <w:r>
        <w:t xml:space="preserve">Contexts are fully defined and </w:t>
      </w:r>
      <w:r w:rsidR="00207932">
        <w:t xml:space="preserve">further explained </w:t>
      </w:r>
      <w:r>
        <w:t xml:space="preserve">in Section </w:t>
      </w:r>
      <w:r>
        <w:fldChar w:fldCharType="begin"/>
      </w:r>
      <w:r>
        <w:instrText xml:space="preserve"> REF _Ref430955411 \w \h </w:instrText>
      </w:r>
      <w:r>
        <w:fldChar w:fldCharType="separate"/>
      </w:r>
      <w:r w:rsidR="009D5EF7">
        <w:t>4</w:t>
      </w:r>
      <w:r>
        <w:fldChar w:fldCharType="end"/>
      </w:r>
      <w:r>
        <w:t xml:space="preserve">.  For understanding the next section, it suffices to know that a context is a </w:t>
      </w:r>
      <w:r w:rsidR="00212465">
        <w:t>sequence of elements</w:t>
      </w:r>
      <w:r>
        <w:t xml:space="preserve">, where each </w:t>
      </w:r>
      <w:r w:rsidR="00212465">
        <w:t xml:space="preserve">element </w:t>
      </w:r>
      <w:r>
        <w:t xml:space="preserve">can </w:t>
      </w:r>
      <w:r w:rsidR="00212465">
        <w:t xml:space="preserve">be an integer, </w:t>
      </w:r>
      <w:proofErr w:type="spellStart"/>
      <w:r w:rsidR="00212465">
        <w:t>NaN</w:t>
      </w:r>
      <w:proofErr w:type="spellEnd"/>
      <w:r w:rsidR="00212465">
        <w:t xml:space="preserve">, or lexical id of a call site.  </w:t>
      </w:r>
      <w:r w:rsidR="00655F6A">
        <w:t xml:space="preserve">Every context begins with a call site id.  </w:t>
      </w:r>
      <w:r w:rsidR="00056930">
        <w:t xml:space="preserve">The integers indicate loop nesting and </w:t>
      </w:r>
      <w:r>
        <w:t xml:space="preserve">number of times </w:t>
      </w:r>
      <w:r w:rsidR="00056930">
        <w:t>each</w:t>
      </w:r>
      <w:r>
        <w:t xml:space="preserve"> loop has executed</w:t>
      </w:r>
      <w:r w:rsidR="00056930">
        <w:t>.  A</w:t>
      </w:r>
      <w:r>
        <w:t xml:space="preserve"> </w:t>
      </w:r>
      <w:proofErr w:type="spellStart"/>
      <w:r>
        <w:t>NaN</w:t>
      </w:r>
      <w:proofErr w:type="spellEnd"/>
      <w:r>
        <w:t xml:space="preserve"> denotes </w:t>
      </w:r>
      <w:r w:rsidR="002C16EC">
        <w:t>potential</w:t>
      </w:r>
      <w:r>
        <w:t xml:space="preserve"> mischief with </w:t>
      </w:r>
      <w:proofErr w:type="spellStart"/>
      <w:r>
        <w:t>gotos</w:t>
      </w:r>
      <w:proofErr w:type="spellEnd"/>
      <w:r>
        <w:t>.</w:t>
      </w:r>
      <w:r w:rsidR="00B226CF">
        <w:t xml:space="preserve">  </w:t>
      </w:r>
    </w:p>
    <w:p w14:paraId="328092FC" w14:textId="17043CFA" w:rsidR="000F5077" w:rsidRDefault="000F5077" w:rsidP="00B5253E">
      <w:pPr>
        <w:pStyle w:val="Heading2"/>
      </w:pPr>
      <w:r>
        <w:t>Ordering Rules for Wavefront Application</w:t>
      </w:r>
    </w:p>
    <w:p w14:paraId="41B6F444" w14:textId="1627E96B" w:rsidR="000F5077" w:rsidRDefault="000F5077" w:rsidP="00CC0DCD">
      <w:pPr>
        <w:pStyle w:val="Body"/>
      </w:pPr>
      <w:r>
        <w:t xml:space="preserve">The invocations of element access functions in </w:t>
      </w:r>
      <w:r w:rsidR="003D195A">
        <w:t xml:space="preserve">our </w:t>
      </w:r>
      <w:proofErr w:type="spellStart"/>
      <w:r w:rsidR="003D195A" w:rsidRPr="003809B9">
        <w:rPr>
          <w:rStyle w:val="Codeinline"/>
        </w:rPr>
        <w:t>for_loop</w:t>
      </w:r>
      <w:proofErr w:type="spellEnd"/>
      <w:r w:rsidR="003D195A">
        <w:t xml:space="preserve"> template from </w:t>
      </w:r>
      <w:del w:id="29" w:author="Robison, Arch" w:date="2016-02-01T11:20:00Z">
        <w:r w:rsidR="003D195A" w:rsidDel="00DB4551">
          <w:delText xml:space="preserve">PR0075R0 </w:delText>
        </w:r>
      </w:del>
      <w:ins w:id="30" w:author="Robison, Arch" w:date="2016-02-01T11:20:00Z">
        <w:r w:rsidR="00DB4551">
          <w:t xml:space="preserve">PR0075R1 </w:t>
        </w:r>
      </w:ins>
      <w:r>
        <w:t xml:space="preserve">invoked with an execution policy of type </w:t>
      </w:r>
      <w:proofErr w:type="spellStart"/>
      <w:r w:rsidRPr="00E06756">
        <w:rPr>
          <w:rStyle w:val="Codeinline"/>
        </w:rPr>
        <w:t>vector_execution_policy</w:t>
      </w:r>
      <w:proofErr w:type="spellEnd"/>
      <w:r>
        <w:t xml:space="preserve"> are permitted to execute in an unordered fashion in the calling thread, </w:t>
      </w:r>
      <w:proofErr w:type="spellStart"/>
      <w:r w:rsidRPr="000C6FB7">
        <w:t>unsequenced</w:t>
      </w:r>
      <w:proofErr w:type="spellEnd"/>
      <w:r w:rsidRPr="000C6FB7">
        <w:t xml:space="preserve"> with respect to one another within </w:t>
      </w:r>
      <w:r>
        <w:t>the calling</w:t>
      </w:r>
      <w:r w:rsidRPr="000C6FB7">
        <w:t xml:space="preserve"> thread</w:t>
      </w:r>
      <w:r w:rsidR="003D195A">
        <w:t>, but restricted by the</w:t>
      </w:r>
      <w:r>
        <w:t xml:space="preserve"> “wavefront application” ordering constraints </w:t>
      </w:r>
      <w:del w:id="31" w:author="Robison, Arch" w:date="2016-02-01T13:23:00Z">
        <w:r w:rsidDel="00C0278E">
          <w:delText xml:space="preserve">explained </w:delText>
        </w:r>
      </w:del>
      <w:ins w:id="32" w:author="Robison, Arch" w:date="2016-02-01T13:23:00Z">
        <w:r w:rsidR="00C0278E">
          <w:t xml:space="preserve">summarized </w:t>
        </w:r>
      </w:ins>
      <w:r>
        <w:t>below</w:t>
      </w:r>
      <w:del w:id="33" w:author="Robison, Arch" w:date="2016-02-01T13:23:00Z">
        <w:r w:rsidDel="00C0278E">
          <w:delText>.</w:delText>
        </w:r>
      </w:del>
      <w:ins w:id="34" w:author="Robison, Arch" w:date="2016-02-01T13:23:00Z">
        <w:r w:rsidR="00C0278E">
          <w:t xml:space="preserve"> and formalized in the proposed wording </w:t>
        </w:r>
      </w:ins>
      <w:ins w:id="35" w:author="Robison, Arch" w:date="2016-02-01T13:24:00Z">
        <w:r w:rsidR="00C0278E">
          <w:t xml:space="preserve">in </w:t>
        </w:r>
      </w:ins>
      <w:ins w:id="36" w:author="Robison, Arch" w:date="2016-02-01T13:23:00Z">
        <w:r w:rsidR="00C0278E">
          <w:t xml:space="preserve">Section </w:t>
        </w:r>
      </w:ins>
      <w:ins w:id="37" w:author="Robison, Arch" w:date="2016-02-01T13:24:00Z">
        <w:r w:rsidR="00C0278E">
          <w:fldChar w:fldCharType="begin"/>
        </w:r>
        <w:r w:rsidR="00C0278E">
          <w:instrText xml:space="preserve"> REF _Ref430955411 \w \h </w:instrText>
        </w:r>
      </w:ins>
      <w:r w:rsidR="00C0278E">
        <w:fldChar w:fldCharType="separate"/>
      </w:r>
      <w:ins w:id="38" w:author="Robison, Arch" w:date="2016-02-01T13:24:00Z">
        <w:r w:rsidR="00C0278E">
          <w:t>4</w:t>
        </w:r>
        <w:r w:rsidR="00C0278E">
          <w:fldChar w:fldCharType="end"/>
        </w:r>
        <w:r w:rsidR="00C0278E">
          <w:t>.</w:t>
        </w:r>
      </w:ins>
    </w:p>
    <w:p w14:paraId="22C5A015" w14:textId="0726879A" w:rsidR="000F5077" w:rsidRDefault="000F5077" w:rsidP="000F5077">
      <w:pPr>
        <w:pStyle w:val="Body"/>
      </w:pPr>
      <w:r>
        <w:t>Let</w:t>
      </w:r>
      <w:r>
        <w:rPr>
          <w:i/>
        </w:rPr>
        <w:t xml:space="preserve"> f</w:t>
      </w:r>
      <w:r>
        <w:t xml:space="preserve"> be a function called for each argument list in a sequence of argument lists.  Let c and d denote (possibly equal) </w:t>
      </w:r>
      <w:r w:rsidRPr="008A06F3">
        <w:rPr>
          <w:iCs/>
        </w:rPr>
        <w:t>contexts</w:t>
      </w:r>
      <w:r>
        <w:t xml:space="preserve"> that do not contain a </w:t>
      </w:r>
      <w:proofErr w:type="spellStart"/>
      <w:r>
        <w:t>NaN</w:t>
      </w:r>
      <w:proofErr w:type="spellEnd"/>
      <w:r>
        <w:t xml:space="preserve">.  Let </w:t>
      </w:r>
      <w:proofErr w:type="spellStart"/>
      <w:r>
        <w:t>X</w:t>
      </w:r>
      <w:r w:rsidRPr="004F31AE">
        <w:rPr>
          <w:vertAlign w:val="subscript"/>
        </w:rPr>
        <w:t>c</w:t>
      </w:r>
      <w:proofErr w:type="gramStart"/>
      <w:r w:rsidRPr="004F31AE">
        <w:rPr>
          <w:vertAlign w:val="subscript"/>
        </w:rPr>
        <w:t>,i</w:t>
      </w:r>
      <w:proofErr w:type="spellEnd"/>
      <w:proofErr w:type="gramEnd"/>
      <w:r w:rsidRPr="004F31AE">
        <w:rPr>
          <w:vertAlign w:val="subscript"/>
        </w:rPr>
        <w:t xml:space="preserve"> </w:t>
      </w:r>
      <w:r>
        <w:t xml:space="preserve">denote the evaluation of expression X within context c on the </w:t>
      </w:r>
      <w:proofErr w:type="spellStart"/>
      <w:r>
        <w:t>ith</w:t>
      </w:r>
      <w:proofErr w:type="spellEnd"/>
      <w:r>
        <w:t xml:space="preserve"> call, and likewise for </w:t>
      </w:r>
      <w:proofErr w:type="spellStart"/>
      <w:r>
        <w:t>Y</w:t>
      </w:r>
      <w:r>
        <w:rPr>
          <w:vertAlign w:val="subscript"/>
        </w:rPr>
        <w:t>d</w:t>
      </w:r>
      <w:r w:rsidRPr="004F31AE">
        <w:rPr>
          <w:vertAlign w:val="subscript"/>
        </w:rPr>
        <w:t>,</w:t>
      </w:r>
      <w:r>
        <w:rPr>
          <w:vertAlign w:val="subscript"/>
        </w:rPr>
        <w:t>i</w:t>
      </w:r>
      <w:proofErr w:type="spellEnd"/>
      <w:r>
        <w:t xml:space="preserve">, </w:t>
      </w:r>
      <w:proofErr w:type="spellStart"/>
      <w:r>
        <w:t>X</w:t>
      </w:r>
      <w:r w:rsidRPr="004F31AE">
        <w:rPr>
          <w:vertAlign w:val="subscript"/>
        </w:rPr>
        <w:t>c,</w:t>
      </w:r>
      <w:r>
        <w:rPr>
          <w:vertAlign w:val="subscript"/>
        </w:rPr>
        <w:t>j</w:t>
      </w:r>
      <w:proofErr w:type="spellEnd"/>
      <w:r>
        <w:t xml:space="preserve">, and </w:t>
      </w:r>
      <w:proofErr w:type="spellStart"/>
      <w:r>
        <w:t>Y</w:t>
      </w:r>
      <w:r>
        <w:rPr>
          <w:vertAlign w:val="subscript"/>
        </w:rPr>
        <w:t>d</w:t>
      </w:r>
      <w:r w:rsidRPr="004F31AE">
        <w:rPr>
          <w:vertAlign w:val="subscript"/>
        </w:rPr>
        <w:t>,</w:t>
      </w:r>
      <w:r>
        <w:rPr>
          <w:vertAlign w:val="subscript"/>
        </w:rPr>
        <w:t>j</w:t>
      </w:r>
      <w:proofErr w:type="spellEnd"/>
      <w:r>
        <w:t xml:space="preserve">.  The </w:t>
      </w:r>
      <w:r w:rsidRPr="00BD121B">
        <w:rPr>
          <w:i/>
        </w:rPr>
        <w:t>direct side effects</w:t>
      </w:r>
      <w:r>
        <w:t xml:space="preserve"> of a an expression X are those caused by evaluating X, but not including side effects caused by evaluating its sub-expressions.  </w:t>
      </w:r>
      <w:r>
        <w:rPr>
          <w:i/>
        </w:rPr>
        <w:t xml:space="preserve">Wavefront application </w:t>
      </w:r>
      <w:proofErr w:type="spellStart"/>
      <w:r>
        <w:t xml:space="preserve">of </w:t>
      </w:r>
      <w:r>
        <w:rPr>
          <w:i/>
        </w:rPr>
        <w:t>f</w:t>
      </w:r>
      <w:proofErr w:type="spellEnd"/>
      <w:r>
        <w:rPr>
          <w:i/>
        </w:rPr>
        <w:t xml:space="preserve"> </w:t>
      </w:r>
      <w:r>
        <w:t>requires that if i&lt;j then:</w:t>
      </w:r>
    </w:p>
    <w:p w14:paraId="129B1522" w14:textId="77777777" w:rsidR="000F5077" w:rsidRPr="002921D0" w:rsidRDefault="000F5077" w:rsidP="000F5077">
      <w:pPr>
        <w:pStyle w:val="ListParagraph"/>
        <w:numPr>
          <w:ilvl w:val="0"/>
          <w:numId w:val="19"/>
        </w:numPr>
        <w:spacing w:after="200" w:line="276" w:lineRule="auto"/>
        <w:contextualSpacing/>
        <w:rPr>
          <w:rFonts w:asciiTheme="minorHAnsi" w:hAnsiTheme="minorHAnsi"/>
        </w:rPr>
      </w:pPr>
      <w:r w:rsidRPr="002921D0">
        <w:rPr>
          <w:rFonts w:asciiTheme="minorHAnsi" w:hAnsiTheme="minorHAnsi"/>
        </w:rPr>
        <w:t xml:space="preserve">For every expression X and Y, if </w:t>
      </w:r>
      <w:proofErr w:type="spellStart"/>
      <w:r w:rsidRPr="002921D0">
        <w:rPr>
          <w:rFonts w:asciiTheme="minorHAnsi" w:hAnsiTheme="minorHAnsi"/>
        </w:rPr>
        <w:t>X</w:t>
      </w:r>
      <w:r w:rsidRPr="002921D0">
        <w:rPr>
          <w:rFonts w:asciiTheme="minorHAnsi" w:hAnsiTheme="minorHAnsi"/>
          <w:vertAlign w:val="subscript"/>
        </w:rPr>
        <w:t>c,i</w:t>
      </w:r>
      <w:proofErr w:type="spellEnd"/>
      <w:r w:rsidRPr="002921D0">
        <w:rPr>
          <w:rFonts w:asciiTheme="minorHAnsi" w:hAnsiTheme="minorHAnsi"/>
        </w:rPr>
        <w:t xml:space="preserve"> is sequenced before </w:t>
      </w:r>
      <w:proofErr w:type="spellStart"/>
      <w:r w:rsidRPr="002921D0">
        <w:rPr>
          <w:rFonts w:asciiTheme="minorHAnsi" w:hAnsiTheme="minorHAnsi"/>
        </w:rPr>
        <w:t>Y</w:t>
      </w:r>
      <w:r w:rsidRPr="002921D0">
        <w:rPr>
          <w:rFonts w:asciiTheme="minorHAnsi" w:hAnsiTheme="minorHAnsi"/>
          <w:vertAlign w:val="subscript"/>
        </w:rPr>
        <w:t>d,i</w:t>
      </w:r>
      <w:proofErr w:type="spellEnd"/>
      <w:r w:rsidRPr="002921D0">
        <w:rPr>
          <w:rFonts w:asciiTheme="minorHAnsi" w:hAnsiTheme="minorHAnsi"/>
        </w:rPr>
        <w:t xml:space="preserve"> or </w:t>
      </w:r>
      <w:proofErr w:type="spellStart"/>
      <w:r w:rsidRPr="002921D0">
        <w:rPr>
          <w:rFonts w:asciiTheme="minorHAnsi" w:hAnsiTheme="minorHAnsi"/>
        </w:rPr>
        <w:t>X</w:t>
      </w:r>
      <w:r w:rsidRPr="002921D0">
        <w:rPr>
          <w:rFonts w:asciiTheme="minorHAnsi" w:hAnsiTheme="minorHAnsi"/>
          <w:vertAlign w:val="subscript"/>
        </w:rPr>
        <w:t>c,j</w:t>
      </w:r>
      <w:proofErr w:type="spellEnd"/>
      <w:r w:rsidRPr="002921D0">
        <w:rPr>
          <w:rFonts w:asciiTheme="minorHAnsi" w:hAnsiTheme="minorHAnsi"/>
        </w:rPr>
        <w:t xml:space="preserve"> is sequenced before </w:t>
      </w:r>
      <w:proofErr w:type="spellStart"/>
      <w:r w:rsidRPr="002921D0">
        <w:rPr>
          <w:rFonts w:asciiTheme="minorHAnsi" w:hAnsiTheme="minorHAnsi"/>
        </w:rPr>
        <w:t>Y</w:t>
      </w:r>
      <w:r w:rsidRPr="002921D0">
        <w:rPr>
          <w:rFonts w:asciiTheme="minorHAnsi" w:hAnsiTheme="minorHAnsi"/>
          <w:vertAlign w:val="subscript"/>
        </w:rPr>
        <w:t>d,j</w:t>
      </w:r>
      <w:proofErr w:type="spellEnd"/>
      <w:r w:rsidRPr="002921D0">
        <w:rPr>
          <w:rFonts w:asciiTheme="minorHAnsi" w:hAnsiTheme="minorHAnsi"/>
        </w:rPr>
        <w:t xml:space="preserve">, then </w:t>
      </w:r>
      <w:proofErr w:type="spellStart"/>
      <w:r w:rsidRPr="002921D0">
        <w:rPr>
          <w:rFonts w:asciiTheme="minorHAnsi" w:hAnsiTheme="minorHAnsi"/>
        </w:rPr>
        <w:t>X</w:t>
      </w:r>
      <w:r w:rsidRPr="002921D0">
        <w:rPr>
          <w:rFonts w:asciiTheme="minorHAnsi" w:hAnsiTheme="minorHAnsi"/>
          <w:vertAlign w:val="subscript"/>
        </w:rPr>
        <w:t>c,i</w:t>
      </w:r>
      <w:proofErr w:type="spellEnd"/>
      <w:r w:rsidRPr="002921D0">
        <w:rPr>
          <w:rFonts w:asciiTheme="minorHAnsi" w:hAnsiTheme="minorHAnsi"/>
        </w:rPr>
        <w:t xml:space="preserve"> is sequenced before </w:t>
      </w:r>
      <w:proofErr w:type="spellStart"/>
      <w:r w:rsidRPr="002921D0">
        <w:rPr>
          <w:rFonts w:asciiTheme="minorHAnsi" w:hAnsiTheme="minorHAnsi"/>
        </w:rPr>
        <w:t>Y</w:t>
      </w:r>
      <w:r w:rsidRPr="002921D0">
        <w:rPr>
          <w:rFonts w:asciiTheme="minorHAnsi" w:hAnsiTheme="minorHAnsi"/>
          <w:vertAlign w:val="subscript"/>
        </w:rPr>
        <w:t>d,j</w:t>
      </w:r>
      <w:proofErr w:type="spellEnd"/>
      <w:r w:rsidRPr="002921D0">
        <w:rPr>
          <w:rFonts w:asciiTheme="minorHAnsi" w:hAnsiTheme="minorHAnsi"/>
        </w:rPr>
        <w:t xml:space="preserve"> if both are evaluated.</w:t>
      </w:r>
    </w:p>
    <w:p w14:paraId="6286621C" w14:textId="77777777" w:rsidR="000F5077" w:rsidRPr="002921D0" w:rsidRDefault="000F5077" w:rsidP="000F5077">
      <w:pPr>
        <w:pStyle w:val="ListParagraph"/>
        <w:numPr>
          <w:ilvl w:val="0"/>
          <w:numId w:val="19"/>
        </w:numPr>
        <w:spacing w:after="200" w:line="276" w:lineRule="auto"/>
        <w:contextualSpacing/>
        <w:rPr>
          <w:rFonts w:asciiTheme="minorHAnsi" w:hAnsiTheme="minorHAnsi"/>
        </w:rPr>
      </w:pPr>
      <w:r w:rsidRPr="002921D0">
        <w:rPr>
          <w:rFonts w:asciiTheme="minorHAnsi" w:hAnsiTheme="minorHAnsi"/>
        </w:rPr>
        <w:t xml:space="preserve">For every expression X, all direct side effects in </w:t>
      </w:r>
      <w:proofErr w:type="spellStart"/>
      <w:r w:rsidRPr="002921D0">
        <w:rPr>
          <w:rFonts w:asciiTheme="minorHAnsi" w:hAnsiTheme="minorHAnsi"/>
        </w:rPr>
        <w:t>X</w:t>
      </w:r>
      <w:r w:rsidRPr="002921D0">
        <w:rPr>
          <w:rFonts w:asciiTheme="minorHAnsi" w:hAnsiTheme="minorHAnsi"/>
          <w:vertAlign w:val="subscript"/>
        </w:rPr>
        <w:t>c,i</w:t>
      </w:r>
      <w:proofErr w:type="spellEnd"/>
      <w:r w:rsidRPr="002921D0">
        <w:rPr>
          <w:rFonts w:asciiTheme="minorHAnsi" w:hAnsiTheme="minorHAnsi"/>
        </w:rPr>
        <w:t xml:space="preserve"> are sequenced before all direct side effects in </w:t>
      </w:r>
      <w:proofErr w:type="spellStart"/>
      <w:r w:rsidRPr="002921D0">
        <w:rPr>
          <w:rFonts w:asciiTheme="minorHAnsi" w:hAnsiTheme="minorHAnsi"/>
        </w:rPr>
        <w:t>X</w:t>
      </w:r>
      <w:r w:rsidRPr="002921D0">
        <w:rPr>
          <w:rFonts w:asciiTheme="minorHAnsi" w:hAnsiTheme="minorHAnsi"/>
          <w:vertAlign w:val="subscript"/>
        </w:rPr>
        <w:t>c,j</w:t>
      </w:r>
      <w:proofErr w:type="spellEnd"/>
      <w:r w:rsidRPr="002921D0">
        <w:rPr>
          <w:rFonts w:asciiTheme="minorHAnsi" w:hAnsiTheme="minorHAnsi"/>
        </w:rPr>
        <w:t>, if both are evaluated.</w:t>
      </w:r>
    </w:p>
    <w:p w14:paraId="586EC52E" w14:textId="27BCBEB3" w:rsidR="000F5077" w:rsidRDefault="000F5077" w:rsidP="000F5077">
      <w:r>
        <w:t xml:space="preserve">Rule 1 can be </w:t>
      </w:r>
      <w:r w:rsidR="0014101B">
        <w:t>summarized graphically as shown in Figure 1.</w:t>
      </w:r>
    </w:p>
    <w:p w14:paraId="2C8F5CF7" w14:textId="77777777" w:rsidR="000F5077" w:rsidRDefault="000F5077" w:rsidP="000F5077">
      <w:pPr>
        <w:ind w:left="720"/>
      </w:pPr>
      <w:r>
        <w:rPr>
          <w:noProof/>
        </w:rPr>
        <mc:AlternateContent>
          <mc:Choice Requires="wpc">
            <w:drawing>
              <wp:inline distT="0" distB="0" distL="0" distR="0" wp14:anchorId="5ACAEECB" wp14:editId="2E6D4BDF">
                <wp:extent cx="2717800" cy="777875"/>
                <wp:effectExtent l="0" t="0" r="0" b="3175"/>
                <wp:docPr id="59" name="Canvas 5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 Box 7"/>
                        <wps:cNvSpPr txBox="1"/>
                        <wps:spPr>
                          <a:xfrm>
                            <a:off x="133475" y="36736"/>
                            <a:ext cx="256032" cy="2011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2ABE6D" w14:textId="41178FA5" w:rsidR="00F572CD" w:rsidRPr="00BD121B" w:rsidRDefault="00F572CD" w:rsidP="000F5077">
                              <w:pPr>
                                <w:jc w:val="center"/>
                                <w:rPr>
                                  <w:vertAlign w:val="subscript"/>
                                </w:rPr>
                              </w:pPr>
                              <w:del w:id="39" w:author="Robison, Arch" w:date="2016-02-01T13:17:00Z">
                                <w:r w:rsidRPr="001609D0" w:rsidDel="00AD11B4">
                                  <w:rPr>
                                    <w:sz w:val="24"/>
                                  </w:rPr>
                                  <w:delText>X</w:delText>
                                </w:r>
                                <w:r w:rsidRPr="001609D0" w:rsidDel="00AD11B4">
                                  <w:rPr>
                                    <w:sz w:val="24"/>
                                    <w:vertAlign w:val="subscript"/>
                                  </w:rPr>
                                  <w:delText>c,i</w:delText>
                                </w:r>
                              </w:del>
                              <w:ins w:id="40" w:author="Robison, Arch" w:date="2016-02-01T13:17:00Z">
                                <w:r w:rsidR="00AD11B4">
                                  <w:rPr>
                                    <w:sz w:val="24"/>
                                  </w:rPr>
                                  <w:t>A</w:t>
                                </w:r>
                              </w:ins>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 name="Text Box 2"/>
                        <wps:cNvSpPr txBox="1"/>
                        <wps:spPr>
                          <a:xfrm>
                            <a:off x="671088" y="37898"/>
                            <a:ext cx="256032" cy="2097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966B48" w14:textId="00E25E51" w:rsidR="00F572CD" w:rsidRPr="001609D0" w:rsidRDefault="00F572CD" w:rsidP="000F5077">
                              <w:pPr>
                                <w:pStyle w:val="NormalWeb"/>
                                <w:spacing w:before="0" w:beforeAutospacing="0" w:after="160" w:afterAutospacing="0" w:line="256" w:lineRule="auto"/>
                                <w:jc w:val="center"/>
                                <w:rPr>
                                  <w:rFonts w:asciiTheme="minorHAnsi" w:hAnsiTheme="minorHAnsi"/>
                                  <w:position w:val="-4"/>
                                  <w:sz w:val="28"/>
                                </w:rPr>
                              </w:pPr>
                              <w:del w:id="41" w:author="Robison, Arch" w:date="2016-02-01T13:17:00Z">
                                <w:r w:rsidRPr="001609D0" w:rsidDel="00AD11B4">
                                  <w:rPr>
                                    <w:rFonts w:asciiTheme="minorHAnsi" w:eastAsia="Calibri" w:hAnsiTheme="minorHAnsi"/>
                                    <w:szCs w:val="22"/>
                                  </w:rPr>
                                  <w:delText>X</w:delText>
                                </w:r>
                                <w:r w:rsidRPr="001609D0" w:rsidDel="00AD11B4">
                                  <w:rPr>
                                    <w:rFonts w:asciiTheme="minorHAnsi" w:eastAsia="Calibri" w:hAnsiTheme="minorHAnsi"/>
                                    <w:position w:val="-4"/>
                                    <w:szCs w:val="22"/>
                                    <w:vertAlign w:val="subscript"/>
                                  </w:rPr>
                                  <w:delText>c,j</w:delText>
                                </w:r>
                              </w:del>
                              <w:ins w:id="42" w:author="Robison, Arch" w:date="2016-02-01T13:17:00Z">
                                <w:r w:rsidR="00AD11B4">
                                  <w:rPr>
                                    <w:rFonts w:asciiTheme="minorHAnsi" w:eastAsia="Calibri" w:hAnsiTheme="minorHAnsi"/>
                                    <w:szCs w:val="22"/>
                                  </w:rPr>
                                  <w:t>A</w:t>
                                </w:r>
                                <w:r w:rsidR="00AD11B4">
                                  <w:rPr>
                                    <w:rFonts w:asciiTheme="minorHAnsi" w:eastAsia="Calibri" w:hAnsiTheme="minorHAnsi"/>
                                    <w:szCs w:val="22"/>
                                  </w:rPr>
                                  <w:sym w:font="Symbol" w:char="F0A2"/>
                                </w:r>
                              </w:ins>
                            </w:p>
                          </w:txbxContent>
                        </wps:txbx>
                        <wps:bodyPr rot="0" spcFirstLastPara="0" vert="horz" wrap="square" lIns="0" tIns="0" rIns="0" bIns="0" numCol="1" spcCol="0" rtlCol="0" fromWordArt="0" anchor="t" anchorCtr="0" forceAA="0" compatLnSpc="1">
                          <a:prstTxWarp prst="textNoShape">
                            <a:avLst/>
                          </a:prstTxWarp>
                          <a:noAutofit/>
                        </wps:bodyPr>
                      </wps:wsp>
                      <wps:wsp>
                        <wps:cNvPr id="11" name="Text Box 2"/>
                        <wps:cNvSpPr txBox="1"/>
                        <wps:spPr>
                          <a:xfrm>
                            <a:off x="127878" y="529081"/>
                            <a:ext cx="256032" cy="2011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23C298D" w14:textId="55CFE929" w:rsidR="00F572CD" w:rsidRPr="001609D0" w:rsidRDefault="00F572CD" w:rsidP="000F5077">
                              <w:pPr>
                                <w:pStyle w:val="NormalWeb"/>
                                <w:spacing w:before="0" w:beforeAutospacing="0" w:after="160" w:afterAutospacing="0" w:line="254" w:lineRule="auto"/>
                                <w:jc w:val="center"/>
                                <w:rPr>
                                  <w:sz w:val="28"/>
                                </w:rPr>
                              </w:pPr>
                              <w:del w:id="43" w:author="Robison, Arch" w:date="2016-02-01T13:18:00Z">
                                <w:r w:rsidRPr="001609D0" w:rsidDel="00AD11B4">
                                  <w:rPr>
                                    <w:rFonts w:eastAsia="Calibri"/>
                                    <w:szCs w:val="22"/>
                                  </w:rPr>
                                  <w:delText>Y</w:delText>
                                </w:r>
                                <w:r w:rsidRPr="001609D0" w:rsidDel="00AD11B4">
                                  <w:rPr>
                                    <w:rFonts w:eastAsia="Calibri"/>
                                    <w:position w:val="-6"/>
                                    <w:szCs w:val="22"/>
                                    <w:vertAlign w:val="subscript"/>
                                  </w:rPr>
                                  <w:delText>d,i</w:delText>
                                </w:r>
                              </w:del>
                              <w:ins w:id="44" w:author="Robison, Arch" w:date="2016-02-01T13:18:00Z">
                                <w:r w:rsidR="00AD11B4">
                                  <w:rPr>
                                    <w:rFonts w:eastAsia="Calibri"/>
                                    <w:szCs w:val="22"/>
                                  </w:rPr>
                                  <w:t>B</w:t>
                                </w:r>
                              </w:ins>
                            </w:p>
                          </w:txbxContent>
                        </wps:txbx>
                        <wps:bodyPr rot="0" spcFirstLastPara="0" vert="horz" wrap="square" lIns="0" tIns="0" rIns="0" bIns="0" numCol="1" spcCol="0" rtlCol="0" fromWordArt="0" anchor="t" anchorCtr="0" forceAA="0" compatLnSpc="1">
                          <a:prstTxWarp prst="textNoShape">
                            <a:avLst/>
                          </a:prstTxWarp>
                          <a:noAutofit/>
                        </wps:bodyPr>
                      </wps:wsp>
                      <wps:wsp>
                        <wps:cNvPr id="12" name="Text Box 2"/>
                        <wps:cNvSpPr txBox="1"/>
                        <wps:spPr>
                          <a:xfrm>
                            <a:off x="671051" y="523873"/>
                            <a:ext cx="256032" cy="22225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68E34D" w14:textId="4A583023" w:rsidR="00AD11B4" w:rsidRDefault="00AD11B4" w:rsidP="000F5077">
                              <w:pPr>
                                <w:pStyle w:val="NormalWeb"/>
                                <w:spacing w:before="0" w:beforeAutospacing="0" w:after="160" w:afterAutospacing="0" w:line="254" w:lineRule="auto"/>
                                <w:jc w:val="center"/>
                                <w:rPr>
                                  <w:ins w:id="45" w:author="Robison, Arch" w:date="2016-02-01T13:18:00Z"/>
                                  <w:rFonts w:eastAsia="Calibri"/>
                                  <w:szCs w:val="22"/>
                                </w:rPr>
                              </w:pPr>
                              <w:ins w:id="46" w:author="Robison, Arch" w:date="2016-02-01T13:18:00Z">
                                <w:r>
                                  <w:rPr>
                                    <w:rFonts w:eastAsia="Calibri"/>
                                    <w:szCs w:val="22"/>
                                  </w:rPr>
                                  <w:t>B</w:t>
                                </w:r>
                                <w:r w:rsidR="005B5E16">
                                  <w:rPr>
                                    <w:rFonts w:eastAsia="Calibri"/>
                                    <w:szCs w:val="22"/>
                                  </w:rPr>
                                  <w:sym w:font="Symbol" w:char="F0A2"/>
                                </w:r>
                              </w:ins>
                            </w:p>
                            <w:p w14:paraId="274C9367" w14:textId="7AE4E23B" w:rsidR="00F572CD" w:rsidRPr="001609D0" w:rsidRDefault="00AD11B4" w:rsidP="000F5077">
                              <w:pPr>
                                <w:pStyle w:val="NormalWeb"/>
                                <w:spacing w:before="0" w:beforeAutospacing="0" w:after="160" w:afterAutospacing="0" w:line="254" w:lineRule="auto"/>
                                <w:jc w:val="center"/>
                                <w:rPr>
                                  <w:sz w:val="28"/>
                                </w:rPr>
                              </w:pPr>
                              <w:ins w:id="47" w:author="Robison, Arch" w:date="2016-02-01T13:18:00Z">
                                <w:r>
                                  <w:rPr>
                                    <w:rFonts w:eastAsia="Calibri"/>
                                    <w:szCs w:val="22"/>
                                  </w:rPr>
                                  <w:sym w:font="Symbol" w:char="F0A2"/>
                                </w:r>
                              </w:ins>
                              <w:del w:id="48" w:author="Robison, Arch" w:date="2016-02-01T13:18:00Z">
                                <w:r w:rsidR="00F572CD" w:rsidRPr="001609D0" w:rsidDel="00AD11B4">
                                  <w:rPr>
                                    <w:rFonts w:eastAsia="Calibri"/>
                                    <w:szCs w:val="22"/>
                                  </w:rPr>
                                  <w:delText>Y</w:delText>
                                </w:r>
                                <w:r w:rsidR="00F572CD" w:rsidRPr="001609D0" w:rsidDel="00AD11B4">
                                  <w:rPr>
                                    <w:rFonts w:eastAsia="Calibri"/>
                                    <w:position w:val="-6"/>
                                    <w:szCs w:val="22"/>
                                    <w:vertAlign w:val="subscript"/>
                                  </w:rPr>
                                  <w:delText>d,j</w:delText>
                                </w:r>
                              </w:del>
                            </w:p>
                          </w:txbxContent>
                        </wps:txbx>
                        <wps:bodyPr rot="0" spcFirstLastPara="0" vert="horz" wrap="square" lIns="0" tIns="0" rIns="0" bIns="0" numCol="1" spcCol="0" rtlCol="0" fromWordArt="0" anchor="t" anchorCtr="0" forceAA="0" compatLnSpc="1">
                          <a:prstTxWarp prst="textNoShape">
                            <a:avLst/>
                          </a:prstTxWarp>
                          <a:noAutofit/>
                        </wps:bodyPr>
                      </wps:wsp>
                      <wps:wsp>
                        <wps:cNvPr id="13" name="Straight Arrow Connector 13"/>
                        <wps:cNvCnPr>
                          <a:stCxn id="7" idx="2"/>
                          <a:endCxn id="11" idx="0"/>
                        </wps:cNvCnPr>
                        <wps:spPr>
                          <a:xfrm flipH="1">
                            <a:off x="255894" y="237904"/>
                            <a:ext cx="5597" cy="29117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a:stCxn id="9" idx="2"/>
                          <a:endCxn id="12" idx="0"/>
                        </wps:cNvCnPr>
                        <wps:spPr>
                          <a:xfrm flipH="1">
                            <a:off x="799067" y="247649"/>
                            <a:ext cx="37" cy="27622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a:stCxn id="7" idx="3"/>
                          <a:endCxn id="9" idx="1"/>
                        </wps:cNvCnPr>
                        <wps:spPr>
                          <a:xfrm>
                            <a:off x="389507" y="137320"/>
                            <a:ext cx="281581" cy="5454"/>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386375" y="608362"/>
                            <a:ext cx="281305" cy="63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368300" y="247387"/>
                            <a:ext cx="323850" cy="263525"/>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Text Box 62"/>
                        <wps:cNvSpPr txBox="1"/>
                        <wps:spPr>
                          <a:xfrm>
                            <a:off x="1504950" y="222250"/>
                            <a:ext cx="71755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D38261" w14:textId="0F6AFCDF" w:rsidR="00F572CD" w:rsidRPr="0096599D" w:rsidRDefault="00F572CD">
                              <w:pPr>
                                <w:rPr>
                                  <w:b/>
                                </w:rPr>
                              </w:pPr>
                              <w:r w:rsidRPr="0096599D">
                                <w:rPr>
                                  <w:b/>
                                </w:rPr>
                                <w:t>Figure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ACAEECB" id="Canvas 59" o:spid="_x0000_s1038" editas="canvas" style="width:214pt;height:61.25pt;mso-position-horizontal-relative:char;mso-position-vertical-relative:line" coordsize="27178,7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">
                <v:shape id="_x0000_s1039" type="#_x0000_t75" style="position:absolute;width:27178;height:7778;visibility:visible;mso-wrap-style:square">
                  <v:fill o:detectmouseclick="t"/>
                  <v:path o:connecttype="none"/>
                </v:shape>
                <v:shape id="Text Box 7" o:spid="_x0000_s1040" type="#_x0000_t202" style="position:absolute;left:1334;top:367;width:2561;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Hs/cUA&#10;AADaAAAADwAAAGRycy9kb3ducmV2LnhtbESPQWvCQBSE7wX/w/KEXkrdtBSV6BpUECy0iFY8P7Kv&#10;2TTZt2l21dhf7woFj8PMfMNMs87W4kStLx0reBkkIIhzp0suFOy/Vs9jED4ga6wdk4ILechmvYcp&#10;ptqdeUunXShEhLBPUYEJoUml9Lkhi37gGuLofbvWYoiyLaRu8RzhtpavSTKUFkuOCwYbWhrKq93R&#10;Khhf3j6fDsPR4afevC/MX/HLHxUq9djv5hMQgbpwD/+311rBCG5X4g2Qs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wez9xQAAANoAAAAPAAAAAAAAAAAAAAAAAJgCAABkcnMv&#10;ZG93bnJldi54bWxQSwUGAAAAAAQABAD1AAAAigMAAAAA&#10;" fillcolor="white [3201]" stroked="f" strokeweight=".5pt">
                  <v:textbox inset="0,0,0,0">
                    <w:txbxContent>
                      <w:p w14:paraId="0F2ABE6D" w14:textId="41178FA5" w:rsidR="00F572CD" w:rsidRPr="00BD121B" w:rsidRDefault="00F572CD" w:rsidP="000F5077">
                        <w:pPr>
                          <w:jc w:val="center"/>
                          <w:rPr>
                            <w:vertAlign w:val="subscript"/>
                          </w:rPr>
                        </w:pPr>
                        <w:del w:id="49" w:author="Robison, Arch" w:date="2016-02-01T13:17:00Z">
                          <w:r w:rsidRPr="001609D0" w:rsidDel="00AD11B4">
                            <w:rPr>
                              <w:sz w:val="24"/>
                            </w:rPr>
                            <w:delText>X</w:delText>
                          </w:r>
                          <w:r w:rsidRPr="001609D0" w:rsidDel="00AD11B4">
                            <w:rPr>
                              <w:sz w:val="24"/>
                              <w:vertAlign w:val="subscript"/>
                            </w:rPr>
                            <w:delText>c,i</w:delText>
                          </w:r>
                        </w:del>
                        <w:ins w:id="50" w:author="Robison, Arch" w:date="2016-02-01T13:17:00Z">
                          <w:r w:rsidR="00AD11B4">
                            <w:rPr>
                              <w:sz w:val="24"/>
                            </w:rPr>
                            <w:t>A</w:t>
                          </w:r>
                        </w:ins>
                      </w:p>
                    </w:txbxContent>
                  </v:textbox>
                </v:shape>
                <v:shape id="Text Box 2" o:spid="_x0000_s1041" type="#_x0000_t202" style="position:absolute;left:6710;top:378;width:2561;height:20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dFMUA&#10;AADaAAAADwAAAGRycy9kb3ducmV2LnhtbESPQWsCMRSE7wX/Q3iFXopmLaJ2NYoWCgqKdC2eH5vn&#10;ZuvmZbtJde2vNwWhx2FmvmGm89ZW4kyNLx0r6PcSEMS50yUXCj73790xCB+QNVaOScGVPMxnnYcp&#10;ptpd+IPOWShEhLBPUYEJoU6l9Lkhi77nauLoHV1jMUTZFFI3eIlwW8mXJBlKiyXHBYM1vRnKT9mP&#10;VTC+DrbPh+Ho8FXt1kvzW3zz5oRKPT22iwmIQG34D9/bK63gFf6uxBsgZ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Et0UxQAAANoAAAAPAAAAAAAAAAAAAAAAAJgCAABkcnMv&#10;ZG93bnJldi54bWxQSwUGAAAAAAQABAD1AAAAigMAAAAA&#10;" fillcolor="white [3201]" stroked="f" strokeweight=".5pt">
                  <v:textbox inset="0,0,0,0">
                    <w:txbxContent>
                      <w:p w14:paraId="7B966B48" w14:textId="00E25E51" w:rsidR="00F572CD" w:rsidRPr="001609D0" w:rsidRDefault="00F572CD" w:rsidP="000F5077">
                        <w:pPr>
                          <w:pStyle w:val="NormalWeb"/>
                          <w:spacing w:before="0" w:beforeAutospacing="0" w:after="160" w:afterAutospacing="0" w:line="256" w:lineRule="auto"/>
                          <w:jc w:val="center"/>
                          <w:rPr>
                            <w:rFonts w:asciiTheme="minorHAnsi" w:hAnsiTheme="minorHAnsi"/>
                            <w:position w:val="-4"/>
                            <w:sz w:val="28"/>
                          </w:rPr>
                        </w:pPr>
                        <w:del w:id="51" w:author="Robison, Arch" w:date="2016-02-01T13:17:00Z">
                          <w:r w:rsidRPr="001609D0" w:rsidDel="00AD11B4">
                            <w:rPr>
                              <w:rFonts w:asciiTheme="minorHAnsi" w:eastAsia="Calibri" w:hAnsiTheme="minorHAnsi"/>
                              <w:szCs w:val="22"/>
                            </w:rPr>
                            <w:delText>X</w:delText>
                          </w:r>
                          <w:r w:rsidRPr="001609D0" w:rsidDel="00AD11B4">
                            <w:rPr>
                              <w:rFonts w:asciiTheme="minorHAnsi" w:eastAsia="Calibri" w:hAnsiTheme="minorHAnsi"/>
                              <w:position w:val="-4"/>
                              <w:szCs w:val="22"/>
                              <w:vertAlign w:val="subscript"/>
                            </w:rPr>
                            <w:delText>c,j</w:delText>
                          </w:r>
                        </w:del>
                        <w:ins w:id="52" w:author="Robison, Arch" w:date="2016-02-01T13:17:00Z">
                          <w:r w:rsidR="00AD11B4">
                            <w:rPr>
                              <w:rFonts w:asciiTheme="minorHAnsi" w:eastAsia="Calibri" w:hAnsiTheme="minorHAnsi"/>
                              <w:szCs w:val="22"/>
                            </w:rPr>
                            <w:t>A</w:t>
                          </w:r>
                          <w:r w:rsidR="00AD11B4">
                            <w:rPr>
                              <w:rFonts w:asciiTheme="minorHAnsi" w:eastAsia="Calibri" w:hAnsiTheme="minorHAnsi"/>
                              <w:szCs w:val="22"/>
                            </w:rPr>
                            <w:sym w:font="Symbol" w:char="F0A2"/>
                          </w:r>
                        </w:ins>
                      </w:p>
                    </w:txbxContent>
                  </v:textbox>
                </v:shape>
                <v:shape id="Text Box 2" o:spid="_x0000_s1042" type="#_x0000_t202" style="position:absolute;left:1278;top:5290;width:2561;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SC98MA&#10;AADbAAAADwAAAGRycy9kb3ducmV2LnhtbERP22oCMRB9L/gPYYS+FM0qRWU1igpCCy3iBZ+HzbhZ&#10;3UzWTaqrX28Khb7N4VxnMmtsKa5U+8Kxgl43AUGcOV1wrmC/W3VGIHxA1lg6JgV38jCbtl4mmGp3&#10;4w1dtyEXMYR9igpMCFUqpc8MWfRdVxFH7uhqiyHCOpe6xlsMt6XsJ8lAWiw4NhisaGkoO29/rILR&#10;/f377TAYHk7l+nNhHvmFv86o1Gu7mY9BBGrCv/jP/aHj/B78/hIPk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SC98MAAADbAAAADwAAAAAAAAAAAAAAAACYAgAAZHJzL2Rv&#10;d25yZXYueG1sUEsFBgAAAAAEAAQA9QAAAIgDAAAAAA==&#10;" fillcolor="white [3201]" stroked="f" strokeweight=".5pt">
                  <v:textbox inset="0,0,0,0">
                    <w:txbxContent>
                      <w:p w14:paraId="623C298D" w14:textId="55CFE929" w:rsidR="00F572CD" w:rsidRPr="001609D0" w:rsidRDefault="00F572CD" w:rsidP="000F5077">
                        <w:pPr>
                          <w:pStyle w:val="NormalWeb"/>
                          <w:spacing w:before="0" w:beforeAutospacing="0" w:after="160" w:afterAutospacing="0" w:line="254" w:lineRule="auto"/>
                          <w:jc w:val="center"/>
                          <w:rPr>
                            <w:sz w:val="28"/>
                          </w:rPr>
                        </w:pPr>
                        <w:del w:id="53" w:author="Robison, Arch" w:date="2016-02-01T13:18:00Z">
                          <w:r w:rsidRPr="001609D0" w:rsidDel="00AD11B4">
                            <w:rPr>
                              <w:rFonts w:eastAsia="Calibri"/>
                              <w:szCs w:val="22"/>
                            </w:rPr>
                            <w:delText>Y</w:delText>
                          </w:r>
                          <w:r w:rsidRPr="001609D0" w:rsidDel="00AD11B4">
                            <w:rPr>
                              <w:rFonts w:eastAsia="Calibri"/>
                              <w:position w:val="-6"/>
                              <w:szCs w:val="22"/>
                              <w:vertAlign w:val="subscript"/>
                            </w:rPr>
                            <w:delText>d,i</w:delText>
                          </w:r>
                        </w:del>
                        <w:ins w:id="54" w:author="Robison, Arch" w:date="2016-02-01T13:18:00Z">
                          <w:r w:rsidR="00AD11B4">
                            <w:rPr>
                              <w:rFonts w:eastAsia="Calibri"/>
                              <w:szCs w:val="22"/>
                            </w:rPr>
                            <w:t>B</w:t>
                          </w:r>
                        </w:ins>
                      </w:p>
                    </w:txbxContent>
                  </v:textbox>
                </v:shape>
                <v:shape id="Text Box 2" o:spid="_x0000_s1043" type="#_x0000_t202" style="position:absolute;left:6710;top:5238;width:2560;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YcgMMA&#10;AADbAAAADwAAAGRycy9kb3ducmV2LnhtbERP32vCMBB+H/g/hBP2MmY6EZXaVHQw2EARnfh8NLem&#10;s7l0TabVv94Ig73dx/fzsnlna3Gi1leOFbwMEhDEhdMVlwr2n2/PUxA+IGusHZOCC3mY572HDFPt&#10;zryl0y6UIoawT1GBCaFJpfSFIYt+4BriyH251mKIsC2lbvEcw20th0kylhYrjg0GG3o1VBx3v1bB&#10;9DJaPx3Gk8N3vflYmmv5w6sjKvXY7xYzEIG68C/+c7/rOH8I91/iAT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LYcgMMAAADbAAAADwAAAAAAAAAAAAAAAACYAgAAZHJzL2Rv&#10;d25yZXYueG1sUEsFBgAAAAAEAAQA9QAAAIgDAAAAAA==&#10;" fillcolor="white [3201]" stroked="f" strokeweight=".5pt">
                  <v:textbox inset="0,0,0,0">
                    <w:txbxContent>
                      <w:p w14:paraId="4868E34D" w14:textId="4A583023" w:rsidR="00AD11B4" w:rsidRDefault="00AD11B4" w:rsidP="000F5077">
                        <w:pPr>
                          <w:pStyle w:val="NormalWeb"/>
                          <w:spacing w:before="0" w:beforeAutospacing="0" w:after="160" w:afterAutospacing="0" w:line="254" w:lineRule="auto"/>
                          <w:jc w:val="center"/>
                          <w:rPr>
                            <w:ins w:id="55" w:author="Robison, Arch" w:date="2016-02-01T13:18:00Z"/>
                            <w:rFonts w:eastAsia="Calibri"/>
                            <w:szCs w:val="22"/>
                          </w:rPr>
                        </w:pPr>
                        <w:ins w:id="56" w:author="Robison, Arch" w:date="2016-02-01T13:18:00Z">
                          <w:r>
                            <w:rPr>
                              <w:rFonts w:eastAsia="Calibri"/>
                              <w:szCs w:val="22"/>
                            </w:rPr>
                            <w:t>B</w:t>
                          </w:r>
                          <w:r w:rsidR="005B5E16">
                            <w:rPr>
                              <w:rFonts w:eastAsia="Calibri"/>
                              <w:szCs w:val="22"/>
                            </w:rPr>
                            <w:sym w:font="Symbol" w:char="F0A2"/>
                          </w:r>
                        </w:ins>
                      </w:p>
                      <w:p w14:paraId="274C9367" w14:textId="7AE4E23B" w:rsidR="00F572CD" w:rsidRPr="001609D0" w:rsidRDefault="00AD11B4" w:rsidP="000F5077">
                        <w:pPr>
                          <w:pStyle w:val="NormalWeb"/>
                          <w:spacing w:before="0" w:beforeAutospacing="0" w:after="160" w:afterAutospacing="0" w:line="254" w:lineRule="auto"/>
                          <w:jc w:val="center"/>
                          <w:rPr>
                            <w:sz w:val="28"/>
                          </w:rPr>
                        </w:pPr>
                        <w:ins w:id="57" w:author="Robison, Arch" w:date="2016-02-01T13:18:00Z">
                          <w:r>
                            <w:rPr>
                              <w:rFonts w:eastAsia="Calibri"/>
                              <w:szCs w:val="22"/>
                            </w:rPr>
                            <w:sym w:font="Symbol" w:char="F0A2"/>
                          </w:r>
                        </w:ins>
                        <w:del w:id="58" w:author="Robison, Arch" w:date="2016-02-01T13:18:00Z">
                          <w:r w:rsidR="00F572CD" w:rsidRPr="001609D0" w:rsidDel="00AD11B4">
                            <w:rPr>
                              <w:rFonts w:eastAsia="Calibri"/>
                              <w:szCs w:val="22"/>
                            </w:rPr>
                            <w:delText>Y</w:delText>
                          </w:r>
                          <w:r w:rsidR="00F572CD" w:rsidRPr="001609D0" w:rsidDel="00AD11B4">
                            <w:rPr>
                              <w:rFonts w:eastAsia="Calibri"/>
                              <w:position w:val="-6"/>
                              <w:szCs w:val="22"/>
                              <w:vertAlign w:val="subscript"/>
                            </w:rPr>
                            <w:delText>d,j</w:delText>
                          </w:r>
                        </w:del>
                      </w:p>
                    </w:txbxContent>
                  </v:textbox>
                </v:shape>
                <v:shapetype id="_x0000_t32" coordsize="21600,21600" o:spt="32" o:oned="t" path="m,l21600,21600e" filled="f">
                  <v:path arrowok="t" fillok="f" o:connecttype="none"/>
                  <o:lock v:ext="edit" shapetype="t"/>
                </v:shapetype>
                <v:shape id="Straight Arrow Connector 13" o:spid="_x0000_s1044" type="#_x0000_t32" style="position:absolute;left:2558;top:2379;width:56;height:291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qaiMIAAADbAAAADwAAAGRycy9kb3ducmV2LnhtbERP3WrCMBS+F3yHcITdiCZu4E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qaiMIAAADbAAAADwAAAAAAAAAAAAAA&#10;AAChAgAAZHJzL2Rvd25yZXYueG1sUEsFBgAAAAAEAAQA+QAAAJADAAAAAA==&#10;" strokecolor="black [3213]" strokeweight=".5pt">
                  <v:stroke endarrow="block" joinstyle="miter"/>
                </v:shape>
                <v:shape id="Straight Arrow Connector 14" o:spid="_x0000_s1045" type="#_x0000_t32" style="position:absolute;left:7990;top:2476;width:1;height:27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MC/MIAAADbAAAADwAAAGRycy9kb3ducmV2LnhtbERP3WrCMBS+F3yHcITdiCaO4UZnFBE3&#10;HMPBWh/g0Jy1xeakNllb334ZCN6dj+/3rDaDrUVHra8ca1jMFQji3JmKCw2n7G32AsIHZIO1Y9Jw&#10;JQ+b9Xi0wsS4nr+pS0MhYgj7BDWUITSJlD4vyaKfu4Y4cj+utRgibAtpWuxjuK3lo1JLabHi2FBi&#10;Q7uS8nP6azXY/fvheZhej1NbXzLz6dXHV1BaP0yG7SuIQEO4i2/ug4nzn+D/l3i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PMC/MIAAADbAAAADwAAAAAAAAAAAAAA&#10;AAChAgAAZHJzL2Rvd25yZXYueG1sUEsFBgAAAAAEAAQA+QAAAJADAAAAAA==&#10;" strokecolor="black [3213]" strokeweight=".5pt">
                  <v:stroke endarrow="block" joinstyle="miter"/>
                </v:shape>
                <v:shape id="Straight Arrow Connector 15" o:spid="_x0000_s1046" type="#_x0000_t32" style="position:absolute;left:3895;top:1373;width:2815;height: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NXWcEAAADbAAAADwAAAGRycy9kb3ducmV2LnhtbERP3WrCMBS+F3yHcITdabrKxuiMMgZD&#10;L9xgrQ9waM6asuakJKntfHojCLs7H9/v2ewm24kz+dA6VvC4ykAQ10633Cg4VR/LFxAhImvsHJOC&#10;Pwqw285nGyy0G/mbzmVsRArhUKACE2NfSBlqQxbDyvXEiftx3mJM0DdSexxTuO1knmXP0mLLqcFg&#10;T++G6t9ysAqqE673++rz4seuHUz+dbT5cFTqYTG9vYKINMV/8d190Gn+E9x+SQfI7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581dZwQAAANsAAAAPAAAAAAAAAAAAAAAA&#10;AKECAABkcnMvZG93bnJldi54bWxQSwUGAAAAAAQABAD5AAAAjwMAAAAA&#10;" strokecolor="black [3213]" strokeweight=".5pt">
                  <v:stroke dashstyle="dash" endarrow="block" joinstyle="miter"/>
                </v:shape>
                <v:shape id="Straight Arrow Connector 16" o:spid="_x0000_s1047" type="#_x0000_t32" style="position:absolute;left:3863;top:6083;width:2813;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HJLsEAAADbAAAADwAAAGRycy9kb3ducmV2LnhtbERP3WrCMBS+F/YO4Qx2p6kdyKhGEUH0&#10;wg1mfYBDc2yKzUlJUtvt6ZeB4N35+H7PajPaVtzJh8axgvksA0FcOd1wreBS7qcfIEJE1tg6JgU/&#10;FGCzfpmssNBu4G+6n2MtUgiHAhWYGLtCylAZshhmriNO3NV5izFBX0vtcUjhtpV5li2kxYZTg8GO&#10;doaq27m3CsoLvh8O5eevH9qmN/nXyeb9Sam313G7BBFpjE/xw33Uaf4C/n9JB8j1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JIckuwQAAANsAAAAPAAAAAAAAAAAAAAAA&#10;AKECAABkcnMvZG93bnJldi54bWxQSwUGAAAAAAQABAD5AAAAjwMAAAAA&#10;" strokecolor="black [3213]" strokeweight=".5pt">
                  <v:stroke dashstyle="dash" endarrow="block" joinstyle="miter"/>
                </v:shape>
                <v:shape id="Straight Arrow Connector 17" o:spid="_x0000_s1048" type="#_x0000_t32" style="position:absolute;left:3683;top:2473;width:3238;height:26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R9ZMIAAADbAAAADwAAAGRycy9kb3ducmV2LnhtbERPTWvCQBC9F/oflhF6qxsVUomu0grB&#10;KD202uY8ZMdsaHY2ZLca/70rFHqbx/uc5XqwrThT7xvHCibjBARx5XTDtYKvY/48B+EDssbWMSm4&#10;kof16vFhiZl2F/6k8yHUIoawz1CBCaHLpPSVIYt+7DriyJ1cbzFE2NdS93iJ4baV0yRJpcWGY4PB&#10;jjaGqp/Dr1Wwyz+KnZk1xfee38syf0u3rkyVehoNrwsQgYbwL/5zFzrOf4H7L/EAub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aR9ZMIAAADbAAAADwAAAAAAAAAAAAAA&#10;AAChAgAAZHJzL2Rvd25yZXYueG1sUEsFBgAAAAAEAAQA+QAAAJADAAAAAA==&#10;" strokecolor="#0080ff" strokeweight=".5pt">
                  <v:stroke endarrow="block" joinstyle="miter"/>
                </v:shape>
                <v:shape id="Text Box 62" o:spid="_x0000_s1049" type="#_x0000_t202" style="position:absolute;left:15049;top:2222;width:7176;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sPScUA&#10;AADbAAAADwAAAGRycy9kb3ducmV2LnhtbESPT2vCQBTE7wW/w/IEL0U3KlVJXUXE/sGbRi29PbKv&#10;STD7NmS3Sfz2bqHgcZiZ3zDLdWdK0VDtCssKxqMIBHFqdcGZglPyNlyAcB5ZY2mZFNzIwXrVe1pi&#10;rG3LB2qOPhMBwi5GBbn3VSylS3My6Ea2Ig7ej60N+iDrTOoa2wA3pZxE0UwaLDgs5FjRNqf0evw1&#10;Cr6fs6+9697P7fRlWu0+mmR+0YlSg363eQXhqfOP8H/7UyuYTeDvS/gBcnU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ew9JxQAAANsAAAAPAAAAAAAAAAAAAAAAAJgCAABkcnMv&#10;ZG93bnJldi54bWxQSwUGAAAAAAQABAD1AAAAigMAAAAA&#10;" fillcolor="white [3201]" stroked="f" strokeweight=".5pt">
                  <v:textbox>
                    <w:txbxContent>
                      <w:p w14:paraId="5AD38261" w14:textId="0F6AFCDF" w:rsidR="00F572CD" w:rsidRPr="0096599D" w:rsidRDefault="00F572CD">
                        <w:pPr>
                          <w:rPr>
                            <w:b/>
                          </w:rPr>
                        </w:pPr>
                        <w:r w:rsidRPr="0096599D">
                          <w:rPr>
                            <w:b/>
                          </w:rPr>
                          <w:t>Figure 1</w:t>
                        </w:r>
                      </w:p>
                    </w:txbxContent>
                  </v:textbox>
                </v:shape>
                <w10:anchorlock/>
              </v:group>
            </w:pict>
          </mc:Fallback>
        </mc:AlternateContent>
      </w:r>
    </w:p>
    <w:p w14:paraId="12EE2EC0" w14:textId="33EC2E10" w:rsidR="000F5077" w:rsidRDefault="000F5077" w:rsidP="000F5077">
      <w:r>
        <w:t xml:space="preserve">The black arrows denote the hypothesis; the blue arrows denote the conclusion.  Solid arrows denote </w:t>
      </w:r>
      <w:del w:id="49" w:author="Robison, Arch" w:date="2016-02-01T13:19:00Z">
        <w:r w:rsidRPr="005B5E16" w:rsidDel="005B5E16">
          <w:rPr>
            <w:i/>
            <w:rPrChange w:id="50" w:author="Robison, Arch" w:date="2016-02-01T13:19:00Z">
              <w:rPr/>
            </w:rPrChange>
          </w:rPr>
          <w:delText>sequenced-before</w:delText>
        </w:r>
      </w:del>
      <w:ins w:id="51" w:author="Robison, Arch" w:date="2016-02-01T13:54:00Z">
        <w:r w:rsidR="006A6CC7">
          <w:rPr>
            <w:i/>
          </w:rPr>
          <w:t>sequence-before</w:t>
        </w:r>
      </w:ins>
      <w:ins w:id="52" w:author="Robison, Arch" w:date="2016-02-01T13:19:00Z">
        <w:r w:rsidR="005B5E16">
          <w:rPr>
            <w:i/>
          </w:rPr>
          <w:t xml:space="preserve"> </w:t>
        </w:r>
        <w:r w:rsidR="005B5E16">
          <w:t>relationships</w:t>
        </w:r>
      </w:ins>
      <w:r>
        <w:t xml:space="preserve">.  Dashed arrows denote </w:t>
      </w:r>
      <w:ins w:id="53" w:author="Robison, Arch" w:date="2016-02-01T13:20:00Z">
        <w:r w:rsidR="005B5E16">
          <w:rPr>
            <w:i/>
          </w:rPr>
          <w:t xml:space="preserve">wavefront-ordered </w:t>
        </w:r>
      </w:ins>
      <w:r>
        <w:t xml:space="preserve">evaluations of the same expression </w:t>
      </w:r>
      <w:del w:id="54" w:author="Robison, Arch" w:date="2016-02-01T13:20:00Z">
        <w:r w:rsidDel="005B5E16">
          <w:delText xml:space="preserve">in the same context, but </w:delText>
        </w:r>
      </w:del>
      <w:r>
        <w:t>in different applications.</w:t>
      </w:r>
      <w:ins w:id="55" w:author="Robison, Arch" w:date="2016-02-01T13:20:00Z">
        <w:r w:rsidR="005B5E16">
          <w:t xml:space="preserve">  </w:t>
        </w:r>
      </w:ins>
      <w:del w:id="56" w:author="Robison, Arch" w:date="2016-02-01T13:20:00Z">
        <w:r w:rsidR="00FF0844" w:rsidDel="005B5E16">
          <w:delText xml:space="preserve">    </w:delText>
        </w:r>
      </w:del>
      <w:del w:id="57" w:author="Robison, Arch" w:date="2016-02-01T13:54:00Z">
        <w:r w:rsidR="00FF0844" w:rsidDel="006A6CC7">
          <w:delText xml:space="preserve"> </w:delText>
        </w:r>
      </w:del>
      <w:ins w:id="58" w:author="Robison, Arch" w:date="2016-02-01T13:22:00Z">
        <w:r w:rsidR="00C0278E">
          <w:t>The</w:t>
        </w:r>
      </w:ins>
      <w:ins w:id="59" w:author="Robison, Arch" w:date="2016-02-01T13:54:00Z">
        <w:r w:rsidR="006A6CC7">
          <w:t xml:space="preserve"> </w:t>
        </w:r>
        <w:r w:rsidR="006A6CC7">
          <w:rPr>
            <w:i/>
          </w:rPr>
          <w:t>wavefront-ordered</w:t>
        </w:r>
      </w:ins>
      <w:ins w:id="60" w:author="Robison, Arch" w:date="2016-02-01T13:22:00Z">
        <w:r w:rsidR="00C0278E">
          <w:t xml:space="preserve"> relationship</w:t>
        </w:r>
      </w:ins>
      <w:ins w:id="61" w:author="Robison, Arch" w:date="2016-02-01T13:54:00Z">
        <w:r w:rsidR="006A6CC7">
          <w:t xml:space="preserve"> is </w:t>
        </w:r>
      </w:ins>
      <w:ins w:id="62" w:author="Robison, Arch" w:date="2016-02-01T13:22:00Z">
        <w:r w:rsidR="00C0278E">
          <w:t xml:space="preserve">explained in the proposed </w:t>
        </w:r>
        <w:r w:rsidR="00C0278E">
          <w:lastRenderedPageBreak/>
          <w:t>wording.</w:t>
        </w:r>
      </w:ins>
      <w:ins w:id="63" w:author="Robison, Arch" w:date="2016-02-01T13:54:00Z">
        <w:r w:rsidR="006A6CC7">
          <w:t xml:space="preserve">  Intuitively, it links corresponding evaluations of the same expression in different applications of an </w:t>
        </w:r>
      </w:ins>
      <w:ins w:id="64" w:author="Robison, Arch" w:date="2016-02-01T13:55:00Z">
        <w:r w:rsidR="006A6CC7">
          <w:t xml:space="preserve">element </w:t>
        </w:r>
      </w:ins>
      <w:ins w:id="65" w:author="Robison, Arch" w:date="2016-02-01T13:54:00Z">
        <w:r w:rsidR="006A6CC7">
          <w:t>access function.</w:t>
        </w:r>
      </w:ins>
    </w:p>
    <w:p w14:paraId="56842602" w14:textId="77777777" w:rsidR="000F5077" w:rsidRDefault="000F5077" w:rsidP="000F5077">
      <w:r>
        <w:t>Rule 2 can be summarized graphically as:</w:t>
      </w:r>
    </w:p>
    <w:p w14:paraId="26B305A7" w14:textId="77777777" w:rsidR="000F5077" w:rsidRDefault="000F5077" w:rsidP="000F5077">
      <w:pPr>
        <w:ind w:left="720"/>
      </w:pPr>
      <w:r>
        <w:rPr>
          <w:noProof/>
        </w:rPr>
        <mc:AlternateContent>
          <mc:Choice Requires="wpc">
            <w:drawing>
              <wp:inline distT="0" distB="0" distL="0" distR="0" wp14:anchorId="12B42036" wp14:editId="5B4C07DB">
                <wp:extent cx="2514600" cy="996950"/>
                <wp:effectExtent l="0" t="0" r="0" b="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8" name="Text Box 18"/>
                        <wps:cNvSpPr txBox="1"/>
                        <wps:spPr>
                          <a:xfrm>
                            <a:off x="184275" y="28575"/>
                            <a:ext cx="244350" cy="2011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F3847C" w14:textId="77777777" w:rsidR="00F572CD" w:rsidRPr="00BD121B" w:rsidRDefault="00F572CD" w:rsidP="000F5077">
                              <w:pPr>
                                <w:jc w:val="center"/>
                                <w:rPr>
                                  <w:vertAlign w:val="subscript"/>
                                </w:rPr>
                              </w:pPr>
                              <w:proofErr w:type="spellStart"/>
                              <w:r w:rsidRPr="001609D0">
                                <w:rPr>
                                  <w:sz w:val="24"/>
                                </w:rPr>
                                <w:t>X</w:t>
                              </w:r>
                              <w:r w:rsidRPr="001609D0">
                                <w:rPr>
                                  <w:sz w:val="24"/>
                                  <w:vertAlign w:val="subscript"/>
                                </w:rPr>
                                <w:t>c</w:t>
                              </w:r>
                              <w:proofErr w:type="gramStart"/>
                              <w:r w:rsidRPr="001609D0">
                                <w:rPr>
                                  <w:sz w:val="24"/>
                                  <w:vertAlign w:val="subscript"/>
                                </w:rPr>
                                <w:t>,</w:t>
                              </w:r>
                              <w:r>
                                <w:rPr>
                                  <w:sz w:val="24"/>
                                  <w:vertAlign w:val="subscript"/>
                                </w:rPr>
                                <w:t>i</w:t>
                              </w:r>
                              <w:proofErr w:type="spellEnd"/>
                              <w:proofErr w:type="gram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19" name="Text Box 2"/>
                        <wps:cNvSpPr txBox="1"/>
                        <wps:spPr>
                          <a:xfrm>
                            <a:off x="1039388" y="28575"/>
                            <a:ext cx="256032" cy="2254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B40EB7" w14:textId="77777777" w:rsidR="00F572CD" w:rsidRPr="001609D0" w:rsidRDefault="00F572CD" w:rsidP="000F5077">
                              <w:pPr>
                                <w:pStyle w:val="NormalWeb"/>
                                <w:spacing w:before="0" w:beforeAutospacing="0" w:after="160" w:afterAutospacing="0" w:line="256" w:lineRule="auto"/>
                                <w:jc w:val="center"/>
                                <w:rPr>
                                  <w:rFonts w:asciiTheme="minorHAnsi" w:hAnsiTheme="minorHAnsi"/>
                                  <w:position w:val="-4"/>
                                  <w:sz w:val="28"/>
                                </w:rPr>
                              </w:pPr>
                              <w:r w:rsidRPr="001609D0">
                                <w:rPr>
                                  <w:rFonts w:asciiTheme="minorHAnsi" w:eastAsia="Calibri" w:hAnsiTheme="minorHAnsi"/>
                                  <w:szCs w:val="22"/>
                                </w:rPr>
                                <w:t>X</w:t>
                              </w:r>
                              <w:proofErr w:type="spellStart"/>
                              <w:r w:rsidRPr="001609D0">
                                <w:rPr>
                                  <w:rFonts w:asciiTheme="minorHAnsi" w:eastAsia="Calibri" w:hAnsiTheme="minorHAnsi"/>
                                  <w:position w:val="-4"/>
                                  <w:szCs w:val="22"/>
                                  <w:vertAlign w:val="subscript"/>
                                </w:rPr>
                                <w:t>c</w:t>
                              </w:r>
                              <w:proofErr w:type="gramStart"/>
                              <w:r w:rsidRPr="001609D0">
                                <w:rPr>
                                  <w:rFonts w:asciiTheme="minorHAnsi" w:eastAsia="Calibri" w:hAnsiTheme="minorHAnsi"/>
                                  <w:position w:val="-4"/>
                                  <w:szCs w:val="22"/>
                                  <w:vertAlign w:val="subscript"/>
                                </w:rPr>
                                <w:t>,j</w:t>
                              </w:r>
                              <w:proofErr w:type="spellEnd"/>
                              <w:proofErr w:type="gramEnd"/>
                            </w:p>
                          </w:txbxContent>
                        </wps:txbx>
                        <wps:bodyPr rot="0" spcFirstLastPara="0" vert="horz" wrap="square" lIns="0" tIns="0" rIns="0" bIns="0" numCol="1" spcCol="0" rtlCol="0" fromWordArt="0" anchor="t" anchorCtr="0" forceAA="0" compatLnSpc="1">
                          <a:prstTxWarp prst="textNoShape">
                            <a:avLst/>
                          </a:prstTxWarp>
                          <a:noAutofit/>
                        </wps:bodyPr>
                      </wps:wsp>
                      <wps:wsp>
                        <wps:cNvPr id="20" name="Straight Arrow Connector 20"/>
                        <wps:cNvCnPr>
                          <a:stCxn id="18" idx="3"/>
                          <a:endCxn id="19" idx="1"/>
                        </wps:cNvCnPr>
                        <wps:spPr>
                          <a:xfrm>
                            <a:off x="428625" y="129159"/>
                            <a:ext cx="610763" cy="12128"/>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flipV="1">
                            <a:off x="384175" y="311150"/>
                            <a:ext cx="660400" cy="6350"/>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Oval 22"/>
                        <wps:cNvSpPr/>
                        <wps:spPr>
                          <a:xfrm>
                            <a:off x="88900" y="31751"/>
                            <a:ext cx="488950" cy="927100"/>
                          </a:xfrm>
                          <a:prstGeom prst="ellipse">
                            <a:avLst/>
                          </a:prstGeom>
                          <a:noFill/>
                          <a:ln w="635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218066" y="593724"/>
                            <a:ext cx="248625" cy="304801"/>
                          </a:xfrm>
                          <a:prstGeom prst="ellipse">
                            <a:avLst/>
                          </a:prstGeom>
                          <a:noFill/>
                          <a:ln w="635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311150" y="288925"/>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316525" y="713400"/>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310175" y="456225"/>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853100" y="28575"/>
                            <a:ext cx="488950" cy="927100"/>
                          </a:xfrm>
                          <a:prstGeom prst="ellipse">
                            <a:avLst/>
                          </a:prstGeom>
                          <a:noFill/>
                          <a:ln w="635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Oval 51"/>
                        <wps:cNvSpPr/>
                        <wps:spPr>
                          <a:xfrm>
                            <a:off x="981849" y="590551"/>
                            <a:ext cx="248285" cy="314324"/>
                          </a:xfrm>
                          <a:prstGeom prst="ellipse">
                            <a:avLst/>
                          </a:prstGeom>
                          <a:noFill/>
                          <a:ln w="6350">
                            <a:solidFill>
                              <a:schemeClr val="bg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Oval 53"/>
                        <wps:cNvSpPr/>
                        <wps:spPr>
                          <a:xfrm>
                            <a:off x="1075350" y="285750"/>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Oval 54"/>
                        <wps:cNvSpPr/>
                        <wps:spPr>
                          <a:xfrm>
                            <a:off x="1080430" y="709930"/>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Oval 55"/>
                        <wps:cNvSpPr/>
                        <wps:spPr>
                          <a:xfrm>
                            <a:off x="1074080" y="452755"/>
                            <a:ext cx="53975" cy="53975"/>
                          </a:xfrm>
                          <a:prstGeom prst="ellips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Straight Arrow Connector 56"/>
                        <wps:cNvCnPr/>
                        <wps:spPr>
                          <a:xfrm flipV="1">
                            <a:off x="392725" y="478450"/>
                            <a:ext cx="660400" cy="6350"/>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7" name="Straight Arrow Connector 57"/>
                        <wps:cNvCnPr/>
                        <wps:spPr>
                          <a:xfrm>
                            <a:off x="380025" y="329225"/>
                            <a:ext cx="674075" cy="127975"/>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8" name="Straight Arrow Connector 58"/>
                        <wps:cNvCnPr/>
                        <wps:spPr>
                          <a:xfrm flipV="1">
                            <a:off x="395900" y="342900"/>
                            <a:ext cx="661375" cy="126025"/>
                          </a:xfrm>
                          <a:prstGeom prst="straightConnector1">
                            <a:avLst/>
                          </a:prstGeom>
                          <a:ln>
                            <a:solidFill>
                              <a:srgbClr val="0080FF"/>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2" name="Text Box 62"/>
                        <wps:cNvSpPr txBox="1"/>
                        <wps:spPr>
                          <a:xfrm>
                            <a:off x="1535430" y="319700"/>
                            <a:ext cx="717550"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BAF8E01" w14:textId="1092A0BA" w:rsidR="00F572CD" w:rsidRPr="0096599D" w:rsidRDefault="00F572CD" w:rsidP="00CC0DCD">
                              <w:pPr>
                                <w:rPr>
                                  <w:b/>
                                </w:rPr>
                              </w:pPr>
                              <w:r w:rsidRPr="0096599D">
                                <w:rPr>
                                  <w:b/>
                                </w:rPr>
                                <w:t>Figure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2B42036" id="Canvas 60" o:spid="_x0000_s1050" editas="canvas" style="width:198pt;height:78.5pt;mso-position-horizontal-relative:char;mso-position-vertical-relative:line" coordsize="25146,99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">
                <v:shape id="_x0000_s1051" type="#_x0000_t75" style="position:absolute;width:25146;height:9969;visibility:visible;mso-wrap-style:square">
                  <v:fill o:detectmouseclick="t"/>
                  <v:path o:connecttype="none"/>
                </v:shape>
                <v:shape id="Text Box 18" o:spid="_x0000_s1052" type="#_x0000_t202" style="position:absolute;left:1842;top:285;width:2444;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4rasYA&#10;AADbAAAADwAAAGRycy9kb3ducmV2LnhtbESPQWsCQQyF7wX/wxDBS6mzSrGydRQVhBYqUls8h510&#10;Z+tOZt2Z6tpfbw6F3hLey3tfZovO1+pMbawCGxgNM1DERbAVlwY+PzYPU1AxIVusA5OBK0VYzHt3&#10;M8xtuPA7nfepVBLCMUcDLqUm1zoWjjzGYWiIRfsKrccka1tq2+JFwn2tx1k20R4rlgaHDa0dFcf9&#10;jzcwvT5u7w+Tp8N3vXtdud/yxG9HNGbQ75bPoBJ16d/8d/1iBV9g5RcZQM9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V4rasYAAADbAAAADwAAAAAAAAAAAAAAAACYAgAAZHJz&#10;L2Rvd25yZXYueG1sUEsFBgAAAAAEAAQA9QAAAIsDAAAAAA==&#10;" fillcolor="white [3201]" stroked="f" strokeweight=".5pt">
                  <v:textbox inset="0,0,0,0">
                    <w:txbxContent>
                      <w:p w14:paraId="37F3847C" w14:textId="77777777" w:rsidR="00F572CD" w:rsidRPr="00BD121B" w:rsidRDefault="00F572CD" w:rsidP="000F5077">
                        <w:pPr>
                          <w:jc w:val="center"/>
                          <w:rPr>
                            <w:vertAlign w:val="subscript"/>
                          </w:rPr>
                        </w:pPr>
                        <w:r w:rsidRPr="001609D0">
                          <w:rPr>
                            <w:sz w:val="24"/>
                          </w:rPr>
                          <w:t>X</w:t>
                        </w:r>
                        <w:r w:rsidRPr="001609D0">
                          <w:rPr>
                            <w:sz w:val="24"/>
                            <w:vertAlign w:val="subscript"/>
                          </w:rPr>
                          <w:t>c,</w:t>
                        </w:r>
                        <w:r>
                          <w:rPr>
                            <w:sz w:val="24"/>
                            <w:vertAlign w:val="subscript"/>
                          </w:rPr>
                          <w:t>i</w:t>
                        </w:r>
                      </w:p>
                    </w:txbxContent>
                  </v:textbox>
                </v:shape>
                <v:shape id="Text Box 2" o:spid="_x0000_s1053" type="#_x0000_t202" style="position:absolute;left:10393;top:285;width:2561;height:2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KO8cMA&#10;AADbAAAADwAAAGRycy9kb3ducmV2LnhtbERP22oCMRB9F/oPYQRfRLOVYnVrlFYQWqgUL/g8bKab&#10;1c1k3URd/fpGKPg2h3OdyayxpThT7QvHCp77CQjizOmCcwXbzaI3AuEDssbSMSm4kofZ9Kk1wVS7&#10;C6/ovA65iCHsU1RgQqhSKX1myKLvu4o4cr+uthgirHOpa7zEcFvKQZIMpcWCY4PBiuaGssP6ZBWM&#10;ri/L7m74utuXP18f5pYf+fuASnXazfsbiEBNeIj/3Z86zh/D/Zd4gJ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KO8cMAAADbAAAADwAAAAAAAAAAAAAAAACYAgAAZHJzL2Rv&#10;d25yZXYueG1sUEsFBgAAAAAEAAQA9QAAAIgDAAAAAA==&#10;" fillcolor="white [3201]" stroked="f" strokeweight=".5pt">
                  <v:textbox inset="0,0,0,0">
                    <w:txbxContent>
                      <w:p w14:paraId="52B40EB7" w14:textId="77777777" w:rsidR="00F572CD" w:rsidRPr="001609D0" w:rsidRDefault="00F572CD" w:rsidP="000F5077">
                        <w:pPr>
                          <w:pStyle w:val="NormalWeb"/>
                          <w:spacing w:before="0" w:beforeAutospacing="0" w:after="160" w:afterAutospacing="0" w:line="256" w:lineRule="auto"/>
                          <w:jc w:val="center"/>
                          <w:rPr>
                            <w:rFonts w:asciiTheme="minorHAnsi" w:hAnsiTheme="minorHAnsi"/>
                            <w:position w:val="-4"/>
                            <w:sz w:val="28"/>
                          </w:rPr>
                        </w:pPr>
                        <w:r w:rsidRPr="001609D0">
                          <w:rPr>
                            <w:rFonts w:asciiTheme="minorHAnsi" w:eastAsia="Calibri" w:hAnsiTheme="minorHAnsi"/>
                            <w:szCs w:val="22"/>
                          </w:rPr>
                          <w:t>X</w:t>
                        </w:r>
                        <w:r w:rsidRPr="001609D0">
                          <w:rPr>
                            <w:rFonts w:asciiTheme="minorHAnsi" w:eastAsia="Calibri" w:hAnsiTheme="minorHAnsi"/>
                            <w:position w:val="-4"/>
                            <w:szCs w:val="22"/>
                            <w:vertAlign w:val="subscript"/>
                          </w:rPr>
                          <w:t>c,j</w:t>
                        </w:r>
                      </w:p>
                    </w:txbxContent>
                  </v:textbox>
                </v:shape>
                <v:shape id="Straight Arrow Connector 20" o:spid="_x0000_s1054" type="#_x0000_t32" style="position:absolute;left:4286;top:1291;width:6107;height:1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g+fMAAAADbAAAADwAAAGRycy9kb3ducmV2LnhtbERP3UrDMBS+H+wdwhl4t6VWEKlLyxDG&#10;djEF1z7AoTk2Zc1JSdK1+vTmQvDy4/vfV4sdxJ186B0reNxlIIhbp3vuFDT1cfsCIkRkjYNjUvBN&#10;Aapyvdpjod3Mn3S/xk6kEA4FKjAxjoWUoTVkMezcSJy4L+ctxgR9J7XHOYXbQeZZ9iwt9pwaDI70&#10;Zqi9XSeroG7w6XSq33/8PPSTyT8uNp8uSj1slsMriEhL/Bf/uc9aQZ7Wpy/pB8jy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foPnzAAAAA2wAAAA8AAAAAAAAAAAAAAAAA&#10;oQIAAGRycy9kb3ducmV2LnhtbFBLBQYAAAAABAAEAPkAAACOAwAAAAA=&#10;" strokecolor="black [3213]" strokeweight=".5pt">
                  <v:stroke dashstyle="dash" endarrow="block" joinstyle="miter"/>
                </v:shape>
                <v:shape id="Straight Arrow Connector 21" o:spid="_x0000_s1055" type="#_x0000_t32" style="position:absolute;left:3841;top:3111;width:6604;height: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oEm8UAAADbAAAADwAAAGRycy9kb3ducmV2LnhtbESPQWvCQBSE7wX/w/IKvdVNopSSukoU&#10;LD2JxtZ6fGRfk9Ds25DdmuTfu0LB4zAz3zCL1WAacaHO1ZYVxNMIBHFhdc2lgs/j9vkVhPPIGhvL&#10;pGAkB6vl5GGBqbY9H+iS+1IECLsUFVTet6mUrqjIoJvaljh4P7Yz6IPsSqk77APcNDKJohdpsOaw&#10;UGFLm4qK3/zPKCg468+n2Wz9JXffp3Pzvk/GeanU0+OQvYHwNPh7+L/9oRUkMdy+hB8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3oEm8UAAADbAAAADwAAAAAAAAAA&#10;AAAAAAChAgAAZHJzL2Rvd25yZXYueG1sUEsFBgAAAAAEAAQA+QAAAJMDAAAAAA==&#10;" strokecolor="#0080ff" strokeweight=".5pt">
                  <v:stroke endarrow="block" joinstyle="miter"/>
                </v:shape>
                <v:oval id="Oval 22" o:spid="_x0000_s1056" style="position:absolute;left:889;top:317;width:4889;height:92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LVIsIA&#10;AADbAAAADwAAAGRycy9kb3ducmV2LnhtbESPzWrDMBCE74W8g9hAb7UcF1rjRAlpoVB6SvNz31gb&#10;27G1MpLsuG8fFQo9DjPzDbPaTKYTIznfWFawSFIQxKXVDVcKjoePpxyED8gaO8uk4Ic8bNazhxUW&#10;2t74m8Z9qESEsC9QQR1CX0jpy5oM+sT2xNG7WGcwROkqqR3eItx0MkvTF2mw4bhQY0/vNZXtfjAK&#10;2sGd0pPDHV6/xlducvN8fsuUepxP2yWIQFP4D/+1P7WCLIPfL/EHyP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ctUiwgAAANsAAAAPAAAAAAAAAAAAAAAAAJgCAABkcnMvZG93&#10;bnJldi54bWxQSwUGAAAAAAQABAD1AAAAhwMAAAAA&#10;" filled="f" strokecolor="#aeaaaa [2414]" strokeweight=".5pt">
                  <v:stroke joinstyle="miter"/>
                </v:oval>
                <v:oval id="Oval 23" o:spid="_x0000_s1057" style="position:absolute;left:2180;top:5937;width:248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5wucMA&#10;AADbAAAADwAAAGRycy9kb3ducmV2LnhtbESPzWrDMBCE74G+g9hCb4lcG5rgRAltIFB6SpPmvrU2&#10;tmtrZST5p28fFQo5DjPzDbPZTaYVAzlfW1bwvEhAEBdW11wq+Dof5isQPiBrbC2Tgl/ysNs+zDaY&#10;azvyJw2nUIoIYZ+jgiqELpfSFxUZ9AvbEUfvap3BEKUrpXY4RrhpZZokL9JgzXGhwo72FRXNqTcK&#10;mt5dkovDI/58DEuuVyb7fkuVenqcXtcgAk3hHv5vv2sFaQZ/X+IPkN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T5wucMAAADbAAAADwAAAAAAAAAAAAAAAACYAgAAZHJzL2Rv&#10;d25yZXYueG1sUEsFBgAAAAAEAAQA9QAAAIgDAAAAAA==&#10;" filled="f" strokecolor="#aeaaaa [2414]" strokeweight=".5pt">
                  <v:stroke joinstyle="miter"/>
                </v:oval>
                <v:oval id="Oval 25" o:spid="_x0000_s1058" style="position:absolute;left:3111;top:2889;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j/lsUA&#10;AADbAAAADwAAAGRycy9kb3ducmV2LnhtbESPQWvCQBSE74L/YXmCF2k2VSoldRWpWHqQglHE4yP7&#10;TFKzb0N2o9Ff3y0IHoeZ+YaZLTpTiQs1rrSs4DWKQRBnVpecK9jv1i/vIJxH1lhZJgU3crCY93sz&#10;TLS98pYuqc9FgLBLUEHhfZ1I6bKCDLrI1sTBO9nGoA+yyaVu8BrgppLjOJ5KgyWHhQJr+iwoO6et&#10;UdB+jSYpW7c9Hk50/23pZ7NetUoNB93yA4Snzj/Dj/a3VjB+g/8v4QfI+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uP+WxQAAANsAAAAPAAAAAAAAAAAAAAAAAJgCAABkcnMv&#10;ZG93bnJldi54bWxQSwUGAAAAAAQABAD1AAAAigMAAAAA&#10;" fillcolor="black [3213]" stroked="f" strokeweight="1pt">
                  <v:stroke joinstyle="miter"/>
                </v:oval>
                <v:oval id="Oval 30" o:spid="_x0000_s1059" style="position:absolute;left:3165;top:7134;width:540;height:5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bK08IA&#10;AADbAAAADwAAAGRycy9kb3ducmV2LnhtbERPy2rCQBTdF/yH4QrdFDOxgVLSjFJaFBcimJbi8pK5&#10;ebSZOyEzMdGvdxYFl4fzztaTacWZetdYVrCMYhDEhdUNVwq+vzaLVxDOI2tsLZOCCzlYr2YPGaba&#10;jnykc+4rEULYpaig9r5LpXRFTQZdZDviwJW2N+gD7CupexxDuGnlcxy/SIMNh4YaO/qoqfjLB6Ng&#10;2D4lOVt3PP2UdP0d6LDffA5KPc6n9zcQniZ/F/+7d1pBEtaH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srTwgAAANsAAAAPAAAAAAAAAAAAAAAAAJgCAABkcnMvZG93&#10;bnJldi54bWxQSwUGAAAAAAQABAD1AAAAhwMAAAAA&#10;" fillcolor="black [3213]" stroked="f" strokeweight="1pt">
                  <v:stroke joinstyle="miter"/>
                </v:oval>
                <v:oval id="Oval 31" o:spid="_x0000_s1060" style="position:absolute;left:3101;top:4562;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pvSMQA&#10;AADbAAAADwAAAGRycy9kb3ducmV2LnhtbESPQYvCMBSE7wv+h/AEL8uaqrBI1yiiKB5EsIrs8dE8&#10;267NS2lSrf56Iyx4HGbmG2Yya00prlS7wrKCQT8CQZxaXXCm4HhYfY1BOI+ssbRMCu7kYDbtfEww&#10;1vbGe7omPhMBwi5GBbn3VSylS3My6Pq2Ig7e2dYGfZB1JnWNtwA3pRxG0bc0WHBYyLGiRU7pJWmM&#10;gmb9OUrYuv3v6UyPv4Z229WyUarXbec/IDy1/h3+b2+0gtEAXl/CD5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Jab0jEAAAA2wAAAA8AAAAAAAAAAAAAAAAAmAIAAGRycy9k&#10;b3ducmV2LnhtbFBLBQYAAAAABAAEAPUAAACJAwAAAAA=&#10;" fillcolor="black [3213]" stroked="f" strokeweight="1pt">
                  <v:stroke joinstyle="miter"/>
                </v:oval>
                <v:oval id="Oval 39" o:spid="_x0000_s1061" style="position:absolute;left:8531;top:285;width:4889;height:92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RjsEA&#10;AADbAAAADwAAAGRycy9kb3ducmV2LnhtbESPT4vCMBTE7wt+h/AEb2uqgqvVKCoIi6dd/9yfzbOt&#10;Ni8libX77TeC4HGYmd8w82VrKtGQ86VlBYN+AoI4s7rkXMHxsP2cgPABWWNlmRT8kYflovMxx1Tb&#10;B/9Ssw+5iBD2KSooQqhTKX1WkEHftzVx9C7WGQxRulxqh48IN5UcJslYGiw5LhRY06ag7La/GwW3&#10;uzslJ4c/eN01X1xOzOi8HirV67arGYhAbXiHX+1vrWA0heeX+APk4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UP0Y7BAAAA2wAAAA8AAAAAAAAAAAAAAAAAmAIAAGRycy9kb3du&#10;cmV2LnhtbFBLBQYAAAAABAAEAPUAAACGAwAAAAA=&#10;" filled="f" strokecolor="#aeaaaa [2414]" strokeweight=".5pt">
                  <v:stroke joinstyle="miter"/>
                </v:oval>
                <v:oval id="Oval 51" o:spid="_x0000_s1062" style="position:absolute;left:9818;top:5905;width:2483;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4KMEA&#10;AADbAAAADwAAAGRycy9kb3ducmV2LnhtbESPQYvCMBSE74L/ITzBm6Yqq9I1igqC7Eldvb9t3rZd&#10;m5eSxFr/vRGEPQ4z8w2zWLWmEg05X1pWMBomIIgzq0vOFZy/d4M5CB+QNVaWScGDPKyW3c4CU23v&#10;fKTmFHIRIexTVFCEUKdS+qwgg35oa+Lo/VpnMETpcqkd3iPcVHKcJFNpsOS4UGBN24Ky6+lmFFxv&#10;7pJcHB7w76uZcTk3k5/NWKl+r11/ggjUhv/wu73XCj5G8PoSf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mOCjBAAAA2wAAAA8AAAAAAAAAAAAAAAAAmAIAAGRycy9kb3du&#10;cmV2LnhtbFBLBQYAAAAABAAEAPUAAACGAwAAAAA=&#10;" filled="f" strokecolor="#aeaaaa [2414]" strokeweight=".5pt">
                  <v:stroke joinstyle="miter"/>
                </v:oval>
                <v:oval id="Oval 53" o:spid="_x0000_s1063" style="position:absolute;left:10753;top:2857;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uxBMUA&#10;AADbAAAADwAAAGRycy9kb3ducmV2LnhtbESPQWvCQBSE74X+h+UJvRSzqdIi0VVKJcWDFExL6fGR&#10;fSbR7NuQ3cTor3cFocdhZr5hFqvB1KKn1lWWFbxEMQji3OqKCwU/3+l4BsJ5ZI21ZVJwJger5ePD&#10;AhNtT7yjPvOFCBB2CSoovW8SKV1ekkEX2YY4eHvbGvRBtoXULZ4C3NRyEsdv0mDFYaHEhj5Kyo9Z&#10;ZxR0n8/TjK3b/f3u6XLo6GubrjulnkbD+xyEp8H/h+/tjVbwOoXbl/AD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G7EExQAAANsAAAAPAAAAAAAAAAAAAAAAAJgCAABkcnMv&#10;ZG93bnJldi54bWxQSwUGAAAAAAQABAD1AAAAigMAAAAA&#10;" fillcolor="black [3213]" stroked="f" strokeweight="1pt">
                  <v:stroke joinstyle="miter"/>
                </v:oval>
                <v:oval id="Oval 54" o:spid="_x0000_s1064" style="position:absolute;left:10804;top:7099;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pcMUA&#10;AADbAAAADwAAAGRycy9kb3ducmV2LnhtbESPT2vCQBTE7wW/w/IKXopu/NMi0VWkRelBBFMRj4/s&#10;M0nNvg3ZjaZ+elcQehxm5jfMbNGaUlyodoVlBYN+BII4tbrgTMH+Z9WbgHAeWWNpmRT8kYPFvPMy&#10;w1jbK+/okvhMBAi7GBXk3lexlC7NyaDr24o4eCdbG/RB1pnUNV4D3JRyGEUf0mDBYSHHij5zSs9J&#10;YxQ067dRwtbtjocT3X4b2m5WX41S3dd2OQXhqfX/4Wf7Wyt4H8PjS/gB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8ilwxQAAANsAAAAPAAAAAAAAAAAAAAAAAJgCAABkcnMv&#10;ZG93bnJldi54bWxQSwUGAAAAAAQABAD1AAAAigMAAAAA&#10;" fillcolor="black [3213]" stroked="f" strokeweight="1pt">
                  <v:stroke joinstyle="miter"/>
                </v:oval>
                <v:oval id="Oval 55" o:spid="_x0000_s1065" style="position:absolute;left:10740;top:4527;width:540;height:5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6M68UA&#10;AADbAAAADwAAAGRycy9kb3ducmV2LnhtbESPQWvCQBSE7wX/w/KEXkqzsUUpqauIJaUHKRhFPD6y&#10;zyQ1+zZkNzHtr+8KgsdhZr5h5svB1KKn1lWWFUyiGARxbnXFhYL9Ln1+A+E8ssbaMin4JQfLxehh&#10;jom2F95Sn/lCBAi7BBWU3jeJlC4vyaCLbEMcvJNtDfog20LqFi8Bbmr5EsczabDisFBiQ+uS8nPW&#10;GQXd59NrxtZtj4cT/f109L1JPzqlHsfD6h2Ep8Hfw7f2l1YwncL1S/gB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vozrxQAAANsAAAAPAAAAAAAAAAAAAAAAAJgCAABkcnMv&#10;ZG93bnJldi54bWxQSwUGAAAAAAQABAD1AAAAigMAAAAA&#10;" fillcolor="black [3213]" stroked="f" strokeweight="1pt">
                  <v:stroke joinstyle="miter"/>
                </v:oval>
                <v:shape id="Straight Arrow Connector 56" o:spid="_x0000_s1066" type="#_x0000_t32" style="position:absolute;left:3927;top:4784;width:6604;height: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XvksUAAADbAAAADwAAAGRycy9kb3ducmV2LnhtbESPT2vCQBTE74LfYXmCN7MxaYOkrmIL&#10;lp5K/VPr8ZF9TYLZtyG7NfHbdwsFj8PM/IZZrgfTiCt1rrasYB7FIIgLq2suFRwP29kChPPIGhvL&#10;pOBGDtar8WiJubY97+i696UIEHY5Kqi8b3MpXVGRQRfZljh437Yz6IPsSqk77APcNDKJ40warDks&#10;VNjSS0XFZf9jFBS86c+nNH3+lO9fp3Pz+pHcHkqlppNh8wTC0+Dv4f/2m1bwmMHfl/A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JXvksUAAADbAAAADwAAAAAAAAAA&#10;AAAAAAChAgAAZHJzL2Rvd25yZXYueG1sUEsFBgAAAAAEAAQA+QAAAJMDAAAAAA==&#10;" strokecolor="#0080ff" strokeweight=".5pt">
                  <v:stroke endarrow="block" joinstyle="miter"/>
                </v:shape>
                <v:shape id="Straight Arrow Connector 57" o:spid="_x0000_s1067" type="#_x0000_t32" style="position:absolute;left:3800;top:3292;width:6741;height:12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87EpMUAAADbAAAADwAAAGRycy9kb3ducmV2LnhtbESPzWrDMBCE74W8g9hAb43clLrBjRKS&#10;gqkTcmh+6vNibS0Ta2UsNXHfvgoUehxm5htmvhxsKy7U+8axgsdJAoK4crrhWsHpmD/MQPiArLF1&#10;TAp+yMNyMbqbY6bdlfd0OYRaRAj7DBWYELpMSl8ZsugnriOO3pfrLYYo+1rqHq8Rbls5TZJUWmw4&#10;Lhjs6M1QdT58WwWb/KPYmKem+NzyrizzdfruylSp+/GwegURaAj/4b92oRU8v8DtS/wB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87EpMUAAADbAAAADwAAAAAAAAAA&#10;AAAAAAChAgAAZHJzL2Rvd25yZXYueG1sUEsFBgAAAAAEAAQA+QAAAJMDAAAAAA==&#10;" strokecolor="#0080ff" strokeweight=".5pt">
                  <v:stroke endarrow="block" joinstyle="miter"/>
                </v:shape>
                <v:shape id="Straight Arrow Connector 58" o:spid="_x0000_s1068" type="#_x0000_t32" style="position:absolute;left:3959;top:3429;width:6613;height:126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bee8AAAADbAAAADwAAAGRycy9kb3ducmV2LnhtbERPy4rCMBTdD/gP4QruxlQdRapRVFBm&#10;Jb51eWmubbG5KU209e/NYmCWh/OezhtTiBdVLresoNeNQBAnVuecKjgd199jEM4jaywsk4I3OZjP&#10;Wl9TjLWteU+vg09FCGEXo4LM+zKW0iUZGXRdWxIH7m4rgz7AKpW6wjqEm0L2o2gkDeYcGjIsaZVR&#10;8jg8jYKEF/XtMhgsz3J7vdyKza7//kmV6rSbxQSEp8b/i//cv1rBMIwNX8IPkLM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ZG3nvAAAAA2wAAAA8AAAAAAAAAAAAAAAAA&#10;oQIAAGRycy9kb3ducmV2LnhtbFBLBQYAAAAABAAEAPkAAACOAwAAAAA=&#10;" strokecolor="#0080ff" strokeweight=".5pt">
                  <v:stroke endarrow="block" joinstyle="miter"/>
                </v:shape>
                <v:shape id="Text Box 62" o:spid="_x0000_s1069" type="#_x0000_t202" style="position:absolute;left:15354;top:3197;width:717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Sz8QA&#10;AADcAAAADwAAAGRycy9kb3ducmV2LnhtbERPTWvCQBC9C/0PyxS8lLpRsS3RVaTUKt5qtOJtyI5J&#10;MDsbstsk/ntXKHibx/uc2aIzpWiodoVlBcNBBII4tbrgTME+Wb1+gHAeWWNpmRRcycFi/tSbYaxt&#10;yz/U7HwmQgi7GBXk3lexlC7NyaAb2Io4cGdbG/QB1pnUNbYh3JRyFEVv0mDBoSHHij5zSi+7P6Pg&#10;9JIdt677PrTjybj6WjfJ+69OlOo/d8spCE+df4j/3Rsd5g9HcH8mXC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13ks/EAAAA3AAAAA8AAAAAAAAAAAAAAAAAmAIAAGRycy9k&#10;b3ducmV2LnhtbFBLBQYAAAAABAAEAPUAAACJAwAAAAA=&#10;" fillcolor="white [3201]" stroked="f" strokeweight=".5pt">
                  <v:textbox>
                    <w:txbxContent>
                      <w:p w14:paraId="1BAF8E01" w14:textId="1092A0BA" w:rsidR="00F572CD" w:rsidRPr="0096599D" w:rsidRDefault="00F572CD" w:rsidP="00CC0DCD">
                        <w:pPr>
                          <w:rPr>
                            <w:b/>
                          </w:rPr>
                        </w:pPr>
                        <w:r w:rsidRPr="0096599D">
                          <w:rPr>
                            <w:b/>
                          </w:rPr>
                          <w:t>Figure 2</w:t>
                        </w:r>
                      </w:p>
                    </w:txbxContent>
                  </v:textbox>
                </v:shape>
                <w10:anchorlock/>
              </v:group>
            </w:pict>
          </mc:Fallback>
        </mc:AlternateContent>
      </w:r>
    </w:p>
    <w:p w14:paraId="3CEC92DD" w14:textId="77777777" w:rsidR="000F5077" w:rsidRDefault="000F5077" w:rsidP="000F5077">
      <w:pPr>
        <w:pStyle w:val="Body"/>
      </w:pPr>
      <w:r>
        <w:t xml:space="preserve">The dots represent side effects.  The ellipses circumscribe side effects of an expression.  The inner ellipses circumscribe subexpressions.  Arrows have the same meaning as in the first picture.  </w:t>
      </w:r>
    </w:p>
    <w:p w14:paraId="25CBBDD6" w14:textId="008B43A5" w:rsidR="00FF0844" w:rsidRDefault="0014101B" w:rsidP="00CC0DCD">
      <w:pPr>
        <w:pStyle w:val="Heading4"/>
      </w:pPr>
      <w:r>
        <w:t xml:space="preserve">Comparison with Evaluation Order </w:t>
      </w:r>
      <w:r w:rsidR="00FF0844">
        <w:t>Rules from N4237</w:t>
      </w:r>
    </w:p>
    <w:p w14:paraId="07F49224" w14:textId="53C47AB0" w:rsidR="003D195A" w:rsidRDefault="003D195A">
      <w:pPr>
        <w:pStyle w:val="Body"/>
      </w:pPr>
      <w:r>
        <w:t xml:space="preserve">N4237’s rules are presented in the context of loops.  Since our </w:t>
      </w:r>
      <w:proofErr w:type="spellStart"/>
      <w:r w:rsidRPr="003809B9">
        <w:rPr>
          <w:rStyle w:val="Codeinline"/>
        </w:rPr>
        <w:t>for_loop</w:t>
      </w:r>
      <w:proofErr w:type="spellEnd"/>
      <w:r>
        <w:t xml:space="preserve"> from </w:t>
      </w:r>
      <w:del w:id="66" w:author="Robison, Arch" w:date="2016-02-01T14:15:00Z">
        <w:r w:rsidDel="00147127">
          <w:delText xml:space="preserve">PR0075R0 </w:delText>
        </w:r>
      </w:del>
      <w:ins w:id="67" w:author="Robison, Arch" w:date="2016-02-01T14:15:00Z">
        <w:r w:rsidR="00147127">
          <w:t xml:space="preserve">PR0075R1 </w:t>
        </w:r>
      </w:ins>
      <w:r>
        <w:t xml:space="preserve">takes the loop body as a function, our rules are phrased in terms of applying that function.  </w:t>
      </w:r>
    </w:p>
    <w:p w14:paraId="399E7AF8" w14:textId="4C9724E0" w:rsidR="0014101B" w:rsidRDefault="00FF0844">
      <w:pPr>
        <w:pStyle w:val="Body"/>
      </w:pPr>
      <w:r>
        <w:t xml:space="preserve">Our rule 1 is essentially </w:t>
      </w:r>
      <w:r w:rsidR="0014101B">
        <w:t xml:space="preserve">a narrowing of </w:t>
      </w:r>
      <w:r>
        <w:t>rule</w:t>
      </w:r>
      <w:r w:rsidR="0014101B">
        <w:t xml:space="preserve"> </w:t>
      </w:r>
      <w:r>
        <w:t>1 from p. 7 of N4237</w:t>
      </w:r>
      <w:r w:rsidR="0014101B">
        <w:t>.  Our revision narrows it in two ways:</w:t>
      </w:r>
    </w:p>
    <w:p w14:paraId="4E747CE2" w14:textId="6702CA62" w:rsidR="0014101B" w:rsidRDefault="0014101B" w:rsidP="00CC0DCD">
      <w:pPr>
        <w:pStyle w:val="Body"/>
        <w:numPr>
          <w:ilvl w:val="0"/>
          <w:numId w:val="23"/>
        </w:numPr>
      </w:pPr>
      <w:r>
        <w:t xml:space="preserve">Only applications </w:t>
      </w:r>
      <w:r w:rsidR="00FF0844">
        <w:t>i and j</w:t>
      </w:r>
      <w:r>
        <w:t xml:space="preserve"> are used.  Evaluations in other applications (“k” in N4237) have no impact on the sequencing relationships between evaluations in applications i and j.</w:t>
      </w:r>
    </w:p>
    <w:p w14:paraId="2C402C67" w14:textId="6B44BD26" w:rsidR="00D44833" w:rsidRDefault="0014101B" w:rsidP="00D44833">
      <w:pPr>
        <w:pStyle w:val="Body"/>
        <w:numPr>
          <w:ilvl w:val="0"/>
          <w:numId w:val="23"/>
        </w:numPr>
      </w:pPr>
      <w:r>
        <w:t>Only evaluations within the same context can be used to establish new sequencing relationships.</w:t>
      </w:r>
    </w:p>
    <w:p w14:paraId="0FD775FE" w14:textId="3A5D0873" w:rsidR="0014101B" w:rsidRDefault="0014101B">
      <w:pPr>
        <w:pStyle w:val="Body"/>
      </w:pPr>
      <w:r>
        <w:t xml:space="preserve">The latter narrowing is critical for enabling </w:t>
      </w:r>
      <w:r w:rsidR="00E0303D">
        <w:t xml:space="preserve">vector </w:t>
      </w:r>
      <w:r>
        <w:t>evaluation of nested loops</w:t>
      </w:r>
      <w:r w:rsidR="00CC0DCD">
        <w:t>.  Consider:</w:t>
      </w:r>
    </w:p>
    <w:p w14:paraId="1E0BAB0C" w14:textId="6C37BF48" w:rsidR="0014101B" w:rsidRDefault="0014101B" w:rsidP="00CC0DCD">
      <w:pPr>
        <w:pStyle w:val="Code"/>
        <w:ind w:left="720"/>
      </w:pPr>
      <w:proofErr w:type="spellStart"/>
      <w:r>
        <w:t>for_</w:t>
      </w:r>
      <w:proofErr w:type="gramStart"/>
      <w:r>
        <w:t>loop</w:t>
      </w:r>
      <w:proofErr w:type="spellEnd"/>
      <w:r>
        <w:t>(</w:t>
      </w:r>
      <w:proofErr w:type="gramEnd"/>
      <w:r>
        <w:t xml:space="preserve"> </w:t>
      </w:r>
      <w:proofErr w:type="spellStart"/>
      <w:r w:rsidR="0042473F">
        <w:t>vec</w:t>
      </w:r>
      <w:proofErr w:type="spellEnd"/>
      <w:r>
        <w:t xml:space="preserve">, 0, </w:t>
      </w:r>
      <w:r w:rsidR="00A7199E">
        <w:t>2</w:t>
      </w:r>
      <w:r>
        <w:t>, [&amp;](int i) {</w:t>
      </w:r>
    </w:p>
    <w:p w14:paraId="67A45677" w14:textId="7B32CF2A" w:rsidR="0014101B" w:rsidRDefault="0014101B" w:rsidP="00CC0DCD">
      <w:pPr>
        <w:pStyle w:val="Code"/>
        <w:ind w:left="720"/>
      </w:pPr>
      <w:r>
        <w:t xml:space="preserve">    </w:t>
      </w:r>
      <w:proofErr w:type="gramStart"/>
      <w:r>
        <w:t>for(</w:t>
      </w:r>
      <w:proofErr w:type="gramEnd"/>
      <w:r>
        <w:t xml:space="preserve"> int m=0; m&lt;</w:t>
      </w:r>
      <w:r w:rsidR="00A7199E">
        <w:t>2</w:t>
      </w:r>
      <w:r>
        <w:t>; ++m )</w:t>
      </w:r>
    </w:p>
    <w:p w14:paraId="13C088C6" w14:textId="24915B3E" w:rsidR="0014101B" w:rsidRDefault="0014101B" w:rsidP="00CC0DCD">
      <w:pPr>
        <w:pStyle w:val="Code"/>
        <w:ind w:left="720"/>
      </w:pPr>
      <w:r>
        <w:t xml:space="preserve">    </w:t>
      </w:r>
      <w:r w:rsidR="00CC0DCD">
        <w:t xml:space="preserve">    </w:t>
      </w:r>
      <w:r w:rsidR="008D210E">
        <w:t>A</w:t>
      </w:r>
      <w:r>
        <w:t>[m</w:t>
      </w:r>
      <w:proofErr w:type="gramStart"/>
      <w:r>
        <w:t>][</w:t>
      </w:r>
      <w:proofErr w:type="gramEnd"/>
      <w:r>
        <w:t>i] = 1;</w:t>
      </w:r>
    </w:p>
    <w:p w14:paraId="2CEA55FA" w14:textId="095526F0" w:rsidR="008D210E" w:rsidRDefault="0014101B" w:rsidP="00CC0DCD">
      <w:pPr>
        <w:pStyle w:val="Code"/>
        <w:ind w:left="720"/>
      </w:pPr>
      <w:r>
        <w:t>}</w:t>
      </w:r>
      <w:r w:rsidR="008D210E">
        <w:t>);</w:t>
      </w:r>
    </w:p>
    <w:p w14:paraId="3563254D" w14:textId="5E4A4591" w:rsidR="008D210E" w:rsidRDefault="008D210E">
      <w:pPr>
        <w:pStyle w:val="Body"/>
      </w:pPr>
      <w:r>
        <w:t xml:space="preserve">Our definition of context lets our rules see the </w:t>
      </w:r>
      <w:r w:rsidR="00A7199E">
        <w:t>three</w:t>
      </w:r>
      <w:r>
        <w:t xml:space="preserve"> evaluations of </w:t>
      </w:r>
      <w:r w:rsidR="00A7199E">
        <w:t>m&lt;2</w:t>
      </w:r>
      <w:r>
        <w:t xml:space="preserve"> and two evaluations of A[m</w:t>
      </w:r>
      <w:proofErr w:type="gramStart"/>
      <w:r>
        <w:t>][</w:t>
      </w:r>
      <w:proofErr w:type="gramEnd"/>
      <w:r>
        <w:t>i] as five separate evaluations</w:t>
      </w:r>
      <w:r w:rsidR="0096599D">
        <w:t xml:space="preserve">, as if the inner loop was unrolled.  The solid arrows in Figure 3 shows the resulting sequenced-before relationships.  As traditional with such diagrams, we omit arrows inferable </w:t>
      </w:r>
      <w:r w:rsidR="008D7489">
        <w:t>via</w:t>
      </w:r>
      <w:r w:rsidR="0096599D">
        <w:t xml:space="preserve"> transitive closure.</w:t>
      </w:r>
    </w:p>
    <w:p w14:paraId="6065116F" w14:textId="4B8B6182" w:rsidR="00A7199E" w:rsidRDefault="00A7199E" w:rsidP="005C5EA4">
      <w:pPr>
        <w:pStyle w:val="Body"/>
        <w:ind w:left="720"/>
      </w:pPr>
      <w:r w:rsidRPr="00A7199E">
        <w:rPr>
          <w:noProof/>
        </w:rPr>
        <w:lastRenderedPageBreak/>
        <mc:AlternateContent>
          <mc:Choice Requires="wpc">
            <w:drawing>
              <wp:inline distT="0" distB="0" distL="0" distR="0" wp14:anchorId="3D289DAE" wp14:editId="5F89B982">
                <wp:extent cx="4349750" cy="2218690"/>
                <wp:effectExtent l="0" t="0" r="0" b="0"/>
                <wp:docPr id="113" name="Canvas 1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2" name="Straight Arrow Connector 72"/>
                        <wps:cNvCnPr/>
                        <wps:spPr>
                          <a:xfrm>
                            <a:off x="723899" y="123961"/>
                            <a:ext cx="362926" cy="0"/>
                          </a:xfrm>
                          <a:prstGeom prst="straightConnector1">
                            <a:avLst/>
                          </a:prstGeom>
                          <a:noFill/>
                          <a:ln w="6350" cap="flat" cmpd="sng" algn="ctr">
                            <a:solidFill>
                              <a:sysClr val="windowText" lastClr="000000"/>
                            </a:solidFill>
                            <a:prstDash val="dash"/>
                            <a:miter lim="800000"/>
                            <a:tailEnd type="triangle"/>
                          </a:ln>
                          <a:effectLst/>
                        </wps:spPr>
                        <wps:bodyPr/>
                      </wps:wsp>
                      <wps:wsp>
                        <wps:cNvPr id="75" name="Straight Arrow Connector 75"/>
                        <wps:cNvCnPr/>
                        <wps:spPr>
                          <a:xfrm>
                            <a:off x="674074" y="236061"/>
                            <a:ext cx="400051" cy="282838"/>
                          </a:xfrm>
                          <a:prstGeom prst="straightConnector1">
                            <a:avLst/>
                          </a:prstGeom>
                          <a:noFill/>
                          <a:ln w="6350" cap="flat" cmpd="sng" algn="ctr">
                            <a:solidFill>
                              <a:srgbClr val="0080FF"/>
                            </a:solidFill>
                            <a:prstDash val="solid"/>
                            <a:miter lim="800000"/>
                            <a:tailEnd type="triangle"/>
                          </a:ln>
                          <a:effectLst/>
                        </wps:spPr>
                        <wps:bodyPr/>
                      </wps:wsp>
                      <wps:wsp>
                        <wps:cNvPr id="80" name="Text Box 80"/>
                        <wps:cNvSpPr txBox="1"/>
                        <wps:spPr>
                          <a:xfrm>
                            <a:off x="2318725" y="864974"/>
                            <a:ext cx="717550" cy="342900"/>
                          </a:xfrm>
                          <a:prstGeom prst="rect">
                            <a:avLst/>
                          </a:prstGeom>
                          <a:solidFill>
                            <a:sysClr val="window" lastClr="FFFFFF"/>
                          </a:solidFill>
                          <a:ln w="6350">
                            <a:noFill/>
                          </a:ln>
                          <a:effectLst/>
                        </wps:spPr>
                        <wps:txbx>
                          <w:txbxContent>
                            <w:p w14:paraId="15C1EC1A" w14:textId="694CED5C" w:rsidR="00F572CD" w:rsidRPr="0096599D" w:rsidRDefault="00F572CD" w:rsidP="00A7199E">
                              <w:pPr>
                                <w:rPr>
                                  <w:b/>
                                </w:rPr>
                              </w:pPr>
                              <w:r w:rsidRPr="0096599D">
                                <w:rPr>
                                  <w:b/>
                                </w:rPr>
                                <w:t>Figure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6"/>
                        <wps:cNvSpPr txBox="1"/>
                        <wps:spPr>
                          <a:xfrm>
                            <a:off x="58249" y="10"/>
                            <a:ext cx="628526" cy="201168"/>
                          </a:xfrm>
                          <a:prstGeom prst="rect">
                            <a:avLst/>
                          </a:prstGeom>
                          <a:noFill/>
                          <a:ln w="6350">
                            <a:noFill/>
                          </a:ln>
                          <a:effectLst/>
                        </wps:spPr>
                        <wps:txbx>
                          <w:txbxContent>
                            <w:p w14:paraId="042D3001" w14:textId="6AAB93F3" w:rsidR="00F572CD" w:rsidRPr="00BD121B" w:rsidRDefault="00F572CD" w:rsidP="00A7199E">
                              <w:pPr>
                                <w:jc w:val="center"/>
                                <w:rPr>
                                  <w:vertAlign w:val="subscript"/>
                                </w:rPr>
                              </w:pPr>
                              <w:r>
                                <w:rPr>
                                  <w:sz w:val="24"/>
                                </w:rPr>
                                <w:t>m&lt;2</w:t>
                              </w:r>
                              <w:r>
                                <w:rPr>
                                  <w:sz w:val="24"/>
                                  <w:vertAlign w:val="subscript"/>
                                </w:rPr>
                                <w:sym w:font="Symbol" w:char="F0E1"/>
                              </w:r>
                              <w:r>
                                <w:rPr>
                                  <w:sz w:val="24"/>
                                  <w:vertAlign w:val="subscript"/>
                                </w:rPr>
                                <w:t>id</w:t>
                              </w:r>
                              <w:proofErr w:type="gramStart"/>
                              <w:r>
                                <w:rPr>
                                  <w:sz w:val="24"/>
                                  <w:vertAlign w:val="subscript"/>
                                </w:rPr>
                                <w:t>,0</w:t>
                              </w:r>
                              <w:proofErr w:type="gramEnd"/>
                              <w:r>
                                <w:rPr>
                                  <w:sz w:val="24"/>
                                  <w:vertAlign w:val="subscript"/>
                                </w:rPr>
                                <w:sym w:font="Symbol" w:char="F0F1"/>
                              </w:r>
                              <w:r>
                                <w:rPr>
                                  <w:sz w:val="24"/>
                                  <w:vertAlign w:val="subscript"/>
                                </w:rPr>
                                <w:t>,0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64" name="Straight Arrow Connector 64"/>
                        <wps:cNvCnPr>
                          <a:stCxn id="26" idx="2"/>
                          <a:endCxn id="114" idx="0"/>
                        </wps:cNvCnPr>
                        <wps:spPr>
                          <a:xfrm flipH="1">
                            <a:off x="371962" y="201178"/>
                            <a:ext cx="550" cy="294520"/>
                          </a:xfrm>
                          <a:prstGeom prst="straightConnector1">
                            <a:avLst/>
                          </a:prstGeom>
                          <a:noFill/>
                          <a:ln w="6350" cap="flat" cmpd="sng" algn="ctr">
                            <a:solidFill>
                              <a:sysClr val="windowText" lastClr="000000"/>
                            </a:solidFill>
                            <a:prstDash val="solid"/>
                            <a:miter lim="800000"/>
                            <a:tailEnd type="triangle"/>
                          </a:ln>
                          <a:effectLst/>
                        </wps:spPr>
                        <wps:bodyPr/>
                      </wps:wsp>
                      <wps:wsp>
                        <wps:cNvPr id="114" name="Text Box 26"/>
                        <wps:cNvSpPr txBox="1"/>
                        <wps:spPr>
                          <a:xfrm>
                            <a:off x="3174" y="495698"/>
                            <a:ext cx="737575" cy="229575"/>
                          </a:xfrm>
                          <a:prstGeom prst="rect">
                            <a:avLst/>
                          </a:prstGeom>
                          <a:noFill/>
                          <a:ln w="6350">
                            <a:noFill/>
                          </a:ln>
                          <a:effectLst/>
                        </wps:spPr>
                        <wps:txbx>
                          <w:txbxContent>
                            <w:p w14:paraId="4AE7DA93" w14:textId="6D529ABA" w:rsidR="00F572CD" w:rsidRDefault="00F572CD" w:rsidP="00A7199E">
                              <w:pPr>
                                <w:pStyle w:val="NormalWeb"/>
                                <w:spacing w:before="0" w:beforeAutospacing="0" w:after="160" w:afterAutospacing="0" w:line="256" w:lineRule="auto"/>
                                <w:jc w:val="center"/>
                              </w:pPr>
                              <w:proofErr w:type="gramStart"/>
                              <w:r>
                                <w:rPr>
                                  <w:rFonts w:ascii="Calibri" w:eastAsia="Calibri" w:hAnsi="Calibri"/>
                                </w:rPr>
                                <w:t>a[</w:t>
                              </w:r>
                              <w:proofErr w:type="gramEnd"/>
                              <w:r>
                                <w:rPr>
                                  <w:rFonts w:ascii="Calibri" w:eastAsia="Calibri" w:hAnsi="Calibri"/>
                                </w:rPr>
                                <w:t>m][i]</w:t>
                              </w:r>
                              <w:r>
                                <w:rPr>
                                  <w:rFonts w:ascii="Calibri" w:eastAsia="Calibri" w:hAnsi="Symbol"/>
                                  <w:position w:val="-6"/>
                                  <w:vertAlign w:val="subscript"/>
                                </w:rPr>
                                <w:sym w:font="Symbol" w:char="F0E1"/>
                              </w:r>
                              <w:r>
                                <w:rPr>
                                  <w:rFonts w:ascii="Calibri" w:eastAsia="Calibri" w:hAnsi="Calibri"/>
                                  <w:position w:val="-6"/>
                                  <w:vertAlign w:val="subscript"/>
                                </w:rPr>
                                <w:t>id,0</w:t>
                              </w:r>
                              <w:r>
                                <w:rPr>
                                  <w:rFonts w:ascii="Calibri" w:eastAsia="Calibri" w:hAnsi="Symbol"/>
                                  <w:position w:val="-6"/>
                                  <w:vertAlign w:val="subscript"/>
                                </w:rPr>
                                <w:sym w:font="Symbol" w:char="F0F1"/>
                              </w:r>
                              <w:r>
                                <w:rPr>
                                  <w:rFonts w:ascii="Calibri" w:eastAsia="Calibri" w:hAnsi="Calibri"/>
                                  <w:position w:val="-6"/>
                                  <w:vertAlign w:val="subscript"/>
                                </w:rPr>
                                <w:t>,0</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5" name="Straight Arrow Connector 115"/>
                        <wps:cNvCnPr>
                          <a:stCxn id="114" idx="2"/>
                        </wps:cNvCnPr>
                        <wps:spPr>
                          <a:xfrm>
                            <a:off x="371962" y="725273"/>
                            <a:ext cx="488" cy="273051"/>
                          </a:xfrm>
                          <a:prstGeom prst="straightConnector1">
                            <a:avLst/>
                          </a:prstGeom>
                          <a:noFill/>
                          <a:ln w="6350" cap="flat" cmpd="sng" algn="ctr">
                            <a:solidFill>
                              <a:sysClr val="windowText" lastClr="000000"/>
                            </a:solidFill>
                            <a:prstDash val="solid"/>
                            <a:miter lim="800000"/>
                            <a:tailEnd type="triangle"/>
                          </a:ln>
                          <a:effectLst/>
                        </wps:spPr>
                        <wps:bodyPr/>
                      </wps:wsp>
                      <wps:wsp>
                        <wps:cNvPr id="116" name="Text Box 26"/>
                        <wps:cNvSpPr txBox="1"/>
                        <wps:spPr>
                          <a:xfrm>
                            <a:off x="55245" y="965304"/>
                            <a:ext cx="628015" cy="229870"/>
                          </a:xfrm>
                          <a:prstGeom prst="rect">
                            <a:avLst/>
                          </a:prstGeom>
                          <a:noFill/>
                          <a:ln w="6350">
                            <a:noFill/>
                          </a:ln>
                          <a:effectLst/>
                        </wps:spPr>
                        <wps:txbx>
                          <w:txbxContent>
                            <w:p w14:paraId="4CE50CC6" w14:textId="4C534264" w:rsidR="00F572CD" w:rsidRDefault="00F572CD" w:rsidP="00A7199E">
                              <w:pPr>
                                <w:pStyle w:val="NormalWeb"/>
                                <w:spacing w:before="0" w:beforeAutospacing="0" w:after="160" w:afterAutospacing="0" w:line="256" w:lineRule="auto"/>
                                <w:jc w:val="center"/>
                              </w:pPr>
                              <w:r>
                                <w:rPr>
                                  <w:rFonts w:ascii="Calibri" w:eastAsia="Calibri" w:hAnsi="Calibri"/>
                                </w:rPr>
                                <w:t>m&lt;2</w:t>
                              </w:r>
                              <w:r>
                                <w:rPr>
                                  <w:rFonts w:ascii="Calibri" w:eastAsia="Calibri" w:hAnsi="Symbol"/>
                                  <w:position w:val="-6"/>
                                  <w:vertAlign w:val="subscript"/>
                                </w:rPr>
                                <w:sym w:font="Symbol" w:char="F0E1"/>
                              </w:r>
                              <w:r>
                                <w:rPr>
                                  <w:rFonts w:ascii="Calibri" w:eastAsia="Calibri" w:hAnsi="Calibri"/>
                                  <w:position w:val="-6"/>
                                  <w:vertAlign w:val="subscript"/>
                                </w:rPr>
                                <w:t>id</w:t>
                              </w:r>
                              <w:proofErr w:type="gramStart"/>
                              <w:r>
                                <w:rPr>
                                  <w:rFonts w:ascii="Calibri" w:eastAsia="Calibri" w:hAnsi="Calibri"/>
                                  <w:position w:val="-6"/>
                                  <w:vertAlign w:val="subscript"/>
                                </w:rPr>
                                <w:t>,1</w:t>
                              </w:r>
                              <w:proofErr w:type="gramEnd"/>
                              <w:r>
                                <w:rPr>
                                  <w:rFonts w:ascii="Calibri" w:eastAsia="Calibri" w:hAnsi="Symbol"/>
                                  <w:position w:val="-6"/>
                                  <w:vertAlign w:val="subscript"/>
                                </w:rPr>
                                <w:sym w:font="Symbol" w:char="F0F1"/>
                              </w:r>
                              <w:r>
                                <w:rPr>
                                  <w:rFonts w:ascii="Calibri" w:eastAsia="Calibri" w:hAnsi="Calibri"/>
                                  <w:position w:val="-6"/>
                                  <w:vertAlign w:val="subscript"/>
                                </w:rPr>
                                <w:t>,0</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7" name="Straight Arrow Connector 117"/>
                        <wps:cNvCnPr/>
                        <wps:spPr>
                          <a:xfrm flipH="1">
                            <a:off x="368935" y="1166599"/>
                            <a:ext cx="0" cy="294005"/>
                          </a:xfrm>
                          <a:prstGeom prst="straightConnector1">
                            <a:avLst/>
                          </a:prstGeom>
                          <a:noFill/>
                          <a:ln w="6350" cap="flat" cmpd="sng" algn="ctr">
                            <a:solidFill>
                              <a:sysClr val="windowText" lastClr="000000"/>
                            </a:solidFill>
                            <a:prstDash val="solid"/>
                            <a:miter lim="800000"/>
                            <a:tailEnd type="triangle"/>
                          </a:ln>
                          <a:effectLst/>
                        </wps:spPr>
                        <wps:bodyPr/>
                      </wps:wsp>
                      <wps:wsp>
                        <wps:cNvPr id="118" name="Text Box 26"/>
                        <wps:cNvSpPr txBox="1"/>
                        <wps:spPr>
                          <a:xfrm>
                            <a:off x="0" y="1461239"/>
                            <a:ext cx="737235" cy="229235"/>
                          </a:xfrm>
                          <a:prstGeom prst="rect">
                            <a:avLst/>
                          </a:prstGeom>
                          <a:noFill/>
                          <a:ln w="6350">
                            <a:noFill/>
                          </a:ln>
                          <a:effectLst/>
                        </wps:spPr>
                        <wps:txbx>
                          <w:txbxContent>
                            <w:p w14:paraId="6BEAA33E" w14:textId="3F5D2543" w:rsidR="00F572CD" w:rsidRDefault="00F572CD" w:rsidP="00A7199E">
                              <w:pPr>
                                <w:pStyle w:val="NormalWeb"/>
                                <w:spacing w:before="0" w:beforeAutospacing="0" w:after="160" w:afterAutospacing="0" w:line="254" w:lineRule="auto"/>
                                <w:jc w:val="center"/>
                              </w:pPr>
                              <w:proofErr w:type="gramStart"/>
                              <w:r>
                                <w:rPr>
                                  <w:rFonts w:ascii="Calibri" w:eastAsia="Calibri" w:hAnsi="Calibri"/>
                                </w:rPr>
                                <w:t>a[</w:t>
                              </w:r>
                              <w:proofErr w:type="gramEnd"/>
                              <w:r>
                                <w:rPr>
                                  <w:rFonts w:ascii="Calibri" w:eastAsia="Calibri" w:hAnsi="Calibri"/>
                                </w:rPr>
                                <w:t>m][i]</w:t>
                              </w:r>
                              <w:r>
                                <w:rPr>
                                  <w:rFonts w:ascii="Calibri" w:eastAsia="Calibri" w:hAnsi="Symbol"/>
                                  <w:position w:val="-6"/>
                                  <w:vertAlign w:val="subscript"/>
                                </w:rPr>
                                <w:sym w:font="Symbol" w:char="F0E1"/>
                              </w:r>
                              <w:r>
                                <w:rPr>
                                  <w:rFonts w:ascii="Calibri" w:eastAsia="Calibri" w:hAnsi="Calibri"/>
                                  <w:position w:val="-6"/>
                                  <w:vertAlign w:val="subscript"/>
                                </w:rPr>
                                <w:t>id,1</w:t>
                              </w:r>
                              <w:r>
                                <w:rPr>
                                  <w:rFonts w:ascii="Calibri" w:eastAsia="Calibri" w:hAnsi="Symbol"/>
                                  <w:position w:val="-6"/>
                                  <w:vertAlign w:val="subscript"/>
                                </w:rPr>
                                <w:sym w:font="Symbol" w:char="F0F1"/>
                              </w:r>
                              <w:r>
                                <w:rPr>
                                  <w:rFonts w:ascii="Calibri" w:eastAsia="Calibri" w:hAnsi="Calibri"/>
                                  <w:position w:val="-6"/>
                                  <w:vertAlign w:val="subscript"/>
                                </w:rPr>
                                <w:t>,0</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9" name="Straight Arrow Connector 119"/>
                        <wps:cNvCnPr/>
                        <wps:spPr>
                          <a:xfrm>
                            <a:off x="368935" y="1690474"/>
                            <a:ext cx="0" cy="273050"/>
                          </a:xfrm>
                          <a:prstGeom prst="straightConnector1">
                            <a:avLst/>
                          </a:prstGeom>
                          <a:noFill/>
                          <a:ln w="6350" cap="flat" cmpd="sng" algn="ctr">
                            <a:solidFill>
                              <a:sysClr val="windowText" lastClr="000000"/>
                            </a:solidFill>
                            <a:prstDash val="solid"/>
                            <a:miter lim="800000"/>
                            <a:tailEnd type="triangle"/>
                          </a:ln>
                          <a:effectLst/>
                        </wps:spPr>
                        <wps:bodyPr/>
                      </wps:wsp>
                      <wps:wsp>
                        <wps:cNvPr id="120" name="Text Box 26"/>
                        <wps:cNvSpPr txBox="1"/>
                        <wps:spPr>
                          <a:xfrm>
                            <a:off x="15875" y="1905399"/>
                            <a:ext cx="628015" cy="258150"/>
                          </a:xfrm>
                          <a:prstGeom prst="rect">
                            <a:avLst/>
                          </a:prstGeom>
                          <a:noFill/>
                          <a:ln w="6350">
                            <a:noFill/>
                          </a:ln>
                          <a:effectLst/>
                        </wps:spPr>
                        <wps:txbx>
                          <w:txbxContent>
                            <w:p w14:paraId="235684DC" w14:textId="79D49EAE" w:rsidR="00F572CD" w:rsidRDefault="00F572CD" w:rsidP="00A7199E">
                              <w:pPr>
                                <w:pStyle w:val="NormalWeb"/>
                                <w:spacing w:before="0" w:beforeAutospacing="0" w:after="160" w:afterAutospacing="0" w:line="254" w:lineRule="auto"/>
                                <w:jc w:val="center"/>
                              </w:pPr>
                              <w:r>
                                <w:rPr>
                                  <w:rFonts w:ascii="Calibri" w:eastAsia="Calibri" w:hAnsi="Calibri"/>
                                </w:rPr>
                                <w:t>m&lt;2</w:t>
                              </w:r>
                              <w:r>
                                <w:rPr>
                                  <w:rFonts w:ascii="Calibri" w:eastAsia="Calibri" w:hAnsi="Symbol"/>
                                  <w:position w:val="-6"/>
                                  <w:vertAlign w:val="subscript"/>
                                </w:rPr>
                                <w:sym w:font="Symbol" w:char="F0E1"/>
                              </w:r>
                              <w:r>
                                <w:rPr>
                                  <w:rFonts w:ascii="Calibri" w:eastAsia="Calibri" w:hAnsi="Calibri"/>
                                  <w:position w:val="-6"/>
                                  <w:vertAlign w:val="subscript"/>
                                </w:rPr>
                                <w:t>id</w:t>
                              </w:r>
                              <w:proofErr w:type="gramStart"/>
                              <w:r>
                                <w:rPr>
                                  <w:rFonts w:ascii="Calibri" w:eastAsia="Calibri" w:hAnsi="Calibri"/>
                                  <w:position w:val="-6"/>
                                  <w:vertAlign w:val="subscript"/>
                                </w:rPr>
                                <w:t>,2</w:t>
                              </w:r>
                              <w:proofErr w:type="gramEnd"/>
                              <w:r>
                                <w:rPr>
                                  <w:rFonts w:ascii="Calibri" w:eastAsia="Calibri" w:hAnsi="Symbol"/>
                                  <w:position w:val="-6"/>
                                  <w:vertAlign w:val="subscript"/>
                                </w:rPr>
                                <w:sym w:font="Symbol" w:char="F0F1"/>
                              </w:r>
                              <w:r>
                                <w:rPr>
                                  <w:rFonts w:ascii="Calibri" w:eastAsia="Calibri" w:hAnsi="Calibri"/>
                                  <w:position w:val="-6"/>
                                  <w:vertAlign w:val="subscript"/>
                                </w:rPr>
                                <w:t>,0</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3" name="Text Box 2"/>
                        <wps:cNvSpPr txBox="1"/>
                        <wps:spPr>
                          <a:xfrm>
                            <a:off x="1093271" y="19449"/>
                            <a:ext cx="628238" cy="201159"/>
                          </a:xfrm>
                          <a:prstGeom prst="rect">
                            <a:avLst/>
                          </a:prstGeom>
                          <a:noFill/>
                          <a:ln w="6350">
                            <a:noFill/>
                          </a:ln>
                          <a:effectLst/>
                        </wps:spPr>
                        <wps:txbx>
                          <w:txbxContent>
                            <w:p w14:paraId="6D2E914A" w14:textId="17B18CEF" w:rsidR="00F572CD" w:rsidRDefault="00F572CD" w:rsidP="00122055">
                              <w:pPr>
                                <w:pStyle w:val="NormalWeb"/>
                                <w:spacing w:before="0" w:beforeAutospacing="0" w:after="160" w:afterAutospacing="0" w:line="256" w:lineRule="auto"/>
                                <w:jc w:val="center"/>
                              </w:pPr>
                              <w:r>
                                <w:rPr>
                                  <w:rFonts w:ascii="Calibri" w:eastAsia="Calibri" w:hAnsi="Calibri"/>
                                </w:rPr>
                                <w:t>m&lt;2</w:t>
                              </w:r>
                              <w:r>
                                <w:rPr>
                                  <w:rFonts w:ascii="Calibri" w:eastAsia="Calibri" w:hAnsi="Symbol"/>
                                  <w:position w:val="-6"/>
                                  <w:vertAlign w:val="subscript"/>
                                </w:rPr>
                                <w:sym w:font="Symbol" w:char="F0E1"/>
                              </w:r>
                              <w:r>
                                <w:rPr>
                                  <w:rFonts w:ascii="Calibri" w:eastAsia="Calibri" w:hAnsi="Calibri"/>
                                  <w:position w:val="-6"/>
                                  <w:vertAlign w:val="subscript"/>
                                </w:rPr>
                                <w:t>id</w:t>
                              </w:r>
                              <w:proofErr w:type="gramStart"/>
                              <w:r>
                                <w:rPr>
                                  <w:rFonts w:ascii="Calibri" w:eastAsia="Calibri" w:hAnsi="Calibri"/>
                                  <w:position w:val="-6"/>
                                  <w:vertAlign w:val="subscript"/>
                                </w:rPr>
                                <w:t>,0</w:t>
                              </w:r>
                              <w:proofErr w:type="gramEnd"/>
                              <w:r>
                                <w:rPr>
                                  <w:rFonts w:ascii="Calibri" w:eastAsia="Calibri" w:hAnsi="Symbol"/>
                                  <w:position w:val="-6"/>
                                  <w:vertAlign w:val="subscript"/>
                                </w:rPr>
                                <w:sym w:font="Symbol" w:char="F0F1"/>
                              </w:r>
                              <w:r>
                                <w:rPr>
                                  <w:rFonts w:ascii="Calibri" w:eastAsia="Calibri" w:hAnsi="Calibri"/>
                                  <w:position w:val="-6"/>
                                  <w:vertAlign w:val="subscript"/>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4" name="Straight Arrow Connector 124"/>
                        <wps:cNvCnPr/>
                        <wps:spPr>
                          <a:xfrm flipH="1">
                            <a:off x="1406841" y="220608"/>
                            <a:ext cx="550" cy="294507"/>
                          </a:xfrm>
                          <a:prstGeom prst="straightConnector1">
                            <a:avLst/>
                          </a:prstGeom>
                          <a:noFill/>
                          <a:ln w="6350" cap="flat" cmpd="sng" algn="ctr">
                            <a:solidFill>
                              <a:sysClr val="windowText" lastClr="000000"/>
                            </a:solidFill>
                            <a:prstDash val="solid"/>
                            <a:miter lim="800000"/>
                            <a:tailEnd type="triangle"/>
                          </a:ln>
                          <a:effectLst/>
                        </wps:spPr>
                        <wps:bodyPr/>
                      </wps:wsp>
                      <wps:wsp>
                        <wps:cNvPr id="125" name="Text Box 26"/>
                        <wps:cNvSpPr txBox="1"/>
                        <wps:spPr>
                          <a:xfrm>
                            <a:off x="1038222" y="515115"/>
                            <a:ext cx="737237" cy="229565"/>
                          </a:xfrm>
                          <a:prstGeom prst="rect">
                            <a:avLst/>
                          </a:prstGeom>
                          <a:noFill/>
                          <a:ln w="6350">
                            <a:noFill/>
                          </a:ln>
                          <a:effectLst/>
                        </wps:spPr>
                        <wps:txbx>
                          <w:txbxContent>
                            <w:p w14:paraId="43C3BA59" w14:textId="551878DB" w:rsidR="00F572CD" w:rsidRDefault="00F572CD" w:rsidP="00122055">
                              <w:pPr>
                                <w:pStyle w:val="NormalWeb"/>
                                <w:spacing w:before="0" w:beforeAutospacing="0" w:after="160" w:afterAutospacing="0" w:line="254" w:lineRule="auto"/>
                                <w:jc w:val="center"/>
                              </w:pPr>
                              <w:proofErr w:type="gramStart"/>
                              <w:r>
                                <w:rPr>
                                  <w:rFonts w:ascii="Calibri" w:eastAsia="Calibri" w:hAnsi="Calibri"/>
                                </w:rPr>
                                <w:t>a[</w:t>
                              </w:r>
                              <w:proofErr w:type="gramEnd"/>
                              <w:r>
                                <w:rPr>
                                  <w:rFonts w:ascii="Calibri" w:eastAsia="Calibri" w:hAnsi="Calibri"/>
                                </w:rPr>
                                <w:t>m][i]</w:t>
                              </w:r>
                              <w:r>
                                <w:rPr>
                                  <w:rFonts w:ascii="Calibri" w:eastAsia="Calibri" w:hAnsi="Symbol"/>
                                  <w:position w:val="-6"/>
                                  <w:vertAlign w:val="subscript"/>
                                </w:rPr>
                                <w:sym w:font="Symbol" w:char="F0E1"/>
                              </w:r>
                              <w:r>
                                <w:rPr>
                                  <w:rFonts w:ascii="Calibri" w:eastAsia="Calibri" w:hAnsi="Calibri"/>
                                  <w:position w:val="-6"/>
                                  <w:vertAlign w:val="subscript"/>
                                </w:rPr>
                                <w:t>id,0</w:t>
                              </w:r>
                              <w:r>
                                <w:rPr>
                                  <w:rFonts w:ascii="Calibri" w:eastAsia="Calibri" w:hAnsi="Symbol"/>
                                  <w:position w:val="-6"/>
                                  <w:vertAlign w:val="subscript"/>
                                </w:rPr>
                                <w:sym w:font="Symbol" w:char="F0F1"/>
                              </w:r>
                              <w:r>
                                <w:rPr>
                                  <w:rFonts w:ascii="Calibri" w:eastAsia="Calibri" w:hAnsi="Calibri"/>
                                  <w:position w:val="-6"/>
                                  <w:vertAlign w:val="subscript"/>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6" name="Straight Arrow Connector 126"/>
                        <wps:cNvCnPr/>
                        <wps:spPr>
                          <a:xfrm>
                            <a:off x="1406841" y="744680"/>
                            <a:ext cx="488" cy="273039"/>
                          </a:xfrm>
                          <a:prstGeom prst="straightConnector1">
                            <a:avLst/>
                          </a:prstGeom>
                          <a:noFill/>
                          <a:ln w="6350" cap="flat" cmpd="sng" algn="ctr">
                            <a:solidFill>
                              <a:sysClr val="windowText" lastClr="000000"/>
                            </a:solidFill>
                            <a:prstDash val="solid"/>
                            <a:miter lim="800000"/>
                            <a:tailEnd type="triangle"/>
                          </a:ln>
                          <a:effectLst/>
                        </wps:spPr>
                        <wps:bodyPr/>
                      </wps:wsp>
                      <wps:wsp>
                        <wps:cNvPr id="127" name="Text Box 26"/>
                        <wps:cNvSpPr txBox="1"/>
                        <wps:spPr>
                          <a:xfrm>
                            <a:off x="1090269" y="984700"/>
                            <a:ext cx="627728" cy="229860"/>
                          </a:xfrm>
                          <a:prstGeom prst="rect">
                            <a:avLst/>
                          </a:prstGeom>
                          <a:noFill/>
                          <a:ln w="6350">
                            <a:noFill/>
                          </a:ln>
                          <a:effectLst/>
                        </wps:spPr>
                        <wps:txbx>
                          <w:txbxContent>
                            <w:p w14:paraId="08F80B64" w14:textId="2B6A8BA6" w:rsidR="00F572CD" w:rsidRDefault="00F572CD" w:rsidP="00122055">
                              <w:pPr>
                                <w:pStyle w:val="NormalWeb"/>
                                <w:spacing w:before="0" w:beforeAutospacing="0" w:after="160" w:afterAutospacing="0" w:line="254" w:lineRule="auto"/>
                                <w:jc w:val="center"/>
                              </w:pPr>
                              <w:r>
                                <w:rPr>
                                  <w:rFonts w:ascii="Calibri" w:eastAsia="Calibri" w:hAnsi="Calibri"/>
                                </w:rPr>
                                <w:t>m&lt;2</w:t>
                              </w:r>
                              <w:r>
                                <w:rPr>
                                  <w:rFonts w:ascii="Calibri" w:eastAsia="Calibri" w:hAnsi="Symbol"/>
                                  <w:position w:val="-6"/>
                                  <w:vertAlign w:val="subscript"/>
                                </w:rPr>
                                <w:sym w:font="Symbol" w:char="F0E1"/>
                              </w:r>
                              <w:r>
                                <w:rPr>
                                  <w:rFonts w:ascii="Calibri" w:eastAsia="Calibri" w:hAnsi="Calibri"/>
                                  <w:position w:val="-6"/>
                                  <w:vertAlign w:val="subscript"/>
                                </w:rPr>
                                <w:t>id</w:t>
                              </w:r>
                              <w:proofErr w:type="gramStart"/>
                              <w:r>
                                <w:rPr>
                                  <w:rFonts w:ascii="Calibri" w:eastAsia="Calibri" w:hAnsi="Calibri"/>
                                  <w:position w:val="-6"/>
                                  <w:vertAlign w:val="subscript"/>
                                </w:rPr>
                                <w:t>,1</w:t>
                              </w:r>
                              <w:proofErr w:type="gramEnd"/>
                              <w:r>
                                <w:rPr>
                                  <w:rFonts w:ascii="Calibri" w:eastAsia="Calibri" w:hAnsi="Symbol"/>
                                  <w:position w:val="-6"/>
                                  <w:vertAlign w:val="subscript"/>
                                </w:rPr>
                                <w:sym w:font="Symbol" w:char="F0F1"/>
                              </w:r>
                              <w:r>
                                <w:rPr>
                                  <w:rFonts w:ascii="Calibri" w:eastAsia="Calibri" w:hAnsi="Calibri"/>
                                  <w:position w:val="-6"/>
                                  <w:vertAlign w:val="subscript"/>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8" name="Straight Arrow Connector 128"/>
                        <wps:cNvCnPr/>
                        <wps:spPr>
                          <a:xfrm flipH="1">
                            <a:off x="1403815" y="1185986"/>
                            <a:ext cx="0" cy="293992"/>
                          </a:xfrm>
                          <a:prstGeom prst="straightConnector1">
                            <a:avLst/>
                          </a:prstGeom>
                          <a:noFill/>
                          <a:ln w="6350" cap="flat" cmpd="sng" algn="ctr">
                            <a:solidFill>
                              <a:sysClr val="windowText" lastClr="000000"/>
                            </a:solidFill>
                            <a:prstDash val="solid"/>
                            <a:miter lim="800000"/>
                            <a:tailEnd type="triangle"/>
                          </a:ln>
                          <a:effectLst/>
                        </wps:spPr>
                        <wps:bodyPr/>
                      </wps:wsp>
                      <wps:wsp>
                        <wps:cNvPr id="129" name="Text Box 26"/>
                        <wps:cNvSpPr txBox="1"/>
                        <wps:spPr>
                          <a:xfrm>
                            <a:off x="1035049" y="1480613"/>
                            <a:ext cx="736898" cy="229225"/>
                          </a:xfrm>
                          <a:prstGeom prst="rect">
                            <a:avLst/>
                          </a:prstGeom>
                          <a:noFill/>
                          <a:ln w="6350">
                            <a:noFill/>
                          </a:ln>
                          <a:effectLst/>
                        </wps:spPr>
                        <wps:txbx>
                          <w:txbxContent>
                            <w:p w14:paraId="49EF536C" w14:textId="054FF620" w:rsidR="00F572CD" w:rsidRDefault="00F572CD" w:rsidP="00122055">
                              <w:pPr>
                                <w:pStyle w:val="NormalWeb"/>
                                <w:spacing w:before="0" w:beforeAutospacing="0" w:after="160" w:afterAutospacing="0" w:line="252" w:lineRule="auto"/>
                                <w:jc w:val="center"/>
                              </w:pPr>
                              <w:proofErr w:type="gramStart"/>
                              <w:r>
                                <w:rPr>
                                  <w:rFonts w:ascii="Calibri" w:eastAsia="Calibri" w:hAnsi="Calibri"/>
                                </w:rPr>
                                <w:t>a[</w:t>
                              </w:r>
                              <w:proofErr w:type="gramEnd"/>
                              <w:r>
                                <w:rPr>
                                  <w:rFonts w:ascii="Calibri" w:eastAsia="Calibri" w:hAnsi="Calibri"/>
                                </w:rPr>
                                <w:t>m][i]</w:t>
                              </w:r>
                              <w:r>
                                <w:rPr>
                                  <w:rFonts w:ascii="Calibri" w:eastAsia="Calibri" w:hAnsi="Symbol"/>
                                  <w:position w:val="-6"/>
                                  <w:vertAlign w:val="subscript"/>
                                </w:rPr>
                                <w:sym w:font="Symbol" w:char="F0E1"/>
                              </w:r>
                              <w:r>
                                <w:rPr>
                                  <w:rFonts w:ascii="Calibri" w:eastAsia="Calibri" w:hAnsi="Calibri"/>
                                  <w:position w:val="-6"/>
                                  <w:vertAlign w:val="subscript"/>
                                </w:rPr>
                                <w:t>id,1</w:t>
                              </w:r>
                              <w:r>
                                <w:rPr>
                                  <w:rFonts w:ascii="Calibri" w:eastAsia="Calibri" w:hAnsi="Symbol"/>
                                  <w:position w:val="-6"/>
                                  <w:vertAlign w:val="subscript"/>
                                </w:rPr>
                                <w:sym w:font="Symbol" w:char="F0F1"/>
                              </w:r>
                              <w:r>
                                <w:rPr>
                                  <w:rFonts w:ascii="Calibri" w:eastAsia="Calibri" w:hAnsi="Calibri"/>
                                  <w:position w:val="-6"/>
                                  <w:vertAlign w:val="subscript"/>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0" name="Straight Arrow Connector 130"/>
                        <wps:cNvCnPr/>
                        <wps:spPr>
                          <a:xfrm>
                            <a:off x="1403815" y="1709838"/>
                            <a:ext cx="0" cy="273038"/>
                          </a:xfrm>
                          <a:prstGeom prst="straightConnector1">
                            <a:avLst/>
                          </a:prstGeom>
                          <a:noFill/>
                          <a:ln w="6350" cap="flat" cmpd="sng" algn="ctr">
                            <a:solidFill>
                              <a:sysClr val="windowText" lastClr="000000"/>
                            </a:solidFill>
                            <a:prstDash val="solid"/>
                            <a:miter lim="800000"/>
                            <a:tailEnd type="triangle"/>
                          </a:ln>
                          <a:effectLst/>
                        </wps:spPr>
                        <wps:bodyPr/>
                      </wps:wsp>
                      <wps:wsp>
                        <wps:cNvPr id="131" name="Text Box 26"/>
                        <wps:cNvSpPr txBox="1"/>
                        <wps:spPr>
                          <a:xfrm>
                            <a:off x="1050917" y="1924753"/>
                            <a:ext cx="627728" cy="258139"/>
                          </a:xfrm>
                          <a:prstGeom prst="rect">
                            <a:avLst/>
                          </a:prstGeom>
                          <a:noFill/>
                          <a:ln w="6350">
                            <a:noFill/>
                          </a:ln>
                          <a:effectLst/>
                        </wps:spPr>
                        <wps:txbx>
                          <w:txbxContent>
                            <w:p w14:paraId="39EDD9E3" w14:textId="49808B09" w:rsidR="00F572CD" w:rsidRDefault="00F572CD" w:rsidP="00122055">
                              <w:pPr>
                                <w:pStyle w:val="NormalWeb"/>
                                <w:spacing w:before="0" w:beforeAutospacing="0" w:after="160" w:afterAutospacing="0" w:line="252" w:lineRule="auto"/>
                                <w:jc w:val="center"/>
                              </w:pPr>
                              <w:r>
                                <w:rPr>
                                  <w:rFonts w:ascii="Calibri" w:eastAsia="Calibri" w:hAnsi="Calibri"/>
                                </w:rPr>
                                <w:t>m&lt;2</w:t>
                              </w:r>
                              <w:r>
                                <w:rPr>
                                  <w:rFonts w:ascii="Calibri" w:eastAsia="Calibri" w:hAnsi="Symbol"/>
                                  <w:position w:val="-6"/>
                                  <w:vertAlign w:val="subscript"/>
                                </w:rPr>
                                <w:sym w:font="Symbol" w:char="F0E1"/>
                              </w:r>
                              <w:r>
                                <w:rPr>
                                  <w:rFonts w:ascii="Calibri" w:eastAsia="Calibri" w:hAnsi="Calibri"/>
                                  <w:position w:val="-6"/>
                                  <w:vertAlign w:val="subscript"/>
                                </w:rPr>
                                <w:t>id</w:t>
                              </w:r>
                              <w:proofErr w:type="gramStart"/>
                              <w:r>
                                <w:rPr>
                                  <w:rFonts w:ascii="Calibri" w:eastAsia="Calibri" w:hAnsi="Calibri"/>
                                  <w:position w:val="-6"/>
                                  <w:vertAlign w:val="subscript"/>
                                </w:rPr>
                                <w:t>,2</w:t>
                              </w:r>
                              <w:proofErr w:type="gramEnd"/>
                              <w:r>
                                <w:rPr>
                                  <w:rFonts w:ascii="Calibri" w:eastAsia="Calibri" w:hAnsi="Symbol"/>
                                  <w:position w:val="-6"/>
                                  <w:vertAlign w:val="subscript"/>
                                </w:rPr>
                                <w:sym w:font="Symbol" w:char="F0F1"/>
                              </w:r>
                              <w:r>
                                <w:rPr>
                                  <w:rFonts w:ascii="Calibri" w:eastAsia="Calibri" w:hAnsi="Calibri"/>
                                  <w:position w:val="-6"/>
                                  <w:vertAlign w:val="subscript"/>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2" name="Straight Arrow Connector 132"/>
                        <wps:cNvCnPr/>
                        <wps:spPr>
                          <a:xfrm>
                            <a:off x="681355" y="1072279"/>
                            <a:ext cx="362585" cy="0"/>
                          </a:xfrm>
                          <a:prstGeom prst="straightConnector1">
                            <a:avLst/>
                          </a:prstGeom>
                          <a:noFill/>
                          <a:ln w="6350" cap="flat" cmpd="sng" algn="ctr">
                            <a:solidFill>
                              <a:sysClr val="windowText" lastClr="000000"/>
                            </a:solidFill>
                            <a:prstDash val="dash"/>
                            <a:miter lim="800000"/>
                            <a:tailEnd type="triangle"/>
                          </a:ln>
                          <a:effectLst/>
                        </wps:spPr>
                        <wps:bodyPr/>
                      </wps:wsp>
                      <wps:wsp>
                        <wps:cNvPr id="133" name="Straight Arrow Connector 133"/>
                        <wps:cNvCnPr/>
                        <wps:spPr>
                          <a:xfrm>
                            <a:off x="659130" y="1993029"/>
                            <a:ext cx="362585" cy="0"/>
                          </a:xfrm>
                          <a:prstGeom prst="straightConnector1">
                            <a:avLst/>
                          </a:prstGeom>
                          <a:noFill/>
                          <a:ln w="6350" cap="flat" cmpd="sng" algn="ctr">
                            <a:solidFill>
                              <a:sysClr val="windowText" lastClr="000000"/>
                            </a:solidFill>
                            <a:prstDash val="dash"/>
                            <a:miter lim="800000"/>
                            <a:tailEnd type="triangle"/>
                          </a:ln>
                          <a:effectLst/>
                        </wps:spPr>
                        <wps:bodyPr/>
                      </wps:wsp>
                      <wps:wsp>
                        <wps:cNvPr id="134" name="Straight Arrow Connector 134"/>
                        <wps:cNvCnPr/>
                        <wps:spPr>
                          <a:xfrm>
                            <a:off x="769325" y="607799"/>
                            <a:ext cx="274614" cy="10455"/>
                          </a:xfrm>
                          <a:prstGeom prst="straightConnector1">
                            <a:avLst/>
                          </a:prstGeom>
                          <a:noFill/>
                          <a:ln w="6350" cap="flat" cmpd="sng" algn="ctr">
                            <a:solidFill>
                              <a:sysClr val="windowText" lastClr="000000"/>
                            </a:solidFill>
                            <a:prstDash val="dash"/>
                            <a:miter lim="800000"/>
                            <a:tailEnd type="triangle"/>
                          </a:ln>
                          <a:effectLst/>
                        </wps:spPr>
                        <wps:bodyPr/>
                      </wps:wsp>
                      <wps:wsp>
                        <wps:cNvPr id="136" name="Straight Arrow Connector 136"/>
                        <wps:cNvCnPr/>
                        <wps:spPr>
                          <a:xfrm>
                            <a:off x="737574" y="1566650"/>
                            <a:ext cx="276226" cy="3174"/>
                          </a:xfrm>
                          <a:prstGeom prst="straightConnector1">
                            <a:avLst/>
                          </a:prstGeom>
                          <a:noFill/>
                          <a:ln w="6350" cap="flat" cmpd="sng" algn="ctr">
                            <a:solidFill>
                              <a:sysClr val="windowText" lastClr="000000"/>
                            </a:solidFill>
                            <a:prstDash val="dash"/>
                            <a:miter lim="800000"/>
                            <a:tailEnd type="triangle"/>
                          </a:ln>
                          <a:effectLst/>
                        </wps:spPr>
                        <wps:bodyPr/>
                      </wps:wsp>
                      <wps:wsp>
                        <wps:cNvPr id="137" name="Straight Arrow Connector 137"/>
                        <wps:cNvCnPr/>
                        <wps:spPr>
                          <a:xfrm>
                            <a:off x="634999" y="746524"/>
                            <a:ext cx="413726" cy="251800"/>
                          </a:xfrm>
                          <a:prstGeom prst="straightConnector1">
                            <a:avLst/>
                          </a:prstGeom>
                          <a:noFill/>
                          <a:ln w="6350" cap="flat" cmpd="sng" algn="ctr">
                            <a:solidFill>
                              <a:srgbClr val="0080FF"/>
                            </a:solidFill>
                            <a:prstDash val="solid"/>
                            <a:miter lim="800000"/>
                            <a:tailEnd type="triangle"/>
                          </a:ln>
                          <a:effectLst/>
                        </wps:spPr>
                        <wps:bodyPr/>
                      </wps:wsp>
                      <wps:wsp>
                        <wps:cNvPr id="138" name="Straight Arrow Connector 138"/>
                        <wps:cNvCnPr/>
                        <wps:spPr>
                          <a:xfrm>
                            <a:off x="625474" y="1206899"/>
                            <a:ext cx="381976" cy="286725"/>
                          </a:xfrm>
                          <a:prstGeom prst="straightConnector1">
                            <a:avLst/>
                          </a:prstGeom>
                          <a:noFill/>
                          <a:ln w="6350" cap="flat" cmpd="sng" algn="ctr">
                            <a:solidFill>
                              <a:srgbClr val="0080FF"/>
                            </a:solidFill>
                            <a:prstDash val="solid"/>
                            <a:miter lim="800000"/>
                            <a:tailEnd type="triangle"/>
                          </a:ln>
                          <a:effectLst/>
                        </wps:spPr>
                        <wps:bodyPr/>
                      </wps:wsp>
                      <wps:wsp>
                        <wps:cNvPr id="139" name="Straight Arrow Connector 139"/>
                        <wps:cNvCnPr/>
                        <wps:spPr>
                          <a:xfrm>
                            <a:off x="650875" y="1689499"/>
                            <a:ext cx="323850" cy="263525"/>
                          </a:xfrm>
                          <a:prstGeom prst="straightConnector1">
                            <a:avLst/>
                          </a:prstGeom>
                          <a:noFill/>
                          <a:ln w="6350" cap="flat" cmpd="sng" algn="ctr">
                            <a:solidFill>
                              <a:srgbClr val="0080FF"/>
                            </a:solidFill>
                            <a:prstDash val="solid"/>
                            <a:miter lim="800000"/>
                            <a:tailEnd type="triangle"/>
                          </a:ln>
                          <a:effectLst/>
                        </wps:spPr>
                        <wps:bodyPr/>
                      </wps:wsp>
                    </wpc:wpc>
                  </a:graphicData>
                </a:graphic>
              </wp:inline>
            </w:drawing>
          </mc:Choice>
          <mc:Fallback>
            <w:pict>
              <v:group w14:anchorId="3D289DAE" id="Canvas 113" o:spid="_x0000_s1070" editas="canvas" style="width:342.5pt;height:174.7pt;mso-position-horizontal-relative:char;mso-position-vertical-relative:line" coordsize="43497,22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">
                <v:shape id="_x0000_s1071" type="#_x0000_t75" style="position:absolute;width:43497;height:22186;visibility:visible;mso-wrap-style:square">
                  <v:fill o:detectmouseclick="t"/>
                  <v:path o:connecttype="none"/>
                </v:shape>
                <v:shape id="Straight Arrow Connector 72" o:spid="_x0000_s1072" type="#_x0000_t32" style="position:absolute;left:7238;top:1239;width:36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hr/8QAAADbAAAADwAAAGRycy9kb3ducmV2LnhtbESPQWvCQBSE7wX/w/IKvemmUrSNrqLF&#10;QgUvml56e2af2ZDs25jdmvjvXUHocZiZb5j5sre1uFDrS8cKXkcJCOLc6ZILBT/Z1/AdhA/IGmvH&#10;pOBKHpaLwdMcU+063tPlEAoRIexTVGBCaFIpfW7Ioh+5hjh6J9daDFG2hdQtdhFuazlOkom0WHJc&#10;MNjQp6G8OvxZBR/HzXlX/ZrktK7qzm5Ctn27Zkq9PPerGYhAffgPP9rfWsF0DPcv8QfIx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WGv/xAAAANsAAAAPAAAAAAAAAAAA&#10;AAAAAKECAABkcnMvZG93bnJldi54bWxQSwUGAAAAAAQABAD5AAAAkgMAAAAA&#10;" strokecolor="windowText" strokeweight=".5pt">
                  <v:stroke dashstyle="dash" endarrow="block" joinstyle="miter"/>
                </v:shape>
                <v:shape id="Straight Arrow Connector 75" o:spid="_x0000_s1073" type="#_x0000_t32" style="position:absolute;left:6740;top:2360;width:4001;height:28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jKMUAAADbAAAADwAAAGRycy9kb3ducmV2LnhtbESPzWrDMBCE74W8g9hAb43clLrBjRKS&#10;gqkTcmh+6vNibS0Ta2UsNXHfvgoUehxm5htmvhxsKy7U+8axgsdJAoK4crrhWsHpmD/MQPiArLF1&#10;TAp+yMNyMbqbY6bdlfd0OYRaRAj7DBWYELpMSl8ZsugnriOO3pfrLYYo+1rqHq8Rbls5TZJUWmw4&#10;Lhjs6M1QdT58WwWb/KPYmKem+NzyrizzdfruylSp+/GwegURaAj/4b92oRW8PMPtS/wB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jKMUAAADbAAAADwAAAAAAAAAA&#10;AAAAAAChAgAAZHJzL2Rvd25yZXYueG1sUEsFBgAAAAAEAAQA+QAAAJMDAAAAAA==&#10;" strokecolor="#0080ff" strokeweight=".5pt">
                  <v:stroke endarrow="block" joinstyle="miter"/>
                </v:shape>
                <v:shape id="Text Box 80" o:spid="_x0000_s1074" type="#_x0000_t202" style="position:absolute;left:23187;top:8649;width:717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y6/cIA&#10;AADbAAAADwAAAGRycy9kb3ducmV2LnhtbERPz2vCMBS+D/Y/hDfwpqk7iFSjyFBUWFG7gddH82zr&#10;mpeSZLbzrzcHYceP7/d82ZtG3Mj52rKC8SgBQVxYXXOp4PtrM5yC8AFZY2OZFPyRh+Xi9WWOqbYd&#10;n+iWh1LEEPYpKqhCaFMpfVGRQT+yLXHkLtYZDBG6UmqHXQw3jXxPkok0WHNsqLClj4qKn/zXKDh3&#10;+dYd9vvrsd1l98M9zz5pnSk1eOtXMxCB+vAvfrp3WsE0ro9f4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3Lr9wgAAANsAAAAPAAAAAAAAAAAAAAAAAJgCAABkcnMvZG93&#10;bnJldi54bWxQSwUGAAAAAAQABAD1AAAAhwMAAAAA&#10;" fillcolor="window" stroked="f" strokeweight=".5pt">
                  <v:textbox>
                    <w:txbxContent>
                      <w:p w14:paraId="15C1EC1A" w14:textId="694CED5C" w:rsidR="00F572CD" w:rsidRPr="0096599D" w:rsidRDefault="00F572CD" w:rsidP="00A7199E">
                        <w:pPr>
                          <w:rPr>
                            <w:b/>
                          </w:rPr>
                        </w:pPr>
                        <w:r w:rsidRPr="0096599D">
                          <w:rPr>
                            <w:b/>
                          </w:rPr>
                          <w:t>Figure 3</w:t>
                        </w:r>
                      </w:p>
                    </w:txbxContent>
                  </v:textbox>
                </v:shape>
                <v:shape id="Text Box 26" o:spid="_x0000_s1075" type="#_x0000_t202" style="position:absolute;left:582;width:6285;height:20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mgGMUA&#10;AADbAAAADwAAAGRycy9kb3ducmV2LnhtbESPQWvCQBSE7wX/w/KE3upGD1JSVylVoYe2VttCe3vN&#10;vibB7Nuw+4zx37tCweMwM98ws0XvGtVRiLVnA+NRBoq48Lbm0sDnx/ruHlQUZIuNZzJwogiL+eBm&#10;hrn1R95St5NSJQjHHA1UIm2udSwqchhHviVO3p8PDiXJUGob8JjgrtGTLJtqhzWnhQpbeqqo2O8O&#10;zkDzHcPLbyY/3bJ8lfeNPnytxm/G3A77xwdQQr1cw//tZ2tgMoXLl/QD9PwM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WaAYxQAAANsAAAAPAAAAAAAAAAAAAAAAAJgCAABkcnMv&#10;ZG93bnJldi54bWxQSwUGAAAAAAQABAD1AAAAigMAAAAA&#10;" filled="f" stroked="f" strokeweight=".5pt">
                  <v:textbox inset="0,0,0,0">
                    <w:txbxContent>
                      <w:p w14:paraId="042D3001" w14:textId="6AAB93F3" w:rsidR="00F572CD" w:rsidRPr="00BD121B" w:rsidRDefault="00F572CD" w:rsidP="00A7199E">
                        <w:pPr>
                          <w:jc w:val="center"/>
                          <w:rPr>
                            <w:vertAlign w:val="subscript"/>
                          </w:rPr>
                        </w:pPr>
                        <w:r>
                          <w:rPr>
                            <w:sz w:val="24"/>
                          </w:rPr>
                          <w:t>m&lt;2</w:t>
                        </w:r>
                        <w:r>
                          <w:rPr>
                            <w:sz w:val="24"/>
                            <w:vertAlign w:val="subscript"/>
                          </w:rPr>
                          <w:sym w:font="Symbol" w:char="F0E1"/>
                        </w:r>
                        <w:r>
                          <w:rPr>
                            <w:sz w:val="24"/>
                            <w:vertAlign w:val="subscript"/>
                          </w:rPr>
                          <w:t>id,0</w:t>
                        </w:r>
                        <w:r>
                          <w:rPr>
                            <w:sz w:val="24"/>
                            <w:vertAlign w:val="subscript"/>
                          </w:rPr>
                          <w:sym w:font="Symbol" w:char="F0F1"/>
                        </w:r>
                        <w:r>
                          <w:rPr>
                            <w:sz w:val="24"/>
                            <w:vertAlign w:val="subscript"/>
                          </w:rPr>
                          <w:t>,0</w:t>
                        </w:r>
                      </w:p>
                    </w:txbxContent>
                  </v:textbox>
                </v:shape>
                <v:shape id="Straight Arrow Connector 64" o:spid="_x0000_s1076" type="#_x0000_t32" style="position:absolute;left:3719;top:2011;width:6;height:29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d29cUAAADbAAAADwAAAGRycy9kb3ducmV2LnhtbESPzWvCQBTE74X+D8sr9FY3pjZIdJU2&#10;4EdP4sfF2yP7TILZtyG7xuhf7xYKHoeZ+Q0znfemFh21rrKsYDiIQBDnVldcKDjsFx9jEM4ja6wt&#10;k4IbOZjPXl+mmGp75S11O1+IAGGXooLS+yaV0uUlGXQD2xAH72Rbgz7ItpC6xWuAm1rGUZRIgxWH&#10;hRIbykrKz7uLUXDsfJH92s3y8+tnkx2X97gfr2Kl3t/67wkIT71/hv/ba60gGcHfl/AD5O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Yd29cUAAADbAAAADwAAAAAAAAAA&#10;AAAAAAChAgAAZHJzL2Rvd25yZXYueG1sUEsFBgAAAAAEAAQA+QAAAJMDAAAAAA==&#10;" strokecolor="windowText" strokeweight=".5pt">
                  <v:stroke endarrow="block" joinstyle="miter"/>
                </v:shape>
                <v:shape id="Text Box 26" o:spid="_x0000_s1077" type="#_x0000_t202" style="position:absolute;left:31;top:4956;width:7376;height:22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Nd9cQA&#10;AADcAAAADwAAAGRycy9kb3ducmV2LnhtbERPS0vDQBC+C/0PyxR6s5tIkRK7LaIWevBRawt6G7Nj&#10;EszOht1pGv+9KxS8zcf3nMVqcK3qKcTGs4F8moEiLr1tuDKwf1tfzkFFQbbYeiYDPxRhtRxdLLCw&#10;/sSv1O+kUimEY4EGapGu0DqWNTmMU98RJ+7LB4eSYKi0DXhK4a7VV1l2rR02nBpq7OiupvJ7d3QG&#10;2vcYHj8z+ejvqyfZvujj4SF/NmYyHm5vQAkN8i8+uzc2zc9n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DXfXEAAAA3AAAAA8AAAAAAAAAAAAAAAAAmAIAAGRycy9k&#10;b3ducmV2LnhtbFBLBQYAAAAABAAEAPUAAACJAwAAAAA=&#10;" filled="f" stroked="f" strokeweight=".5pt">
                  <v:textbox inset="0,0,0,0">
                    <w:txbxContent>
                      <w:p w14:paraId="4AE7DA93" w14:textId="6D529ABA" w:rsidR="00F572CD" w:rsidRDefault="00F572CD" w:rsidP="00A7199E">
                        <w:pPr>
                          <w:pStyle w:val="NormalWeb"/>
                          <w:spacing w:before="0" w:beforeAutospacing="0" w:after="160" w:afterAutospacing="0" w:line="256" w:lineRule="auto"/>
                          <w:jc w:val="center"/>
                        </w:pPr>
                        <w:r>
                          <w:rPr>
                            <w:rFonts w:ascii="Calibri" w:eastAsia="Calibri" w:hAnsi="Calibri"/>
                          </w:rPr>
                          <w:t>a[m][i]</w:t>
                        </w:r>
                        <w:r>
                          <w:rPr>
                            <w:rFonts w:ascii="Calibri" w:eastAsia="Calibri" w:hAnsi="Symbol"/>
                            <w:position w:val="-6"/>
                            <w:vertAlign w:val="subscript"/>
                          </w:rPr>
                          <w:sym w:font="Symbol" w:char="F0E1"/>
                        </w:r>
                        <w:r>
                          <w:rPr>
                            <w:rFonts w:ascii="Calibri" w:eastAsia="Calibri" w:hAnsi="Calibri"/>
                            <w:position w:val="-6"/>
                            <w:vertAlign w:val="subscript"/>
                          </w:rPr>
                          <w:t>id,0</w:t>
                        </w:r>
                        <w:r>
                          <w:rPr>
                            <w:rFonts w:ascii="Calibri" w:eastAsia="Calibri" w:hAnsi="Symbol"/>
                            <w:position w:val="-6"/>
                            <w:vertAlign w:val="subscript"/>
                          </w:rPr>
                          <w:sym w:font="Symbol" w:char="F0F1"/>
                        </w:r>
                        <w:r>
                          <w:rPr>
                            <w:rFonts w:ascii="Calibri" w:eastAsia="Calibri" w:hAnsi="Calibri"/>
                            <w:position w:val="-6"/>
                            <w:vertAlign w:val="subscript"/>
                          </w:rPr>
                          <w:t>,0</w:t>
                        </w:r>
                      </w:p>
                    </w:txbxContent>
                  </v:textbox>
                </v:shape>
                <v:shape id="Straight Arrow Connector 115" o:spid="_x0000_s1078" type="#_x0000_t32" style="position:absolute;left:3719;top:7252;width:5;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CrGcMAAADcAAAADwAAAGRycy9kb3ducmV2LnhtbERPS2sCMRC+C/6HMIIXqVmVSt0apWgF&#10;L8W6Cl6HzeyDbibbJNX13zcFobf5+J6zXHemEVdyvrasYDJOQBDnVtdcKjifdk8vIHxA1thYJgV3&#10;8rBe9XtLTLW98ZGuWShFDGGfooIqhDaV0ucVGfRj2xJHrrDOYIjQlVI7vMVw08hpksylwZpjQ4Ut&#10;bSrKv7Ifo0CWx5m5vBfd/KNwi+3n6PDdZgelhoPu7RVEoC78ix/uvY7zJ8/w90y8QK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QqxnDAAAA3AAAAA8AAAAAAAAAAAAA&#10;AAAAoQIAAGRycy9kb3ducmV2LnhtbFBLBQYAAAAABAAEAPkAAACRAwAAAAA=&#10;" strokecolor="windowText" strokeweight=".5pt">
                  <v:stroke endarrow="block" joinstyle="miter"/>
                </v:shape>
                <v:shape id="Text Box 26" o:spid="_x0000_s1079" type="#_x0000_t202" style="position:absolute;left:552;top:9653;width:6280;height:2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1mGcMA&#10;AADcAAAADwAAAGRycy9kb3ducmV2LnhtbERPyWrDMBC9F/oPYgq9NbJ7CMWJEkoXyCFdskFym1hT&#10;29QaGWniuH9fFQq5zeOtM50PrlU9hdh4NpCPMlDEpbcNVwa2m9e7B1BRkC22nsnAD0WYz66vplhY&#10;f+YV9WupVArhWKCBWqQrtI5lTQ7jyHfEifvywaEkGCptA55TuGv1fZaNtcOGU0ONHT3VVH6vT85A&#10;u49heczk0D9Xb/L5oU+7l/zdmNub4XECSmiQi/jfvbBpfj6Gv2fSBXr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1mGcMAAADcAAAADwAAAAAAAAAAAAAAAACYAgAAZHJzL2Rv&#10;d25yZXYueG1sUEsFBgAAAAAEAAQA9QAAAIgDAAAAAA==&#10;" filled="f" stroked="f" strokeweight=".5pt">
                  <v:textbox inset="0,0,0,0">
                    <w:txbxContent>
                      <w:p w14:paraId="4CE50CC6" w14:textId="4C534264" w:rsidR="00F572CD" w:rsidRDefault="00F572CD" w:rsidP="00A7199E">
                        <w:pPr>
                          <w:pStyle w:val="NormalWeb"/>
                          <w:spacing w:before="0" w:beforeAutospacing="0" w:after="160" w:afterAutospacing="0" w:line="256" w:lineRule="auto"/>
                          <w:jc w:val="center"/>
                        </w:pPr>
                        <w:r>
                          <w:rPr>
                            <w:rFonts w:ascii="Calibri" w:eastAsia="Calibri" w:hAnsi="Calibri"/>
                          </w:rPr>
                          <w:t>m&lt;2</w:t>
                        </w:r>
                        <w:r>
                          <w:rPr>
                            <w:rFonts w:ascii="Calibri" w:eastAsia="Calibri" w:hAnsi="Symbol"/>
                            <w:position w:val="-6"/>
                            <w:vertAlign w:val="subscript"/>
                          </w:rPr>
                          <w:sym w:font="Symbol" w:char="F0E1"/>
                        </w:r>
                        <w:r>
                          <w:rPr>
                            <w:rFonts w:ascii="Calibri" w:eastAsia="Calibri" w:hAnsi="Calibri"/>
                            <w:position w:val="-6"/>
                            <w:vertAlign w:val="subscript"/>
                          </w:rPr>
                          <w:t>id,1</w:t>
                        </w:r>
                        <w:r>
                          <w:rPr>
                            <w:rFonts w:ascii="Calibri" w:eastAsia="Calibri" w:hAnsi="Symbol"/>
                            <w:position w:val="-6"/>
                            <w:vertAlign w:val="subscript"/>
                          </w:rPr>
                          <w:sym w:font="Symbol" w:char="F0F1"/>
                        </w:r>
                        <w:r>
                          <w:rPr>
                            <w:rFonts w:ascii="Calibri" w:eastAsia="Calibri" w:hAnsi="Calibri"/>
                            <w:position w:val="-6"/>
                            <w:vertAlign w:val="subscript"/>
                          </w:rPr>
                          <w:t>,0</w:t>
                        </w:r>
                      </w:p>
                    </w:txbxContent>
                  </v:textbox>
                </v:shape>
                <v:shape id="Straight Arrow Connector 117" o:spid="_x0000_s1080" type="#_x0000_t32" style="position:absolute;left:3689;top:11665;width:0;height:294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5vbrsMAAADcAAAADwAAAGRycy9kb3ducmV2LnhtbERPS2vCQBC+F/wPywje6sZIVaKraKDW&#10;nsTHxduQHZNgdjZktzHtr3cLgrf5+J6zWHWmEi01rrSsYDSMQBBnVpecKzifPt9nIJxH1lhZJgW/&#10;5GC17L0tMNH2zgdqjz4XIYRdggoK7+tESpcVZNANbU0cuKttDPoAm1zqBu8h3FQyjqKJNFhyaCiw&#10;prSg7Hb8MQourc/Tb7vfjj82+/Sy/Yu72Ves1KDfrecgPHX+JX66dzrMH03h/5lwgV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ub267DAAAA3AAAAA8AAAAAAAAAAAAA&#10;AAAAoQIAAGRycy9kb3ducmV2LnhtbFBLBQYAAAAABAAEAPkAAACRAwAAAAA=&#10;" strokecolor="windowText" strokeweight=".5pt">
                  <v:stroke endarrow="block" joinstyle="miter"/>
                </v:shape>
                <v:shape id="Text Box 26" o:spid="_x0000_s1081" type="#_x0000_t202" style="position:absolute;top:14612;width:7372;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5X8MYA&#10;AADcAAAADwAAAGRycy9kb3ducmV2LnhtbESPzU7DQAyE70h9h5WRuNFNOCAUuq1QAYkDfy0gwc1k&#10;3SRq1hvtuml4e3xA4mZrxjOfF6sp9GaklLvIDsp5AYa4jr7jxsH72/35FZgsyB77yOTghzKslrOT&#10;BVY+HnlD41YaoyGcK3TQigyVtbluKWCex4FYtV1MAUXX1Fif8KjhobcXRXFpA3asDS0OtG6p3m8P&#10;wUH/mdPjdyFf423zJK8v9vBxVz47d3Y63VyDEZrk3/x3/eAVv1RafUYns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85X8MYAAADcAAAADwAAAAAAAAAAAAAAAACYAgAAZHJz&#10;L2Rvd25yZXYueG1sUEsFBgAAAAAEAAQA9QAAAIsDAAAAAA==&#10;" filled="f" stroked="f" strokeweight=".5pt">
                  <v:textbox inset="0,0,0,0">
                    <w:txbxContent>
                      <w:p w14:paraId="6BEAA33E" w14:textId="3F5D2543" w:rsidR="00F572CD" w:rsidRDefault="00F572CD" w:rsidP="00A7199E">
                        <w:pPr>
                          <w:pStyle w:val="NormalWeb"/>
                          <w:spacing w:before="0" w:beforeAutospacing="0" w:after="160" w:afterAutospacing="0" w:line="254" w:lineRule="auto"/>
                          <w:jc w:val="center"/>
                        </w:pPr>
                        <w:r>
                          <w:rPr>
                            <w:rFonts w:ascii="Calibri" w:eastAsia="Calibri" w:hAnsi="Calibri"/>
                          </w:rPr>
                          <w:t>a[m][i]</w:t>
                        </w:r>
                        <w:r>
                          <w:rPr>
                            <w:rFonts w:ascii="Calibri" w:eastAsia="Calibri" w:hAnsi="Symbol"/>
                            <w:position w:val="-6"/>
                            <w:vertAlign w:val="subscript"/>
                          </w:rPr>
                          <w:sym w:font="Symbol" w:char="F0E1"/>
                        </w:r>
                        <w:r>
                          <w:rPr>
                            <w:rFonts w:ascii="Calibri" w:eastAsia="Calibri" w:hAnsi="Calibri"/>
                            <w:position w:val="-6"/>
                            <w:vertAlign w:val="subscript"/>
                          </w:rPr>
                          <w:t>id,1</w:t>
                        </w:r>
                        <w:r>
                          <w:rPr>
                            <w:rFonts w:ascii="Calibri" w:eastAsia="Calibri" w:hAnsi="Symbol"/>
                            <w:position w:val="-6"/>
                            <w:vertAlign w:val="subscript"/>
                          </w:rPr>
                          <w:sym w:font="Symbol" w:char="F0F1"/>
                        </w:r>
                        <w:r>
                          <w:rPr>
                            <w:rFonts w:ascii="Calibri" w:eastAsia="Calibri" w:hAnsi="Calibri"/>
                            <w:position w:val="-6"/>
                            <w:vertAlign w:val="subscript"/>
                          </w:rPr>
                          <w:t>,0</w:t>
                        </w:r>
                      </w:p>
                    </w:txbxContent>
                  </v:textbox>
                </v:shape>
                <v:shape id="Straight Arrow Connector 119" o:spid="_x0000_s1082" type="#_x0000_t32" style="position:absolute;left:3689;top:16904;width:0;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2hHMMAAADcAAAADwAAAGRycy9kb3ducmV2LnhtbERPS2sCMRC+F/wPYYReSs3agujW7CJV&#10;oZeiroVeh83sAzeTbRJ1/femUOhtPr7nLPPBdOJCzreWFUwnCQji0uqWawVfx+3zHIQPyBo7y6Tg&#10;Rh7ybPSwxFTbKx/oUoRaxBD2KSpoQuhTKX3ZkEE/sT1x5CrrDIYIXS21w2sMN518SZKZNNhybGiw&#10;p/eGylNxNgpkfXg135tqmH1WbrHeP+1++mKn1ON4WL2BCDSEf/Gf+0PH+dMF/D4TL5D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2doRzDAAAA3AAAAA8AAAAAAAAAAAAA&#10;AAAAoQIAAGRycy9kb3ducmV2LnhtbFBLBQYAAAAABAAEAPkAAACRAwAAAAA=&#10;" strokecolor="windowText" strokeweight=".5pt">
                  <v:stroke endarrow="block" joinstyle="miter"/>
                </v:shape>
                <v:shape id="Text Box 26" o:spid="_x0000_s1083" type="#_x0000_t202" style="position:absolute;left:158;top:19053;width:6280;height:2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SRS8YA&#10;AADcAAAADwAAAGRycy9kb3ducmV2LnhtbESPzU7DQAyE70h9h5UrcaOb9oBQ6LZCUCQO/BYqlZvJ&#10;miRq1hvtuml4e3xA4mZrxjOfl+sxdGaglNvIDuazAgxxFX3LtYOP9/uLKzBZkD12kcnBD2VYryZn&#10;Syx9PPEbDVupjYZwLtFBI9KX1uaqoYB5Fnti1b5jCii6ptr6hCcND51dFMWlDdiyNjTY021D1WF7&#10;DA66fU6PX4V8Dnf1k7y+2ONuM3927nw63lyDERrl3/x3/eAVf6H4+oxOY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9SRS8YAAADcAAAADwAAAAAAAAAAAAAAAACYAgAAZHJz&#10;L2Rvd25yZXYueG1sUEsFBgAAAAAEAAQA9QAAAIsDAAAAAA==&#10;" filled="f" stroked="f" strokeweight=".5pt">
                  <v:textbox inset="0,0,0,0">
                    <w:txbxContent>
                      <w:p w14:paraId="235684DC" w14:textId="79D49EAE" w:rsidR="00F572CD" w:rsidRDefault="00F572CD" w:rsidP="00A7199E">
                        <w:pPr>
                          <w:pStyle w:val="NormalWeb"/>
                          <w:spacing w:before="0" w:beforeAutospacing="0" w:after="160" w:afterAutospacing="0" w:line="254" w:lineRule="auto"/>
                          <w:jc w:val="center"/>
                        </w:pPr>
                        <w:r>
                          <w:rPr>
                            <w:rFonts w:ascii="Calibri" w:eastAsia="Calibri" w:hAnsi="Calibri"/>
                          </w:rPr>
                          <w:t>m&lt;2</w:t>
                        </w:r>
                        <w:r>
                          <w:rPr>
                            <w:rFonts w:ascii="Calibri" w:eastAsia="Calibri" w:hAnsi="Symbol"/>
                            <w:position w:val="-6"/>
                            <w:vertAlign w:val="subscript"/>
                          </w:rPr>
                          <w:sym w:font="Symbol" w:char="F0E1"/>
                        </w:r>
                        <w:r>
                          <w:rPr>
                            <w:rFonts w:ascii="Calibri" w:eastAsia="Calibri" w:hAnsi="Calibri"/>
                            <w:position w:val="-6"/>
                            <w:vertAlign w:val="subscript"/>
                          </w:rPr>
                          <w:t>id,2</w:t>
                        </w:r>
                        <w:r>
                          <w:rPr>
                            <w:rFonts w:ascii="Calibri" w:eastAsia="Calibri" w:hAnsi="Symbol"/>
                            <w:position w:val="-6"/>
                            <w:vertAlign w:val="subscript"/>
                          </w:rPr>
                          <w:sym w:font="Symbol" w:char="F0F1"/>
                        </w:r>
                        <w:r>
                          <w:rPr>
                            <w:rFonts w:ascii="Calibri" w:eastAsia="Calibri" w:hAnsi="Calibri"/>
                            <w:position w:val="-6"/>
                            <w:vertAlign w:val="subscript"/>
                          </w:rPr>
                          <w:t>,0</w:t>
                        </w:r>
                      </w:p>
                    </w:txbxContent>
                  </v:textbox>
                </v:shape>
                <v:shape id="Text Box 2" o:spid="_x0000_s1084" type="#_x0000_t202" style="position:absolute;left:10932;top:194;width:6283;height:20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YPPMQA&#10;AADcAAAADwAAAGRycy9kb3ducmV2LnhtbERPS2vCQBC+F/wPywje6kaF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GDzzEAAAA3AAAAA8AAAAAAAAAAAAAAAAAmAIAAGRycy9k&#10;b3ducmV2LnhtbFBLBQYAAAAABAAEAPUAAACJAwAAAAA=&#10;" filled="f" stroked="f" strokeweight=".5pt">
                  <v:textbox inset="0,0,0,0">
                    <w:txbxContent>
                      <w:p w14:paraId="6D2E914A" w14:textId="17B18CEF" w:rsidR="00F572CD" w:rsidRDefault="00F572CD" w:rsidP="00122055">
                        <w:pPr>
                          <w:pStyle w:val="NormalWeb"/>
                          <w:spacing w:before="0" w:beforeAutospacing="0" w:after="160" w:afterAutospacing="0" w:line="256" w:lineRule="auto"/>
                          <w:jc w:val="center"/>
                        </w:pPr>
                        <w:r>
                          <w:rPr>
                            <w:rFonts w:ascii="Calibri" w:eastAsia="Calibri" w:hAnsi="Calibri"/>
                          </w:rPr>
                          <w:t>m&lt;2</w:t>
                        </w:r>
                        <w:r>
                          <w:rPr>
                            <w:rFonts w:ascii="Calibri" w:eastAsia="Calibri" w:hAnsi="Symbol"/>
                            <w:position w:val="-6"/>
                            <w:vertAlign w:val="subscript"/>
                          </w:rPr>
                          <w:sym w:font="Symbol" w:char="F0E1"/>
                        </w:r>
                        <w:r>
                          <w:rPr>
                            <w:rFonts w:ascii="Calibri" w:eastAsia="Calibri" w:hAnsi="Calibri"/>
                            <w:position w:val="-6"/>
                            <w:vertAlign w:val="subscript"/>
                          </w:rPr>
                          <w:t>id,0</w:t>
                        </w:r>
                        <w:r>
                          <w:rPr>
                            <w:rFonts w:ascii="Calibri" w:eastAsia="Calibri" w:hAnsi="Symbol"/>
                            <w:position w:val="-6"/>
                            <w:vertAlign w:val="subscript"/>
                          </w:rPr>
                          <w:sym w:font="Symbol" w:char="F0F1"/>
                        </w:r>
                        <w:r>
                          <w:rPr>
                            <w:rFonts w:ascii="Calibri" w:eastAsia="Calibri" w:hAnsi="Calibri"/>
                            <w:position w:val="-6"/>
                            <w:vertAlign w:val="subscript"/>
                          </w:rPr>
                          <w:t>,1</w:t>
                        </w:r>
                      </w:p>
                    </w:txbxContent>
                  </v:textbox>
                </v:shape>
                <v:shape id="Straight Arrow Connector 124" o:spid="_x0000_s1085" type="#_x0000_t32" style="position:absolute;left:14068;top:2206;width:5;height:29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WPZMMAAADcAAAADwAAAGRycy9kb3ducmV2LnhtbERPTWvCQBC9C/6HZQRvumm0ItFVNFBb&#10;T2Lai7chOyah2dmQ3cbUX98VCt7m8T5nve1NLTpqXWVZwcs0AkGcW11xoeDr822yBOE8ssbaMin4&#10;JQfbzXCwxkTbG5+py3whQgi7BBWU3jeJlC4vyaCb2oY4cFfbGvQBtoXULd5CuKllHEULabDi0FBi&#10;Q2lJ+Xf2YxRcOl+kR3s6zF73p/RyuMf98j1WajzqdysQnnr/FP+7P3SYH8/h8Uy4QG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Ulj2TDAAAA3AAAAA8AAAAAAAAAAAAA&#10;AAAAoQIAAGRycy9kb3ducmV2LnhtbFBLBQYAAAAABAAEAPkAAACRAwAAAAA=&#10;" strokecolor="windowText" strokeweight=".5pt">
                  <v:stroke endarrow="block" joinstyle="miter"/>
                </v:shape>
                <v:shape id="Text Box 26" o:spid="_x0000_s1086" type="#_x0000_t202" style="position:absolute;left:10382;top:5151;width:7372;height:2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My08QA&#10;AADcAAAADwAAAGRycy9kb3ducmV2LnhtbERPS2vCQBC+F/wPywje6kbBUlJXEdtCD32pLdTbmB2T&#10;YHY27I4x/ffdQqG3+fieM1/2rlEdhVh7NjAZZ6CIC29rLg187B6vb0FFQbbYeCYD3xRhuRhczTG3&#10;/sIb6rZSqhTCMUcDlUibax2LihzGsW+JE3f0waEkGEptA15SuGv0NMtutMOaU0OFLa0rKk7bszPQ&#10;fMXwfMhk392XL/L+ps+fD5NXY0bDfnUHSqiXf/Gf+8mm+dMZ/D6TLt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jMtPEAAAA3AAAAA8AAAAAAAAAAAAAAAAAmAIAAGRycy9k&#10;b3ducmV2LnhtbFBLBQYAAAAABAAEAPUAAACJAwAAAAA=&#10;" filled="f" stroked="f" strokeweight=".5pt">
                  <v:textbox inset="0,0,0,0">
                    <w:txbxContent>
                      <w:p w14:paraId="43C3BA59" w14:textId="551878DB" w:rsidR="00F572CD" w:rsidRDefault="00F572CD" w:rsidP="00122055">
                        <w:pPr>
                          <w:pStyle w:val="NormalWeb"/>
                          <w:spacing w:before="0" w:beforeAutospacing="0" w:after="160" w:afterAutospacing="0" w:line="254" w:lineRule="auto"/>
                          <w:jc w:val="center"/>
                        </w:pPr>
                        <w:r>
                          <w:rPr>
                            <w:rFonts w:ascii="Calibri" w:eastAsia="Calibri" w:hAnsi="Calibri"/>
                          </w:rPr>
                          <w:t>a[m][i]</w:t>
                        </w:r>
                        <w:r>
                          <w:rPr>
                            <w:rFonts w:ascii="Calibri" w:eastAsia="Calibri" w:hAnsi="Symbol"/>
                            <w:position w:val="-6"/>
                            <w:vertAlign w:val="subscript"/>
                          </w:rPr>
                          <w:sym w:font="Symbol" w:char="F0E1"/>
                        </w:r>
                        <w:r>
                          <w:rPr>
                            <w:rFonts w:ascii="Calibri" w:eastAsia="Calibri" w:hAnsi="Calibri"/>
                            <w:position w:val="-6"/>
                            <w:vertAlign w:val="subscript"/>
                          </w:rPr>
                          <w:t>id,0</w:t>
                        </w:r>
                        <w:r>
                          <w:rPr>
                            <w:rFonts w:ascii="Calibri" w:eastAsia="Calibri" w:hAnsi="Symbol"/>
                            <w:position w:val="-6"/>
                            <w:vertAlign w:val="subscript"/>
                          </w:rPr>
                          <w:sym w:font="Symbol" w:char="F0F1"/>
                        </w:r>
                        <w:r>
                          <w:rPr>
                            <w:rFonts w:ascii="Calibri" w:eastAsia="Calibri" w:hAnsi="Calibri"/>
                            <w:position w:val="-6"/>
                            <w:vertAlign w:val="subscript"/>
                          </w:rPr>
                          <w:t>,1</w:t>
                        </w:r>
                      </w:p>
                    </w:txbxContent>
                  </v:textbox>
                </v:shape>
                <v:shape id="Straight Arrow Connector 126" o:spid="_x0000_s1087" type="#_x0000_t32" style="position:absolute;left:14068;top:7446;width:5;height:27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7/08MAAADcAAAADwAAAGRycy9kb3ducmV2LnhtbERPS2sCMRC+F/ofwhS8lJpVYWm3Rik+&#10;wIvY3RZ6HTazD7qZrEnU9d8bodDbfHzPmS8H04kzOd9aVjAZJyCIS6tbrhV8f21fXkH4gKyxs0wK&#10;ruRhuXh8mGOm7YVzOhehFjGEfYYKmhD6TEpfNmTQj21PHLnKOoMhQldL7fASw00np0mSSoMtx4YG&#10;e1o1VP4WJ6NA1vnM/GyqId1X7m39+Xw49sVBqdHT8PEOItAQ/sV/7p2O86cp3J+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Ju/9PDAAAA3AAAAA8AAAAAAAAAAAAA&#10;AAAAoQIAAGRycy9kb3ducmV2LnhtbFBLBQYAAAAABAAEAPkAAACRAwAAAAA=&#10;" strokecolor="windowText" strokeweight=".5pt">
                  <v:stroke endarrow="block" joinstyle="miter"/>
                </v:shape>
                <v:shape id="Text Box 26" o:spid="_x0000_s1088" type="#_x0000_t202" style="position:absolute;left:10902;top:9847;width:6277;height:22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0JP8QA&#10;AADcAAAADwAAAGRycy9kb3ducmV2LnhtbERPS2vCQBC+F/wPywje6kYPtqSuIraFHvpSW6i3MTsm&#10;wexs2B1j+u+7hUJv8/E9Z77sXaM6CrH2bGAyzkARF97WXBr42D1e34KKgmyx8UwGvinCcjG4mmNu&#10;/YU31G2lVCmEY44GKpE21zoWFTmMY98SJ+7og0NJMJTaBrykcNfoaZbNtMOaU0OFLa0rKk7bszPQ&#10;fMXwfMhk392XL/L+ps+fD5NXY0bDfnUHSqiXf/Gf+8mm+dMb+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9CT/EAAAA3AAAAA8AAAAAAAAAAAAAAAAAmAIAAGRycy9k&#10;b3ducmV2LnhtbFBLBQYAAAAABAAEAPUAAACJAwAAAAA=&#10;" filled="f" stroked="f" strokeweight=".5pt">
                  <v:textbox inset="0,0,0,0">
                    <w:txbxContent>
                      <w:p w14:paraId="08F80B64" w14:textId="2B6A8BA6" w:rsidR="00F572CD" w:rsidRDefault="00F572CD" w:rsidP="00122055">
                        <w:pPr>
                          <w:pStyle w:val="NormalWeb"/>
                          <w:spacing w:before="0" w:beforeAutospacing="0" w:after="160" w:afterAutospacing="0" w:line="254" w:lineRule="auto"/>
                          <w:jc w:val="center"/>
                        </w:pPr>
                        <w:r>
                          <w:rPr>
                            <w:rFonts w:ascii="Calibri" w:eastAsia="Calibri" w:hAnsi="Calibri"/>
                          </w:rPr>
                          <w:t>m&lt;2</w:t>
                        </w:r>
                        <w:r>
                          <w:rPr>
                            <w:rFonts w:ascii="Calibri" w:eastAsia="Calibri" w:hAnsi="Symbol"/>
                            <w:position w:val="-6"/>
                            <w:vertAlign w:val="subscript"/>
                          </w:rPr>
                          <w:sym w:font="Symbol" w:char="F0E1"/>
                        </w:r>
                        <w:r>
                          <w:rPr>
                            <w:rFonts w:ascii="Calibri" w:eastAsia="Calibri" w:hAnsi="Calibri"/>
                            <w:position w:val="-6"/>
                            <w:vertAlign w:val="subscript"/>
                          </w:rPr>
                          <w:t>id,1</w:t>
                        </w:r>
                        <w:r>
                          <w:rPr>
                            <w:rFonts w:ascii="Calibri" w:eastAsia="Calibri" w:hAnsi="Symbol"/>
                            <w:position w:val="-6"/>
                            <w:vertAlign w:val="subscript"/>
                          </w:rPr>
                          <w:sym w:font="Symbol" w:char="F0F1"/>
                        </w:r>
                        <w:r>
                          <w:rPr>
                            <w:rFonts w:ascii="Calibri" w:eastAsia="Calibri" w:hAnsi="Calibri"/>
                            <w:position w:val="-6"/>
                            <w:vertAlign w:val="subscript"/>
                          </w:rPr>
                          <w:t>,1</w:t>
                        </w:r>
                      </w:p>
                    </w:txbxContent>
                  </v:textbox>
                </v:shape>
                <v:shape id="Straight Arrow Connector 128" o:spid="_x0000_s1089" type="#_x0000_t32" style="position:absolute;left:14038;top:11859;width:0;height:29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iFYcYAAADcAAAADwAAAGRycy9kb3ducmV2LnhtbESPT2vCQBDF7wW/wzKCt7ox0iLRVTRQ&#10;257EPxdvQ3ZMgtnZkN3GtJ++cyj0NsN7895vVpvBNaqnLtSeDcymCSjiwtuaSwOX89vzAlSIyBYb&#10;z2TgmwJs1qOnFWbWP/hI/SmWSkI4ZGigirHNtA5FRQ7D1LfEot185zDK2pXadviQcNfoNEletcOa&#10;paHClvKKivvpyxm49rHMP/1hP3/ZHfLr/icdFu+pMZPxsF2CijTEf/Pf9YcV/FRo5Rm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RohWHGAAAA3AAAAA8AAAAAAAAA&#10;AAAAAAAAoQIAAGRycy9kb3ducmV2LnhtbFBLBQYAAAAABAAEAPkAAACUAwAAAAA=&#10;" strokecolor="windowText" strokeweight=".5pt">
                  <v:stroke endarrow="block" joinstyle="miter"/>
                </v:shape>
                <v:shape id="Text Box 26" o:spid="_x0000_s1090" type="#_x0000_t202" style="position:absolute;left:10350;top:14806;width:7369;height:22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441sQA&#10;AADcAAAADwAAAGRycy9kb3ducmV2LnhtbERPS2vCQBC+F/wPywje6kYP0qauIraFHvpSW6i3MTsm&#10;wexs2B1j+u+7hUJv8/E9Z77sXaM6CrH2bGAyzkARF97WXBr42D1e34CKgmyx8UwGvinCcjG4mmNu&#10;/YU31G2lVCmEY44GKpE21zoWFTmMY98SJ+7og0NJMJTaBrykcNfoaZbNtMOaU0OFLa0rKk7bszPQ&#10;fMXwfMhk392XL/L+ps+fD5NXY0bDfnUHSqiXf/Gf+8mm+dNb+H0mXaA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uONbEAAAA3AAAAA8AAAAAAAAAAAAAAAAAmAIAAGRycy9k&#10;b3ducmV2LnhtbFBLBQYAAAAABAAEAPUAAACJAwAAAAA=&#10;" filled="f" stroked="f" strokeweight=".5pt">
                  <v:textbox inset="0,0,0,0">
                    <w:txbxContent>
                      <w:p w14:paraId="49EF536C" w14:textId="054FF620" w:rsidR="00F572CD" w:rsidRDefault="00F572CD" w:rsidP="00122055">
                        <w:pPr>
                          <w:pStyle w:val="NormalWeb"/>
                          <w:spacing w:before="0" w:beforeAutospacing="0" w:after="160" w:afterAutospacing="0" w:line="252" w:lineRule="auto"/>
                          <w:jc w:val="center"/>
                        </w:pPr>
                        <w:r>
                          <w:rPr>
                            <w:rFonts w:ascii="Calibri" w:eastAsia="Calibri" w:hAnsi="Calibri"/>
                          </w:rPr>
                          <w:t>a[m][i]</w:t>
                        </w:r>
                        <w:r>
                          <w:rPr>
                            <w:rFonts w:ascii="Calibri" w:eastAsia="Calibri" w:hAnsi="Symbol"/>
                            <w:position w:val="-6"/>
                            <w:vertAlign w:val="subscript"/>
                          </w:rPr>
                          <w:sym w:font="Symbol" w:char="F0E1"/>
                        </w:r>
                        <w:r>
                          <w:rPr>
                            <w:rFonts w:ascii="Calibri" w:eastAsia="Calibri" w:hAnsi="Calibri"/>
                            <w:position w:val="-6"/>
                            <w:vertAlign w:val="subscript"/>
                          </w:rPr>
                          <w:t>id,1</w:t>
                        </w:r>
                        <w:r>
                          <w:rPr>
                            <w:rFonts w:ascii="Calibri" w:eastAsia="Calibri" w:hAnsi="Symbol"/>
                            <w:position w:val="-6"/>
                            <w:vertAlign w:val="subscript"/>
                          </w:rPr>
                          <w:sym w:font="Symbol" w:char="F0F1"/>
                        </w:r>
                        <w:r>
                          <w:rPr>
                            <w:rFonts w:ascii="Calibri" w:eastAsia="Calibri" w:hAnsi="Calibri"/>
                            <w:position w:val="-6"/>
                            <w:vertAlign w:val="subscript"/>
                          </w:rPr>
                          <w:t>,1</w:t>
                        </w:r>
                      </w:p>
                    </w:txbxContent>
                  </v:textbox>
                </v:shape>
                <v:shape id="Straight Arrow Connector 130" o:spid="_x0000_s1091" type="#_x0000_t32" style="position:absolute;left:14038;top:17098;width:0;height:27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JU4cYAAADcAAAADwAAAGRycy9kb3ducmV2LnhtbESPS2sCQRCE70L+w9ABL0FnoyBxdZSQ&#10;B+QS1I3gtdnpfeBOz2Zmopt/nz4EvHVT1VVfr7eD69SFQmw9G3icZqCIS29brg0cv94nT6BiQrbY&#10;eSYDvxRhu7kbrTG3/soHuhSpVhLCMUcDTUp9rnUsG3IYp74nFq3ywWGSNdTaBrxKuOv0LMsW2mHL&#10;0tBgTy8NlefixxnQ9WHuTm/VsPiswvJ1/7D77oudMeP74XkFKtGQbub/6w8r+HPBl2dkAr35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SVOHGAAAA3AAAAA8AAAAAAAAA&#10;AAAAAAAAoQIAAGRycy9kb3ducmV2LnhtbFBLBQYAAAAABAAEAPkAAACUAwAAAAA=&#10;" strokecolor="windowText" strokeweight=".5pt">
                  <v:stroke endarrow="block" joinstyle="miter"/>
                </v:shape>
                <v:shape id="Text Box 26" o:spid="_x0000_s1092" type="#_x0000_t202" style="position:absolute;left:10509;top:19247;width:6277;height:25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GiDcQA&#10;AADcAAAADwAAAGRycy9kb3ducmV2LnhtbERPS0vDQBC+C/0PyxR6s5tYkBK7LaIWevBRawt6G7Nj&#10;EszOht1pGv+9KxS8zcf3nMVqcK3qKcTGs4F8moEiLr1tuDKwf1tfzkFFQbbYeiYDPxRhtRxdLLCw&#10;/sSv1O+kUimEY4EGapGu0DqWNTmMU98RJ+7LB4eSYKi0DXhK4a7VV1l2rR02nBpq7OiupvJ7d3QG&#10;2vcYHj8z+ejvqyfZvujj4SF/NmYyHm5vQAkN8i8+uzc2zZ/l8PdMuk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Bog3EAAAA3AAAAA8AAAAAAAAAAAAAAAAAmAIAAGRycy9k&#10;b3ducmV2LnhtbFBLBQYAAAAABAAEAPUAAACJAwAAAAA=&#10;" filled="f" stroked="f" strokeweight=".5pt">
                  <v:textbox inset="0,0,0,0">
                    <w:txbxContent>
                      <w:p w14:paraId="39EDD9E3" w14:textId="49808B09" w:rsidR="00F572CD" w:rsidRDefault="00F572CD" w:rsidP="00122055">
                        <w:pPr>
                          <w:pStyle w:val="NormalWeb"/>
                          <w:spacing w:before="0" w:beforeAutospacing="0" w:after="160" w:afterAutospacing="0" w:line="252" w:lineRule="auto"/>
                          <w:jc w:val="center"/>
                        </w:pPr>
                        <w:r>
                          <w:rPr>
                            <w:rFonts w:ascii="Calibri" w:eastAsia="Calibri" w:hAnsi="Calibri"/>
                          </w:rPr>
                          <w:t>m&lt;2</w:t>
                        </w:r>
                        <w:r>
                          <w:rPr>
                            <w:rFonts w:ascii="Calibri" w:eastAsia="Calibri" w:hAnsi="Symbol"/>
                            <w:position w:val="-6"/>
                            <w:vertAlign w:val="subscript"/>
                          </w:rPr>
                          <w:sym w:font="Symbol" w:char="F0E1"/>
                        </w:r>
                        <w:r>
                          <w:rPr>
                            <w:rFonts w:ascii="Calibri" w:eastAsia="Calibri" w:hAnsi="Calibri"/>
                            <w:position w:val="-6"/>
                            <w:vertAlign w:val="subscript"/>
                          </w:rPr>
                          <w:t>id,2</w:t>
                        </w:r>
                        <w:r>
                          <w:rPr>
                            <w:rFonts w:ascii="Calibri" w:eastAsia="Calibri" w:hAnsi="Symbol"/>
                            <w:position w:val="-6"/>
                            <w:vertAlign w:val="subscript"/>
                          </w:rPr>
                          <w:sym w:font="Symbol" w:char="F0F1"/>
                        </w:r>
                        <w:r>
                          <w:rPr>
                            <w:rFonts w:ascii="Calibri" w:eastAsia="Calibri" w:hAnsi="Calibri"/>
                            <w:position w:val="-6"/>
                            <w:vertAlign w:val="subscript"/>
                          </w:rPr>
                          <w:t>,1</w:t>
                        </w:r>
                      </w:p>
                    </w:txbxContent>
                  </v:textbox>
                </v:shape>
                <v:shape id="Straight Arrow Connector 132" o:spid="_x0000_s1093" type="#_x0000_t32" style="position:absolute;left:6813;top:10722;width:36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vGTMMAAADcAAAADwAAAGRycy9kb3ducmV2LnhtbERPTWvCQBC9F/wPyxR6002tSBtdRYuF&#10;Cl40vfQ2ZsdsSHY2Zrcm/ntXEHqbx/uc+bK3tbhQ60vHCl5HCQji3OmSCwU/2dfwHYQPyBprx6Tg&#10;Sh6Wi8HTHFPtOt7T5RAKEUPYp6jAhNCkUvrckEU/cg1x5E6utRgibAupW+xiuK3lOEmm0mLJscFg&#10;Q5+G8urwZxV8HDfnXfVrktO6qju7Cdl2cs2UennuVzMQgfrwL364v3Wc/zaG+zPx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47xkzDAAAA3AAAAA8AAAAAAAAAAAAA&#10;AAAAoQIAAGRycy9kb3ducmV2LnhtbFBLBQYAAAAABAAEAPkAAACRAwAAAAA=&#10;" strokecolor="windowText" strokeweight=".5pt">
                  <v:stroke dashstyle="dash" endarrow="block" joinstyle="miter"/>
                </v:shape>
                <v:shape id="Straight Arrow Connector 133" o:spid="_x0000_s1094" type="#_x0000_t32" style="position:absolute;left:6591;top:19930;width:362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dj18MAAADcAAAADwAAAGRycy9kb3ducmV2LnhtbERPTWvCQBC9F/oflin0VjfVIhpdpRYF&#10;BS8aL97G7JgNyc6m2a2J/74rFHqbx/uc+bK3tbhR60vHCt4HCQji3OmSCwWnbPM2AeEDssbaMSm4&#10;k4fl4vlpjql2HR/odgyFiCHsU1RgQmhSKX1uyKIfuIY4clfXWgwRtoXULXYx3NZymCRjabHk2GCw&#10;oS9DeXX8sQqml/X3vjqb5Lqq6s6uQ7b7uGdKvb70nzMQgfrwL/5zb3WcPxrB45l4gV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3Y9fDAAAA3AAAAA8AAAAAAAAAAAAA&#10;AAAAoQIAAGRycy9kb3ducmV2LnhtbFBLBQYAAAAABAAEAPkAAACRAwAAAAA=&#10;" strokecolor="windowText" strokeweight=".5pt">
                  <v:stroke dashstyle="dash" endarrow="block" joinstyle="miter"/>
                </v:shape>
                <v:shape id="Straight Arrow Connector 134" o:spid="_x0000_s1095" type="#_x0000_t32" style="position:absolute;left:7693;top:6077;width:2746;height: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77o8MAAADcAAAADwAAAGRycy9kb3ducmV2LnhtbERPTWvCQBC9C/6HZQq91U1bERtdxRYL&#10;FryYeOltzI7ZkOxsmt2a+O/dQsHbPN7nLNeDbcSFOl85VvA8SUAQF05XXCo45p9PcxA+IGtsHJOC&#10;K3lYr8ajJaba9XygSxZKEUPYp6jAhNCmUvrCkEU/cS1x5M6usxgi7EqpO+xjuG3kS5LMpMWKY4PB&#10;lj4MFXX2axW8nbY/+/rbJOf3uuntNuRf02uu1OPDsFmACDSEu/jfvdNx/usU/p6JF8jV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6e+6PDAAAA3AAAAA8AAAAAAAAAAAAA&#10;AAAAoQIAAGRycy9kb3ducmV2LnhtbFBLBQYAAAAABAAEAPkAAACRAwAAAAA=&#10;" strokecolor="windowText" strokeweight=".5pt">
                  <v:stroke dashstyle="dash" endarrow="block" joinstyle="miter"/>
                </v:shape>
                <v:shape id="Straight Arrow Connector 136" o:spid="_x0000_s1096" type="#_x0000_t32" style="position:absolute;left:7375;top:15666;width:2763;height: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DAT8MAAADcAAAADwAAAGRycy9kb3ducmV2LnhtbERPTWvCQBC9C/0PyxS81U2riI2u0hYL&#10;Cl40Xnobs2M2JDubZrcm/ntXKHibx/ucxaq3tbhQ60vHCl5HCQji3OmSCwXH7PtlBsIHZI21Y1Jw&#10;JQ+r5dNggal2He/pcgiFiCHsU1RgQmhSKX1uyKIfuYY4cmfXWgwRtoXULXYx3NbyLUmm0mLJscFg&#10;Q1+G8urwZxW8n9a/u+rHJOfPqu7sOmTbyTVTavjcf8xBBOrDQ/zv3ug4fzyF+zPxArm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AwE/DAAAA3AAAAA8AAAAAAAAAAAAA&#10;AAAAoQIAAGRycy9kb3ducmV2LnhtbFBLBQYAAAAABAAEAPkAAACRAwAAAAA=&#10;" strokecolor="windowText" strokeweight=".5pt">
                  <v:stroke dashstyle="dash" endarrow="block" joinstyle="miter"/>
                </v:shape>
                <v:shape id="Straight Arrow Connector 137" o:spid="_x0000_s1097" type="#_x0000_t32" style="position:absolute;left:6349;top:7465;width:4138;height:25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0aosMAAADcAAAADwAAAGRycy9kb3ducmV2LnhtbERPTWvCQBC9F/wPywje6sYKqaSuokJo&#10;LD2obXMesmM2mJ0N2VXTf98tFHqbx/uc5XqwrbhR7xvHCmbTBARx5XTDtYLPj/xxAcIHZI2tY1Lw&#10;TR7Wq9HDEjPt7nyk2ynUIoawz1CBCaHLpPSVIYt+6jriyJ1dbzFE2NdS93iP4baVT0mSSosNxwaD&#10;He0MVZfT1SrY54dib+ZN8fXG72WZb9NXV6ZKTcbD5gVEoCH8i//chY7z58/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dGqLDAAAA3AAAAA8AAAAAAAAAAAAA&#10;AAAAoQIAAGRycy9kb3ducmV2LnhtbFBLBQYAAAAABAAEAPkAAACRAwAAAAA=&#10;" strokecolor="#0080ff" strokeweight=".5pt">
                  <v:stroke endarrow="block" joinstyle="miter"/>
                </v:shape>
                <v:shape id="Straight Arrow Connector 138" o:spid="_x0000_s1098" type="#_x0000_t32" style="position:absolute;left:6254;top:12068;width:3820;height:28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O0MUAAADcAAAADwAAAGRycy9kb3ducmV2LnhtbESPT0vDQBDF74LfYRnBm91oIUjstlQh&#10;mEoP9o85D9lpNpidDdm1jd++cxC8zfDevPebxWryvTrTGLvABh5nGSjiJtiOWwPHQ/nwDComZIt9&#10;YDLwSxFWy9ubBRY2XHhH531qlYRwLNCAS2kotI6NI49xFgZi0U5h9JhkHVttR7xIuO/1U5bl2mPH&#10;0uBwoDdHzff+xxvYlJ/Vxs276uuDt3Vdvubvoc6Nub+b1i+gEk3p3/x3XVnBnwutPCMT6OU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KO0MUAAADcAAAADwAAAAAAAAAA&#10;AAAAAAChAgAAZHJzL2Rvd25yZXYueG1sUEsFBgAAAAAEAAQA+QAAAJMDAAAAAA==&#10;" strokecolor="#0080ff" strokeweight=".5pt">
                  <v:stroke endarrow="block" joinstyle="miter"/>
                </v:shape>
                <v:shape id="Straight Arrow Connector 139" o:spid="_x0000_s1099" type="#_x0000_t32" style="position:absolute;left:6508;top:16894;width:3239;height:26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4rS8MAAADcAAAADwAAAGRycy9kb3ducmV2LnhtbERPTWvCQBC9F/wPywje6sYKoaauokJo&#10;LD2obXMesmM2mJ0N2VXTf98tFHqbx/uc5XqwrbhR7xvHCmbTBARx5XTDtYLPj/zxGYQPyBpbx6Tg&#10;mzysV6OHJWba3flIt1OoRQxhn6ECE0KXSekrQxb91HXEkTu73mKIsK+l7vEew20rn5IklRYbjg0G&#10;O9oZqi6nq1Wwzw/F3syb4uuN38sy36avrkyVmoyHzQuIQEP4F/+5Cx3nzxfw+0y8QK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OK0vDAAAA3AAAAA8AAAAAAAAAAAAA&#10;AAAAoQIAAGRycy9kb3ducmV2LnhtbFBLBQYAAAAABAAEAPkAAACRAwAAAAA=&#10;" strokecolor="#0080ff" strokeweight=".5pt">
                  <v:stroke endarrow="block" joinstyle="miter"/>
                </v:shape>
                <w10:anchorlock/>
              </v:group>
            </w:pict>
          </mc:Fallback>
        </mc:AlternateContent>
      </w:r>
    </w:p>
    <w:p w14:paraId="08382877" w14:textId="73F48793" w:rsidR="0096599D" w:rsidRDefault="0096599D">
      <w:pPr>
        <w:pStyle w:val="Body"/>
      </w:pPr>
      <w:r>
        <w:t>Without context</w:t>
      </w:r>
      <w:r w:rsidR="00126CF3">
        <w:t xml:space="preserve"> distinctions</w:t>
      </w:r>
      <w:r>
        <w:t>, the expression m&lt;3 is sequenced before A[m</w:t>
      </w:r>
      <w:proofErr w:type="gramStart"/>
      <w:r>
        <w:t>][</w:t>
      </w:r>
      <w:proofErr w:type="gramEnd"/>
      <w:r>
        <w:t xml:space="preserve">i] and </w:t>
      </w:r>
      <w:r>
        <w:rPr>
          <w:i/>
        </w:rPr>
        <w:t>vice-versa</w:t>
      </w:r>
      <w:r>
        <w:t xml:space="preserve">, resulting in arrows from every expression evaluation on the </w:t>
      </w:r>
      <w:r w:rsidR="00512A20">
        <w:t>left</w:t>
      </w:r>
      <w:r>
        <w:t xml:space="preserve"> to every expression evaluation on the </w:t>
      </w:r>
      <w:r w:rsidR="00512A20">
        <w:t>right</w:t>
      </w:r>
      <w:r w:rsidR="00126CF3">
        <w:t xml:space="preserve">, which </w:t>
      </w:r>
      <w:r w:rsidR="008D7489">
        <w:t>would imply</w:t>
      </w:r>
      <w:r w:rsidR="00126CF3">
        <w:t xml:space="preserve"> </w:t>
      </w:r>
      <w:r w:rsidR="00512A20">
        <w:t xml:space="preserve">serial execution order. </w:t>
      </w:r>
    </w:p>
    <w:p w14:paraId="1973B2B9" w14:textId="7E5E7EE2" w:rsidR="00D44833" w:rsidRDefault="00D44833">
      <w:pPr>
        <w:pStyle w:val="Body"/>
      </w:pPr>
      <w:r>
        <w:t>The difference in power between our rule 1 and the rules in N4237 can be summarized as:</w:t>
      </w:r>
    </w:p>
    <w:p w14:paraId="10AABD48" w14:textId="7BC904F8" w:rsidR="00D44833" w:rsidRDefault="00D44833" w:rsidP="00D44833">
      <w:pPr>
        <w:pStyle w:val="Body"/>
        <w:numPr>
          <w:ilvl w:val="0"/>
          <w:numId w:val="24"/>
        </w:numPr>
      </w:pPr>
      <w:r>
        <w:t xml:space="preserve">If a function </w:t>
      </w:r>
      <w:r w:rsidR="00361CC8">
        <w:t xml:space="preserve">executes </w:t>
      </w:r>
      <w:r>
        <w:t xml:space="preserve">no iteration statements and no </w:t>
      </w:r>
      <w:proofErr w:type="spellStart"/>
      <w:r>
        <w:t>gotos</w:t>
      </w:r>
      <w:proofErr w:type="spellEnd"/>
      <w:r>
        <w:t>, they are equivalent.</w:t>
      </w:r>
    </w:p>
    <w:p w14:paraId="22D599C4" w14:textId="0549C4DB" w:rsidR="00D44833" w:rsidRPr="0096599D" w:rsidRDefault="00D44833" w:rsidP="00D44833">
      <w:pPr>
        <w:pStyle w:val="Body"/>
        <w:numPr>
          <w:ilvl w:val="0"/>
          <w:numId w:val="24"/>
        </w:numPr>
      </w:pPr>
      <w:r>
        <w:t xml:space="preserve">If a function </w:t>
      </w:r>
      <w:r w:rsidR="00361CC8">
        <w:t xml:space="preserve">executes </w:t>
      </w:r>
      <w:r>
        <w:t xml:space="preserve">no iteration statements, but does </w:t>
      </w:r>
      <w:r w:rsidR="00AB35B7">
        <w:t xml:space="preserve">execute </w:t>
      </w:r>
      <w:proofErr w:type="spellStart"/>
      <w:r>
        <w:t>gotos</w:t>
      </w:r>
      <w:proofErr w:type="spellEnd"/>
      <w:r>
        <w:t>, our rules have more relaxed sequencing than N4237.</w:t>
      </w:r>
    </w:p>
    <w:p w14:paraId="721729F6" w14:textId="7A11CB63" w:rsidR="00D44833" w:rsidRDefault="00D44833" w:rsidP="00D44833">
      <w:pPr>
        <w:pStyle w:val="Body"/>
        <w:numPr>
          <w:ilvl w:val="0"/>
          <w:numId w:val="24"/>
        </w:numPr>
      </w:pPr>
      <w:r>
        <w:t xml:space="preserve">If a function </w:t>
      </w:r>
      <w:r w:rsidR="00361CC8">
        <w:t xml:space="preserve">executes </w:t>
      </w:r>
      <w:r>
        <w:t>iteration statements</w:t>
      </w:r>
      <w:r w:rsidR="00D16E25">
        <w:t xml:space="preserve">, </w:t>
      </w:r>
      <w:r w:rsidR="00AB35B7">
        <w:t xml:space="preserve">but </w:t>
      </w:r>
      <w:r>
        <w:t xml:space="preserve">no </w:t>
      </w:r>
      <w:proofErr w:type="spellStart"/>
      <w:r>
        <w:t>gotos</w:t>
      </w:r>
      <w:proofErr w:type="spellEnd"/>
      <w:r w:rsidR="00D16E25">
        <w:t>, and no switches that jump into iteration statements</w:t>
      </w:r>
      <w:r>
        <w:t>, our rules retain classic vector evaluation order, whereas N4237 requires serialization.</w:t>
      </w:r>
    </w:p>
    <w:p w14:paraId="6CBD6993" w14:textId="2E138557" w:rsidR="00057400" w:rsidRDefault="00D44833" w:rsidP="00057400">
      <w:pPr>
        <w:pStyle w:val="Body"/>
        <w:numPr>
          <w:ilvl w:val="0"/>
          <w:numId w:val="24"/>
        </w:numPr>
      </w:pPr>
      <w:r>
        <w:t xml:space="preserve">If a function </w:t>
      </w:r>
      <w:r w:rsidR="00361CC8">
        <w:t xml:space="preserve">executes </w:t>
      </w:r>
      <w:r>
        <w:t>iteration statements</w:t>
      </w:r>
      <w:r w:rsidR="00D16E25">
        <w:t>,</w:t>
      </w:r>
      <w:r>
        <w:t xml:space="preserve"> and </w:t>
      </w:r>
      <w:r w:rsidR="00D16E25">
        <w:t>switches that jump into iteration statements</w:t>
      </w:r>
      <w:r w:rsidR="00361CC8">
        <w:t xml:space="preserve"> or </w:t>
      </w:r>
      <w:proofErr w:type="spellStart"/>
      <w:r w:rsidR="00361CC8">
        <w:t>gotos</w:t>
      </w:r>
      <w:proofErr w:type="spellEnd"/>
      <w:r>
        <w:t>, our rules retain classic vector evaluation to some degree, whereas N4237 requires serialization.</w:t>
      </w:r>
    </w:p>
    <w:p w14:paraId="72621307" w14:textId="31B21562" w:rsidR="00FF2B06" w:rsidRDefault="00D45D13" w:rsidP="00FD2066">
      <w:pPr>
        <w:pStyle w:val="Heading2"/>
      </w:pPr>
      <w:proofErr w:type="spellStart"/>
      <w:r>
        <w:t>vec</w:t>
      </w:r>
      <w:r w:rsidR="00A35D68">
        <w:t>_off</w:t>
      </w:r>
      <w:proofErr w:type="spellEnd"/>
    </w:p>
    <w:p w14:paraId="1CBD2BB5" w14:textId="17EB1D8E" w:rsidR="00EE14E4" w:rsidRDefault="00A35D68" w:rsidP="00B5253E">
      <w:r>
        <w:t xml:space="preserve">It is sometimes useful to force serial </w:t>
      </w:r>
      <w:r w:rsidR="00E0303D">
        <w:t>sequencing</w:t>
      </w:r>
      <w:r>
        <w:t xml:space="preserve"> </w:t>
      </w:r>
      <w:r w:rsidR="00E0303D">
        <w:t>of</w:t>
      </w:r>
      <w:r>
        <w:t xml:space="preserve"> a region</w:t>
      </w:r>
      <w:r w:rsidR="00E0303D">
        <w:t xml:space="preserve"> of code</w:t>
      </w:r>
      <w:r>
        <w:t xml:space="preserve">.  </w:t>
      </w:r>
      <w:r w:rsidR="005416A6">
        <w:t xml:space="preserve">We define a template function </w:t>
      </w:r>
      <w:proofErr w:type="spellStart"/>
      <w:r w:rsidR="001D0546" w:rsidRPr="003C0866">
        <w:rPr>
          <w:rStyle w:val="Codeinline"/>
        </w:rPr>
        <w:t>vec</w:t>
      </w:r>
      <w:r w:rsidR="005416A6" w:rsidRPr="003C0866">
        <w:rPr>
          <w:rStyle w:val="Codeinline"/>
        </w:rPr>
        <w:t>_off</w:t>
      </w:r>
      <w:proofErr w:type="spellEnd"/>
      <w:r w:rsidR="005416A6">
        <w:t xml:space="preserve"> for this purpose.  Here is an example: </w:t>
      </w:r>
    </w:p>
    <w:p w14:paraId="56322698" w14:textId="77777777" w:rsidR="005416A6" w:rsidRDefault="005416A6" w:rsidP="00EE14E4">
      <w:pPr>
        <w:pStyle w:val="Code"/>
        <w:ind w:left="720"/>
      </w:pPr>
      <w:proofErr w:type="gramStart"/>
      <w:r>
        <w:t>extern</w:t>
      </w:r>
      <w:proofErr w:type="gramEnd"/>
      <w:r>
        <w:t xml:space="preserve"> int* p;</w:t>
      </w:r>
    </w:p>
    <w:p w14:paraId="7443098E" w14:textId="31D998F8" w:rsidR="00EE14E4" w:rsidRDefault="00EE14E4" w:rsidP="00EE14E4">
      <w:pPr>
        <w:pStyle w:val="Code"/>
        <w:ind w:left="720"/>
      </w:pPr>
      <w:proofErr w:type="spellStart"/>
      <w:r>
        <w:t>for_</w:t>
      </w:r>
      <w:proofErr w:type="gramStart"/>
      <w:r>
        <w:t>loop</w:t>
      </w:r>
      <w:proofErr w:type="spellEnd"/>
      <w:r>
        <w:t>(</w:t>
      </w:r>
      <w:proofErr w:type="gramEnd"/>
      <w:r>
        <w:t xml:space="preserve"> </w:t>
      </w:r>
      <w:proofErr w:type="spellStart"/>
      <w:r w:rsidR="00D45D13">
        <w:rPr>
          <w:b/>
        </w:rPr>
        <w:t>vec</w:t>
      </w:r>
      <w:proofErr w:type="spellEnd"/>
      <w:r>
        <w:t>, 0, n, [&amp;](int i) {</w:t>
      </w:r>
    </w:p>
    <w:p w14:paraId="4AD28931" w14:textId="30CDE3DF" w:rsidR="00EE14E4" w:rsidRDefault="00EE14E4" w:rsidP="00EE14E4">
      <w:pPr>
        <w:pStyle w:val="Code"/>
        <w:ind w:left="720"/>
      </w:pPr>
      <w:r>
        <w:t xml:space="preserve">    </w:t>
      </w:r>
      <w:proofErr w:type="gramStart"/>
      <w:r>
        <w:t>y[</w:t>
      </w:r>
      <w:proofErr w:type="gramEnd"/>
      <w:r>
        <w:t>i] += y[i+1];</w:t>
      </w:r>
    </w:p>
    <w:p w14:paraId="04CBD47B" w14:textId="711537CF" w:rsidR="00EE14E4" w:rsidRDefault="00EE14E4" w:rsidP="00EE14E4">
      <w:pPr>
        <w:pStyle w:val="Code"/>
        <w:ind w:left="720"/>
      </w:pPr>
      <w:r>
        <w:t xml:space="preserve">    </w:t>
      </w:r>
      <w:proofErr w:type="gramStart"/>
      <w:r>
        <w:t>if(</w:t>
      </w:r>
      <w:proofErr w:type="gramEnd"/>
      <w:r>
        <w:t>y[i]&lt;0) {</w:t>
      </w:r>
    </w:p>
    <w:p w14:paraId="348FDB17" w14:textId="03CE2768" w:rsidR="005416A6" w:rsidRDefault="00EE14E4" w:rsidP="00EE14E4">
      <w:pPr>
        <w:pStyle w:val="Code"/>
        <w:ind w:left="720"/>
      </w:pPr>
      <w:r>
        <w:t xml:space="preserve">        </w:t>
      </w:r>
      <w:proofErr w:type="spellStart"/>
      <w:r w:rsidR="0042473F">
        <w:t>vec</w:t>
      </w:r>
      <w:r>
        <w:t>_</w:t>
      </w:r>
      <w:proofErr w:type="gramStart"/>
      <w:r>
        <w:t>off</w:t>
      </w:r>
      <w:proofErr w:type="spellEnd"/>
      <w:r>
        <w:t>(</w:t>
      </w:r>
      <w:proofErr w:type="gramEnd"/>
      <w:r w:rsidR="005416A6">
        <w:t>[]{</w:t>
      </w:r>
    </w:p>
    <w:p w14:paraId="4CFE8DBA" w14:textId="67201E2A" w:rsidR="005416A6" w:rsidRDefault="005416A6">
      <w:pPr>
        <w:pStyle w:val="Code"/>
        <w:ind w:left="720"/>
      </w:pPr>
      <w:r>
        <w:t xml:space="preserve">            *p++ = i;</w:t>
      </w:r>
    </w:p>
    <w:p w14:paraId="09F6B61B" w14:textId="1AC36744" w:rsidR="00EE14E4" w:rsidRDefault="005416A6">
      <w:pPr>
        <w:pStyle w:val="Code"/>
        <w:ind w:left="720"/>
      </w:pPr>
      <w:r>
        <w:t xml:space="preserve">        });</w:t>
      </w:r>
    </w:p>
    <w:p w14:paraId="7E5DD730" w14:textId="640E0C32" w:rsidR="00EE14E4" w:rsidRDefault="00EE14E4" w:rsidP="00EE14E4">
      <w:pPr>
        <w:pStyle w:val="Code"/>
        <w:ind w:left="720"/>
      </w:pPr>
      <w:r>
        <w:t xml:space="preserve">    }</w:t>
      </w:r>
    </w:p>
    <w:p w14:paraId="09E5F957" w14:textId="65ABA452" w:rsidR="00EE14E4" w:rsidRDefault="00EE14E4" w:rsidP="00EE14E4">
      <w:pPr>
        <w:pStyle w:val="Code"/>
        <w:ind w:left="720"/>
      </w:pPr>
      <w:r>
        <w:t>});</w:t>
      </w:r>
    </w:p>
    <w:p w14:paraId="4C329D68" w14:textId="3790AE7D" w:rsidR="00EE14E4" w:rsidRDefault="005416A6" w:rsidP="00B5253E">
      <w:pPr>
        <w:pStyle w:val="Body"/>
      </w:pPr>
      <w:r>
        <w:t xml:space="preserve">The updates </w:t>
      </w:r>
      <w:r>
        <w:rPr>
          <w:rStyle w:val="Codeinline"/>
        </w:rPr>
        <w:t>*p++=</w:t>
      </w:r>
      <w:r w:rsidRPr="00B5253E">
        <w:rPr>
          <w:rStyle w:val="Codeinline"/>
        </w:rPr>
        <w:t>i</w:t>
      </w:r>
      <w:r>
        <w:t xml:space="preserve"> will occur in the same order as if the policy were </w:t>
      </w:r>
      <w:r w:rsidRPr="00B5253E">
        <w:rPr>
          <w:rStyle w:val="Codeinline"/>
        </w:rPr>
        <w:t>seq</w:t>
      </w:r>
      <w:r>
        <w:t>.</w:t>
      </w:r>
    </w:p>
    <w:p w14:paraId="516197D4" w14:textId="16CA74EF" w:rsidR="00E0303D" w:rsidRDefault="00E0303D" w:rsidP="00FD2066">
      <w:r>
        <w:t xml:space="preserve">The syntactic definition of </w:t>
      </w:r>
      <w:proofErr w:type="spellStart"/>
      <w:r w:rsidR="001D0546">
        <w:rPr>
          <w:rStyle w:val="Codeinline"/>
        </w:rPr>
        <w:t>vec</w:t>
      </w:r>
      <w:r w:rsidRPr="002921D0">
        <w:rPr>
          <w:rStyle w:val="Codeinline"/>
        </w:rPr>
        <w:t>_off</w:t>
      </w:r>
      <w:proofErr w:type="spellEnd"/>
      <w:r>
        <w:t xml:space="preserve"> is:</w:t>
      </w:r>
    </w:p>
    <w:p w14:paraId="36C06369" w14:textId="77777777" w:rsidR="00E0303D" w:rsidRPr="00E0303D" w:rsidRDefault="00E0303D" w:rsidP="00B5253E">
      <w:pPr>
        <w:pStyle w:val="Code"/>
        <w:ind w:left="720"/>
      </w:pPr>
      <w:proofErr w:type="gramStart"/>
      <w:r w:rsidRPr="00E0303D">
        <w:t>template&lt;</w:t>
      </w:r>
      <w:proofErr w:type="spellStart"/>
      <w:proofErr w:type="gramEnd"/>
      <w:r w:rsidRPr="00E0303D">
        <w:t>typename</w:t>
      </w:r>
      <w:proofErr w:type="spellEnd"/>
      <w:r w:rsidRPr="00E0303D">
        <w:t xml:space="preserve"> F&gt;</w:t>
      </w:r>
    </w:p>
    <w:p w14:paraId="0DB28139" w14:textId="6FF4B87B" w:rsidR="00E0303D" w:rsidRPr="00E0303D" w:rsidRDefault="00E0303D" w:rsidP="00B5253E">
      <w:pPr>
        <w:pStyle w:val="Code"/>
        <w:ind w:left="720"/>
      </w:pPr>
      <w:proofErr w:type="gramStart"/>
      <w:r w:rsidRPr="00E0303D">
        <w:lastRenderedPageBreak/>
        <w:t>void</w:t>
      </w:r>
      <w:proofErr w:type="gramEnd"/>
      <w:r w:rsidRPr="00E0303D">
        <w:t xml:space="preserve"> </w:t>
      </w:r>
      <w:proofErr w:type="spellStart"/>
      <w:r w:rsidR="001D0546">
        <w:t>vec</w:t>
      </w:r>
      <w:r w:rsidRPr="00E0303D">
        <w:t>_off</w:t>
      </w:r>
      <w:proofErr w:type="spellEnd"/>
      <w:r w:rsidRPr="00E0303D">
        <w:t>( F&amp;&amp; f ) {f();}</w:t>
      </w:r>
    </w:p>
    <w:p w14:paraId="15F382C4" w14:textId="7B09E2DC" w:rsidR="00A35D68" w:rsidRDefault="00DD6272" w:rsidP="00B5253E">
      <w:pPr>
        <w:pStyle w:val="Body"/>
      </w:pPr>
      <w:proofErr w:type="gramStart"/>
      <w:r>
        <w:t>but</w:t>
      </w:r>
      <w:proofErr w:type="gramEnd"/>
      <w:r>
        <w:t xml:space="preserve"> subject to a sequenced-before </w:t>
      </w:r>
      <w:r w:rsidR="00EE14E4">
        <w:t>variant of our rule 2</w:t>
      </w:r>
      <w:r w:rsidR="005416A6">
        <w:t xml:space="preserve">, </w:t>
      </w:r>
      <w:r>
        <w:t>where</w:t>
      </w:r>
      <w:r w:rsidR="005416A6">
        <w:t xml:space="preserve"> </w:t>
      </w:r>
      <w:r w:rsidR="00E0303D">
        <w:t>an</w:t>
      </w:r>
      <w:r w:rsidR="005416A6">
        <w:t xml:space="preserve"> entire call </w:t>
      </w:r>
      <w:r w:rsidR="00E0303D">
        <w:t xml:space="preserve">to </w:t>
      </w:r>
      <w:proofErr w:type="spellStart"/>
      <w:r w:rsidR="001D0546">
        <w:rPr>
          <w:rStyle w:val="Codeinline"/>
        </w:rPr>
        <w:t>vec</w:t>
      </w:r>
      <w:r w:rsidR="00E0303D" w:rsidRPr="00B5253E">
        <w:rPr>
          <w:rStyle w:val="Codeinline"/>
        </w:rPr>
        <w:t>_off</w:t>
      </w:r>
      <w:proofErr w:type="spellEnd"/>
      <w:r w:rsidR="00E0303D">
        <w:t xml:space="preserve"> </w:t>
      </w:r>
      <w:r>
        <w:t>acts</w:t>
      </w:r>
      <w:r w:rsidR="005416A6">
        <w:t xml:space="preserve"> as a “direct side effect”.  </w:t>
      </w:r>
      <w:r w:rsidR="00EE14E4">
        <w:t xml:space="preserve">Using the notation and assumption i&lt;j from the other two rules, the semantics of </w:t>
      </w:r>
      <w:proofErr w:type="spellStart"/>
      <w:r w:rsidR="0042473F" w:rsidRPr="0042473F">
        <w:rPr>
          <w:rStyle w:val="Codeinline"/>
        </w:rPr>
        <w:t>vec</w:t>
      </w:r>
      <w:r w:rsidR="00EE14E4" w:rsidRPr="0042473F">
        <w:rPr>
          <w:rStyle w:val="Codeinline"/>
        </w:rPr>
        <w:t>_off</w:t>
      </w:r>
      <w:proofErr w:type="spellEnd"/>
      <w:r w:rsidR="00EE14E4">
        <w:t xml:space="preserve"> are:</w:t>
      </w:r>
    </w:p>
    <w:p w14:paraId="189C30FC" w14:textId="455118A5" w:rsidR="00DD6272" w:rsidRPr="002921D0" w:rsidRDefault="00A35D68" w:rsidP="00B5253E">
      <w:pPr>
        <w:pStyle w:val="ListParagraph"/>
        <w:numPr>
          <w:ilvl w:val="0"/>
          <w:numId w:val="19"/>
        </w:numPr>
        <w:spacing w:after="200" w:line="276" w:lineRule="auto"/>
        <w:contextualSpacing/>
        <w:rPr>
          <w:rFonts w:asciiTheme="minorHAnsi" w:hAnsiTheme="minorHAnsi"/>
        </w:rPr>
      </w:pPr>
      <w:r w:rsidRPr="002921D0">
        <w:rPr>
          <w:rFonts w:asciiTheme="minorHAnsi" w:hAnsiTheme="minorHAnsi"/>
        </w:rPr>
        <w:t xml:space="preserve">For every </w:t>
      </w:r>
      <w:r w:rsidR="00EE14E4" w:rsidRPr="002921D0">
        <w:rPr>
          <w:rFonts w:asciiTheme="minorHAnsi" w:hAnsiTheme="minorHAnsi"/>
        </w:rPr>
        <w:t>call</w:t>
      </w:r>
      <w:r w:rsidRPr="002921D0">
        <w:rPr>
          <w:rFonts w:asciiTheme="minorHAnsi" w:hAnsiTheme="minorHAnsi"/>
        </w:rPr>
        <w:t xml:space="preserve"> X</w:t>
      </w:r>
      <w:r w:rsidR="00EE14E4" w:rsidRPr="002921D0">
        <w:rPr>
          <w:rFonts w:asciiTheme="minorHAnsi" w:hAnsiTheme="minorHAnsi"/>
        </w:rPr>
        <w:t xml:space="preserve"> of </w:t>
      </w:r>
      <w:proofErr w:type="spellStart"/>
      <w:r w:rsidR="001D0546">
        <w:rPr>
          <w:rStyle w:val="Codeinline"/>
        </w:rPr>
        <w:t>vec</w:t>
      </w:r>
      <w:r w:rsidR="00EE14E4" w:rsidRPr="002921D0">
        <w:rPr>
          <w:rStyle w:val="Codeinline"/>
        </w:rPr>
        <w:t>_off</w:t>
      </w:r>
      <w:proofErr w:type="spellEnd"/>
      <w:r w:rsidRPr="002921D0">
        <w:rPr>
          <w:rFonts w:asciiTheme="minorHAnsi" w:hAnsiTheme="minorHAnsi"/>
        </w:rPr>
        <w:t xml:space="preserve">, </w:t>
      </w:r>
      <w:r w:rsidR="00EE14E4" w:rsidRPr="002921D0">
        <w:rPr>
          <w:rFonts w:asciiTheme="minorHAnsi" w:hAnsiTheme="minorHAnsi"/>
        </w:rPr>
        <w:t xml:space="preserve">the invocation </w:t>
      </w:r>
      <w:proofErr w:type="spellStart"/>
      <w:r w:rsidRPr="002921D0">
        <w:rPr>
          <w:rFonts w:asciiTheme="minorHAnsi" w:hAnsiTheme="minorHAnsi"/>
        </w:rPr>
        <w:t>X</w:t>
      </w:r>
      <w:r w:rsidRPr="002921D0">
        <w:rPr>
          <w:rFonts w:asciiTheme="minorHAnsi" w:hAnsiTheme="minorHAnsi"/>
          <w:vertAlign w:val="subscript"/>
        </w:rPr>
        <w:t>c</w:t>
      </w:r>
      <w:proofErr w:type="gramStart"/>
      <w:r w:rsidRPr="002921D0">
        <w:rPr>
          <w:rFonts w:asciiTheme="minorHAnsi" w:hAnsiTheme="minorHAnsi"/>
          <w:vertAlign w:val="subscript"/>
        </w:rPr>
        <w:t>,i</w:t>
      </w:r>
      <w:proofErr w:type="spellEnd"/>
      <w:proofErr w:type="gramEnd"/>
      <w:r w:rsidRPr="002921D0">
        <w:rPr>
          <w:rFonts w:asciiTheme="minorHAnsi" w:hAnsiTheme="minorHAnsi"/>
        </w:rPr>
        <w:t xml:space="preserve"> </w:t>
      </w:r>
      <w:r w:rsidR="00EE14E4" w:rsidRPr="002921D0">
        <w:rPr>
          <w:rFonts w:asciiTheme="minorHAnsi" w:hAnsiTheme="minorHAnsi"/>
        </w:rPr>
        <w:t>is</w:t>
      </w:r>
      <w:r w:rsidRPr="002921D0">
        <w:rPr>
          <w:rFonts w:asciiTheme="minorHAnsi" w:hAnsiTheme="minorHAnsi"/>
        </w:rPr>
        <w:t xml:space="preserve"> sequenced before </w:t>
      </w:r>
      <w:r w:rsidR="00EE14E4" w:rsidRPr="002921D0">
        <w:rPr>
          <w:rFonts w:asciiTheme="minorHAnsi" w:hAnsiTheme="minorHAnsi"/>
        </w:rPr>
        <w:t>the invocation</w:t>
      </w:r>
      <w:r w:rsidRPr="002921D0">
        <w:rPr>
          <w:rFonts w:asciiTheme="minorHAnsi" w:hAnsiTheme="minorHAnsi"/>
        </w:rPr>
        <w:t xml:space="preserve"> </w:t>
      </w:r>
      <w:proofErr w:type="spellStart"/>
      <w:r w:rsidRPr="002921D0">
        <w:rPr>
          <w:rFonts w:asciiTheme="minorHAnsi" w:hAnsiTheme="minorHAnsi"/>
        </w:rPr>
        <w:t>X</w:t>
      </w:r>
      <w:r w:rsidRPr="002921D0">
        <w:rPr>
          <w:rFonts w:asciiTheme="minorHAnsi" w:hAnsiTheme="minorHAnsi"/>
          <w:vertAlign w:val="subscript"/>
        </w:rPr>
        <w:t>c,j</w:t>
      </w:r>
      <w:proofErr w:type="spellEnd"/>
      <w:r w:rsidRPr="002921D0">
        <w:rPr>
          <w:rFonts w:asciiTheme="minorHAnsi" w:hAnsiTheme="minorHAnsi"/>
        </w:rPr>
        <w:t>, if both are evaluated.</w:t>
      </w:r>
    </w:p>
    <w:p w14:paraId="15134047" w14:textId="1D45FDD5" w:rsidR="00065608" w:rsidRDefault="00065608" w:rsidP="00B5253E">
      <w:pPr>
        <w:pStyle w:val="Heading2"/>
      </w:pPr>
      <w:r>
        <w:t>Extensibility of Policies</w:t>
      </w:r>
    </w:p>
    <w:p w14:paraId="370AC3A1" w14:textId="616A14DC" w:rsidR="00F82CAC" w:rsidRDefault="00F82CAC">
      <w:r>
        <w:t xml:space="preserve">Though we don’t propose it for standardization at this time, we note that </w:t>
      </w:r>
      <w:proofErr w:type="spellStart"/>
      <w:r w:rsidR="008943F6">
        <w:rPr>
          <w:rStyle w:val="Codeinline"/>
        </w:rPr>
        <w:t>vector</w:t>
      </w:r>
      <w:r w:rsidRPr="00B5253E">
        <w:rPr>
          <w:rStyle w:val="Codeinline"/>
        </w:rPr>
        <w:t>_execution_policy</w:t>
      </w:r>
      <w:proofErr w:type="spellEnd"/>
      <w:r>
        <w:t xml:space="preserve"> could be </w:t>
      </w:r>
      <w:proofErr w:type="spellStart"/>
      <w:r>
        <w:t>subclassed</w:t>
      </w:r>
      <w:proofErr w:type="spellEnd"/>
      <w:r>
        <w:t xml:space="preserve"> to provide additional information from the programmer to the compiler.  Providing this information as static </w:t>
      </w:r>
      <w:proofErr w:type="spellStart"/>
      <w:r>
        <w:t>const</w:t>
      </w:r>
      <w:proofErr w:type="spellEnd"/>
      <w:r>
        <w:t xml:space="preserve"> member</w:t>
      </w:r>
      <w:r w:rsidR="003739CB">
        <w:t xml:space="preserve"> of integral type</w:t>
      </w:r>
      <w:r>
        <w:t xml:space="preserve"> would enable cognizant compilers to </w:t>
      </w:r>
      <w:r w:rsidR="003739CB">
        <w:t>find</w:t>
      </w:r>
      <w:r>
        <w:t xml:space="preserve"> it a compile time, as in the following examp</w:t>
      </w:r>
      <w:r w:rsidR="003739CB">
        <w:t>l</w:t>
      </w:r>
      <w:r>
        <w:t>e:</w:t>
      </w:r>
    </w:p>
    <w:p w14:paraId="4D57DC6E" w14:textId="3CB1243A" w:rsidR="00F82CAC" w:rsidRPr="001952FE" w:rsidRDefault="00F82CAC" w:rsidP="00B5253E">
      <w:pPr>
        <w:pStyle w:val="Code"/>
        <w:ind w:left="720"/>
      </w:pPr>
      <w:proofErr w:type="gramStart"/>
      <w:r w:rsidRPr="001952FE">
        <w:t>struct</w:t>
      </w:r>
      <w:proofErr w:type="gramEnd"/>
      <w:r w:rsidRPr="001952FE">
        <w:t xml:space="preserve"> </w:t>
      </w:r>
      <w:proofErr w:type="spellStart"/>
      <w:r w:rsidRPr="001952FE">
        <w:t>my_policy</w:t>
      </w:r>
      <w:proofErr w:type="spellEnd"/>
      <w:r w:rsidRPr="001952FE">
        <w:t xml:space="preserve">: </w:t>
      </w:r>
      <w:proofErr w:type="spellStart"/>
      <w:r w:rsidR="008943F6">
        <w:t>vector</w:t>
      </w:r>
      <w:r w:rsidRPr="001952FE">
        <w:t>_execution_policy</w:t>
      </w:r>
      <w:proofErr w:type="spellEnd"/>
      <w:r w:rsidRPr="001952FE">
        <w:t xml:space="preserve"> {</w:t>
      </w:r>
    </w:p>
    <w:p w14:paraId="3EB052BC" w14:textId="0CB31F5B" w:rsidR="00F82CAC" w:rsidRPr="001952FE" w:rsidRDefault="00F82CAC" w:rsidP="00B5253E">
      <w:pPr>
        <w:pStyle w:val="Code"/>
        <w:ind w:left="720"/>
      </w:pPr>
      <w:r w:rsidRPr="001952FE">
        <w:t xml:space="preserve">    </w:t>
      </w:r>
      <w:proofErr w:type="gramStart"/>
      <w:r w:rsidRPr="001952FE">
        <w:t>static</w:t>
      </w:r>
      <w:proofErr w:type="gramEnd"/>
      <w:r w:rsidRPr="001952FE">
        <w:t xml:space="preserve"> </w:t>
      </w:r>
      <w:proofErr w:type="spellStart"/>
      <w:r w:rsidRPr="001952FE">
        <w:t>const</w:t>
      </w:r>
      <w:proofErr w:type="spellEnd"/>
      <w:r w:rsidRPr="001952FE">
        <w:t xml:space="preserve"> int </w:t>
      </w:r>
      <w:proofErr w:type="spellStart"/>
      <w:r w:rsidRPr="00B5253E">
        <w:rPr>
          <w:b/>
        </w:rPr>
        <w:t>safelen</w:t>
      </w:r>
      <w:proofErr w:type="spellEnd"/>
      <w:r w:rsidRPr="001952FE">
        <w:t xml:space="preserve"> = </w:t>
      </w:r>
      <w:r w:rsidR="00212CE5">
        <w:t>8</w:t>
      </w:r>
      <w:r w:rsidRPr="001952FE">
        <w:t>;</w:t>
      </w:r>
    </w:p>
    <w:p w14:paraId="0D62C9EC" w14:textId="77777777" w:rsidR="00F82CAC" w:rsidRPr="001952FE" w:rsidRDefault="00F82CAC" w:rsidP="00B5253E">
      <w:pPr>
        <w:pStyle w:val="Code"/>
        <w:ind w:left="720"/>
      </w:pPr>
      <w:r w:rsidRPr="001952FE">
        <w:t xml:space="preserve">    </w:t>
      </w:r>
      <w:proofErr w:type="gramStart"/>
      <w:r w:rsidRPr="001952FE">
        <w:t>static</w:t>
      </w:r>
      <w:proofErr w:type="gramEnd"/>
      <w:r w:rsidRPr="001952FE">
        <w:t xml:space="preserve"> </w:t>
      </w:r>
      <w:proofErr w:type="spellStart"/>
      <w:r w:rsidRPr="001952FE">
        <w:t>const</w:t>
      </w:r>
      <w:proofErr w:type="spellEnd"/>
      <w:r w:rsidRPr="001952FE">
        <w:t xml:space="preserve"> bool </w:t>
      </w:r>
      <w:proofErr w:type="spellStart"/>
      <w:r w:rsidRPr="00B5253E">
        <w:rPr>
          <w:b/>
        </w:rPr>
        <w:t>vectorize_remainder</w:t>
      </w:r>
      <w:proofErr w:type="spellEnd"/>
      <w:r w:rsidRPr="001952FE">
        <w:t xml:space="preserve"> = true;</w:t>
      </w:r>
    </w:p>
    <w:p w14:paraId="21E90B1F" w14:textId="77777777" w:rsidR="00F82CAC" w:rsidRPr="00B5253E" w:rsidRDefault="00F82CAC" w:rsidP="00B5253E">
      <w:pPr>
        <w:pStyle w:val="Code"/>
        <w:ind w:left="720"/>
      </w:pPr>
      <w:r w:rsidRPr="00B5253E">
        <w:t>};</w:t>
      </w:r>
    </w:p>
    <w:p w14:paraId="3BB765F3" w14:textId="77777777" w:rsidR="00F82CAC" w:rsidRPr="00B5253E" w:rsidRDefault="00F82CAC" w:rsidP="00B5253E">
      <w:pPr>
        <w:pStyle w:val="Code"/>
        <w:ind w:left="720"/>
      </w:pPr>
    </w:p>
    <w:p w14:paraId="6D5BB92A" w14:textId="77777777" w:rsidR="00F82CAC" w:rsidRPr="00B5253E" w:rsidRDefault="00F82CAC" w:rsidP="00B5253E">
      <w:pPr>
        <w:pStyle w:val="Code"/>
        <w:ind w:left="720"/>
      </w:pPr>
      <w:proofErr w:type="spellStart"/>
      <w:r w:rsidRPr="00B5253E">
        <w:t>for_</w:t>
      </w:r>
      <w:proofErr w:type="gramStart"/>
      <w:r w:rsidRPr="00B5253E">
        <w:t>loop</w:t>
      </w:r>
      <w:proofErr w:type="spellEnd"/>
      <w:r w:rsidRPr="00B5253E">
        <w:t>(</w:t>
      </w:r>
      <w:proofErr w:type="gramEnd"/>
      <w:r w:rsidRPr="00B5253E">
        <w:t xml:space="preserve"> </w:t>
      </w:r>
      <w:proofErr w:type="spellStart"/>
      <w:r w:rsidRPr="00B5253E">
        <w:t>my_policy</w:t>
      </w:r>
      <w:proofErr w:type="spellEnd"/>
      <w:r w:rsidRPr="00B5253E">
        <w:t>(), 0, 1912, [&amp;](int i) {</w:t>
      </w:r>
    </w:p>
    <w:p w14:paraId="72DB5F57" w14:textId="77777777" w:rsidR="00F82CAC" w:rsidRPr="001952FE" w:rsidRDefault="00F82CAC" w:rsidP="00B5253E">
      <w:pPr>
        <w:pStyle w:val="Code"/>
        <w:ind w:left="720"/>
      </w:pPr>
      <w:r w:rsidRPr="00B5253E">
        <w:t xml:space="preserve">    </w:t>
      </w:r>
      <w:proofErr w:type="gramStart"/>
      <w:r w:rsidRPr="00B5253E">
        <w:rPr>
          <w:bCs/>
        </w:rPr>
        <w:t>Z[</w:t>
      </w:r>
      <w:proofErr w:type="gramEnd"/>
      <w:r w:rsidRPr="00B5253E">
        <w:rPr>
          <w:bCs/>
        </w:rPr>
        <w:t>i+8] = Z[i]*A;</w:t>
      </w:r>
    </w:p>
    <w:p w14:paraId="05CEDF8A" w14:textId="681B8467" w:rsidR="00F82CAC" w:rsidRPr="001952FE" w:rsidRDefault="00F82CAC" w:rsidP="00B5253E">
      <w:pPr>
        <w:pStyle w:val="Code"/>
        <w:ind w:left="720"/>
      </w:pPr>
      <w:r w:rsidRPr="001952FE">
        <w:t>});</w:t>
      </w:r>
    </w:p>
    <w:p w14:paraId="1AA3F9FA" w14:textId="545F5600" w:rsidR="00F82CAC" w:rsidRDefault="00F82CAC" w:rsidP="00B5253E">
      <w:pPr>
        <w:pStyle w:val="Body"/>
      </w:pPr>
      <w:r>
        <w:t xml:space="preserve">Here, </w:t>
      </w:r>
      <w:proofErr w:type="spellStart"/>
      <w:r w:rsidRPr="00072F55">
        <w:rPr>
          <w:rStyle w:val="Codeinline"/>
        </w:rPr>
        <w:t>safelen</w:t>
      </w:r>
      <w:proofErr w:type="spellEnd"/>
      <w:r>
        <w:t xml:space="preserve"> is a </w:t>
      </w:r>
      <w:r>
        <w:rPr>
          <w:i/>
        </w:rPr>
        <w:t xml:space="preserve">semantic </w:t>
      </w:r>
      <w:r>
        <w:t>piece of information</w:t>
      </w:r>
      <w:r w:rsidR="003739CB">
        <w:t xml:space="preserve">, similar to a </w:t>
      </w:r>
      <w:proofErr w:type="spellStart"/>
      <w:r w:rsidR="003739CB" w:rsidRPr="00072F55">
        <w:rPr>
          <w:rStyle w:val="Codeinline"/>
        </w:rPr>
        <w:t>safelen</w:t>
      </w:r>
      <w:proofErr w:type="spellEnd"/>
      <w:r>
        <w:t xml:space="preserve"> </w:t>
      </w:r>
      <w:r w:rsidR="003739CB">
        <w:t xml:space="preserve">clause in OpenMP 4.0, </w:t>
      </w:r>
      <w:r>
        <w:t>that says t</w:t>
      </w:r>
      <w:r w:rsidR="009E1E61">
        <w:t xml:space="preserve">hat </w:t>
      </w:r>
      <w:r w:rsidR="003739CB">
        <w:t>the (i+</w:t>
      </w:r>
      <w:r w:rsidR="00D6010A">
        <w:t>9</w:t>
      </w:r>
      <w:proofErr w:type="gramStart"/>
      <w:r w:rsidR="003739CB">
        <w:t>)</w:t>
      </w:r>
      <w:proofErr w:type="spellStart"/>
      <w:r w:rsidR="003739CB" w:rsidRPr="008A06F3">
        <w:t>th</w:t>
      </w:r>
      <w:proofErr w:type="spellEnd"/>
      <w:proofErr w:type="gramEnd"/>
      <w:r w:rsidR="00D6010A">
        <w:rPr>
          <w:rStyle w:val="FootnoteReference"/>
        </w:rPr>
        <w:footnoteReference w:id="7"/>
      </w:r>
      <w:r w:rsidR="003739CB">
        <w:t xml:space="preserve"> application of the function cannot start until the </w:t>
      </w:r>
      <w:proofErr w:type="spellStart"/>
      <w:r w:rsidR="003739CB">
        <w:t>ith</w:t>
      </w:r>
      <w:proofErr w:type="spellEnd"/>
      <w:r w:rsidR="003739CB">
        <w:t xml:space="preserve"> and prior applications complete.  For programmers to rely on this in portable code would require standardizing it.</w:t>
      </w:r>
    </w:p>
    <w:p w14:paraId="2DA542F7" w14:textId="41B591AD" w:rsidR="003739CB" w:rsidRDefault="003739CB">
      <w:r>
        <w:t xml:space="preserve">In contrast, </w:t>
      </w:r>
      <w:proofErr w:type="spellStart"/>
      <w:r w:rsidRPr="002921D0">
        <w:rPr>
          <w:rStyle w:val="Codeinline"/>
        </w:rPr>
        <w:t>vectorize_remainder</w:t>
      </w:r>
      <w:proofErr w:type="spellEnd"/>
      <w:r>
        <w:t xml:space="preserve"> is a performance hint, and could remain vendor specific.</w:t>
      </w:r>
    </w:p>
    <w:p w14:paraId="7D460111" w14:textId="21278635" w:rsidR="00DF7A31" w:rsidRDefault="00DF7A31">
      <w:pPr>
        <w:pStyle w:val="Heading1"/>
      </w:pPr>
      <w:r>
        <w:t>Alternative Designs Considered</w:t>
      </w:r>
    </w:p>
    <w:p w14:paraId="1BB9F3F6" w14:textId="77777777" w:rsidR="004F15C9" w:rsidRDefault="004F15C9" w:rsidP="004F15C9">
      <w:r>
        <w:t xml:space="preserve">At the September, 2014 meeting in Urbana, the model of vector programming presented here was known as the </w:t>
      </w:r>
      <w:r w:rsidRPr="00141A59">
        <w:rPr>
          <w:i/>
        </w:rPr>
        <w:t>wavefront</w:t>
      </w:r>
      <w:r>
        <w:t xml:space="preserve"> model.  Its key characteristic is that </w:t>
      </w:r>
      <w:r>
        <w:rPr>
          <w:i/>
        </w:rPr>
        <w:t>dynamically-forward loop-carried dependencies</w:t>
      </w:r>
      <w:r>
        <w:t xml:space="preserve"> are honored without additional syntax.  Two other models described in Urbana were the </w:t>
      </w:r>
      <w:r>
        <w:rPr>
          <w:i/>
        </w:rPr>
        <w:t>lock-step</w:t>
      </w:r>
      <w:r>
        <w:t xml:space="preserve"> model and the </w:t>
      </w:r>
      <w:r>
        <w:rPr>
          <w:i/>
        </w:rPr>
        <w:t>explicit ordering-point</w:t>
      </w:r>
      <w:r>
        <w:t xml:space="preserve"> model (also called the </w:t>
      </w:r>
      <w:r>
        <w:rPr>
          <w:i/>
        </w:rPr>
        <w:t>explicit barrier</w:t>
      </w:r>
      <w:r>
        <w:t xml:space="preserve"> model).</w:t>
      </w:r>
    </w:p>
    <w:p w14:paraId="47D0D419" w14:textId="77777777" w:rsidR="004F15C9" w:rsidRDefault="00B51B2C" w:rsidP="004F15C9">
      <w:hyperlink r:id="rId12" w:history="1">
        <w:r w:rsidR="004F15C9" w:rsidRPr="00141A59">
          <w:rPr>
            <w:rStyle w:val="Hyperlink"/>
          </w:rPr>
          <w:t>N4238</w:t>
        </w:r>
      </w:hyperlink>
      <w:r w:rsidR="004F15C9">
        <w:t xml:space="preserve"> provides a detailed description of these models, but they can be briefly summarized as follows:</w:t>
      </w:r>
    </w:p>
    <w:p w14:paraId="3165919C" w14:textId="77777777" w:rsidR="004F15C9" w:rsidRDefault="004F15C9" w:rsidP="004F15C9">
      <w:r>
        <w:t xml:space="preserve">The </w:t>
      </w:r>
      <w:r w:rsidRPr="002B6319">
        <w:rPr>
          <w:b/>
        </w:rPr>
        <w:t>lock-step model</w:t>
      </w:r>
      <w:r>
        <w:t xml:space="preserve"> groups consecutive loop iterations into chunks of known size, with execution proceeding concurrently on all iterations within a chunk as if each iteration were executing the same operation at the same time (i.e., in lock step).</w:t>
      </w:r>
    </w:p>
    <w:p w14:paraId="208FCEF0" w14:textId="77777777" w:rsidR="004F15C9" w:rsidRPr="002B6319" w:rsidRDefault="004F15C9" w:rsidP="004F15C9">
      <w:r>
        <w:t xml:space="preserve">The </w:t>
      </w:r>
      <w:r>
        <w:rPr>
          <w:b/>
        </w:rPr>
        <w:t>wavefront model</w:t>
      </w:r>
      <w:r>
        <w:t xml:space="preserve"> allows iterations to proceed at different rates, but does not allow execution of one iteration to “get behind” execution of a subsequent iteration.  Consequently, later iterations can depend on progress guarantees that support dynamically-forward loop-carried dependencies, as in the following example:</w:t>
      </w:r>
    </w:p>
    <w:p w14:paraId="399DCD9D" w14:textId="77777777" w:rsidR="00BE7C7E" w:rsidRPr="00564D93" w:rsidRDefault="004F15C9" w:rsidP="00564D93">
      <w:pPr>
        <w:pStyle w:val="Code"/>
        <w:ind w:left="720"/>
      </w:pPr>
      <w:proofErr w:type="gramStart"/>
      <w:r w:rsidRPr="00564D93">
        <w:t>extern</w:t>
      </w:r>
      <w:proofErr w:type="gramEnd"/>
      <w:r w:rsidRPr="00564D93">
        <w:t xml:space="preserve"> float A[N];</w:t>
      </w:r>
    </w:p>
    <w:p w14:paraId="530BD15A" w14:textId="77777777" w:rsidR="00BE7C7E" w:rsidRDefault="004F15C9" w:rsidP="00564D93">
      <w:pPr>
        <w:pStyle w:val="Code"/>
        <w:ind w:left="720"/>
      </w:pPr>
      <w:r w:rsidRPr="00564D93">
        <w:lastRenderedPageBreak/>
        <w:t>parallel::</w:t>
      </w:r>
      <w:proofErr w:type="spellStart"/>
      <w:r w:rsidRPr="00564D93">
        <w:t>for_</w:t>
      </w:r>
      <w:proofErr w:type="gramStart"/>
      <w:r w:rsidRPr="00564D93">
        <w:t>loop</w:t>
      </w:r>
      <w:proofErr w:type="spellEnd"/>
      <w:r w:rsidRPr="00564D93">
        <w:t>(</w:t>
      </w:r>
      <w:proofErr w:type="gramEnd"/>
      <w:r w:rsidRPr="00564D93">
        <w:t>0, N - 1, [&amp;](int i){</w:t>
      </w:r>
    </w:p>
    <w:p w14:paraId="78484044" w14:textId="5317CDCE" w:rsidR="00BE7C7E" w:rsidRPr="00564D93" w:rsidRDefault="00BE7C7E" w:rsidP="00564D93">
      <w:pPr>
        <w:pStyle w:val="Code"/>
        <w:ind w:left="720"/>
        <w:rPr>
          <w:i/>
        </w:rPr>
      </w:pPr>
      <w:r>
        <w:t xml:space="preserve">    </w:t>
      </w:r>
      <w:r w:rsidR="004F15C9" w:rsidRPr="00564D93">
        <w:rPr>
          <w:i/>
        </w:rPr>
        <w:t xml:space="preserve">// </w:t>
      </w:r>
      <w:r w:rsidR="00231EAC" w:rsidRPr="00564D93">
        <w:rPr>
          <w:i/>
        </w:rPr>
        <w:t>Evaluat</w:t>
      </w:r>
      <w:r w:rsidR="00231EAC">
        <w:rPr>
          <w:i/>
        </w:rPr>
        <w:t>e</w:t>
      </w:r>
      <w:r w:rsidR="00231EAC" w:rsidRPr="00564D93">
        <w:rPr>
          <w:i/>
        </w:rPr>
        <w:t xml:space="preserve"> </w:t>
      </w:r>
      <w:proofErr w:type="gramStart"/>
      <w:r w:rsidR="004F15C9" w:rsidRPr="00564D93">
        <w:t>f(</w:t>
      </w:r>
      <w:proofErr w:type="gramEnd"/>
      <w:r w:rsidR="004F15C9" w:rsidRPr="00564D93">
        <w:t>A[i+1])</w:t>
      </w:r>
      <w:r w:rsidR="004F15C9" w:rsidRPr="00564D93">
        <w:rPr>
          <w:i/>
        </w:rPr>
        <w:t xml:space="preserve"> and </w:t>
      </w:r>
      <w:r w:rsidR="00231EAC" w:rsidRPr="00564D93">
        <w:rPr>
          <w:i/>
        </w:rPr>
        <w:t>stor</w:t>
      </w:r>
      <w:r w:rsidR="00231EAC">
        <w:rPr>
          <w:i/>
        </w:rPr>
        <w:t>e</w:t>
      </w:r>
      <w:r w:rsidR="00231EAC" w:rsidRPr="00564D93">
        <w:rPr>
          <w:i/>
        </w:rPr>
        <w:t xml:space="preserve"> </w:t>
      </w:r>
      <w:r w:rsidR="004F15C9" w:rsidRPr="00564D93">
        <w:rPr>
          <w:i/>
        </w:rPr>
        <w:t>the result in A[i] occurs</w:t>
      </w:r>
    </w:p>
    <w:p w14:paraId="5748D662" w14:textId="732DFB19" w:rsidR="00BE7C7E" w:rsidRPr="00564D93" w:rsidRDefault="00BE7C7E" w:rsidP="00564D93">
      <w:pPr>
        <w:pStyle w:val="Code"/>
        <w:ind w:left="720"/>
        <w:rPr>
          <w:i/>
        </w:rPr>
      </w:pPr>
      <w:r w:rsidRPr="00564D93">
        <w:rPr>
          <w:i/>
        </w:rPr>
        <w:t xml:space="preserve">    </w:t>
      </w:r>
      <w:r w:rsidR="004F15C9" w:rsidRPr="00564D93">
        <w:rPr>
          <w:i/>
        </w:rPr>
        <w:t xml:space="preserve">// before </w:t>
      </w:r>
      <w:proofErr w:type="gramStart"/>
      <w:r w:rsidR="004F15C9" w:rsidRPr="00564D93">
        <w:t>A[</w:t>
      </w:r>
      <w:proofErr w:type="gramEnd"/>
      <w:r w:rsidR="004F15C9" w:rsidRPr="00564D93">
        <w:t>i+1]</w:t>
      </w:r>
      <w:r w:rsidR="004F15C9" w:rsidRPr="00564D93">
        <w:rPr>
          <w:i/>
        </w:rPr>
        <w:t xml:space="preserve"> is modified in the next iteration.</w:t>
      </w:r>
    </w:p>
    <w:p w14:paraId="09770026" w14:textId="4606E268" w:rsidR="00BE7C7E" w:rsidRDefault="00BE7C7E" w:rsidP="00564D93">
      <w:pPr>
        <w:pStyle w:val="Code"/>
        <w:ind w:left="720"/>
      </w:pPr>
      <w:r>
        <w:t xml:space="preserve">    </w:t>
      </w:r>
      <w:r w:rsidR="004F15C9" w:rsidRPr="00564D93">
        <w:t xml:space="preserve">A[i] = </w:t>
      </w:r>
      <w:proofErr w:type="gramStart"/>
      <w:r w:rsidR="004F15C9" w:rsidRPr="00564D93">
        <w:t>f(</w:t>
      </w:r>
      <w:proofErr w:type="gramEnd"/>
      <w:r w:rsidR="004F15C9" w:rsidRPr="00564D93">
        <w:t>A[i + 1]);</w:t>
      </w:r>
    </w:p>
    <w:p w14:paraId="3E73E161" w14:textId="354D57CC" w:rsidR="004F15C9" w:rsidRPr="00564D93" w:rsidRDefault="004F15C9" w:rsidP="00564D93">
      <w:pPr>
        <w:ind w:left="720"/>
      </w:pPr>
      <w:r w:rsidRPr="00564D93">
        <w:t>});</w:t>
      </w:r>
    </w:p>
    <w:p w14:paraId="7E9A095F" w14:textId="77777777" w:rsidR="004F15C9" w:rsidRPr="0098718A" w:rsidRDefault="004F15C9" w:rsidP="004F15C9">
      <w:r>
        <w:t xml:space="preserve">The </w:t>
      </w:r>
      <w:r w:rsidRPr="002B6319">
        <w:rPr>
          <w:b/>
        </w:rPr>
        <w:t>explicit ordering-point model</w:t>
      </w:r>
      <w:r>
        <w:t xml:space="preserve"> is similar to the wavefront model except that the sequencing relationships required to support dynamically-forward loop-carried dependencies would need to be made explicit by inserting </w:t>
      </w:r>
      <w:r>
        <w:rPr>
          <w:i/>
        </w:rPr>
        <w:t>ordering point</w:t>
      </w:r>
      <w:r>
        <w:t xml:space="preserve"> constructs into the loop body, e.g., as in the following example.</w:t>
      </w:r>
    </w:p>
    <w:p w14:paraId="1AEE3482" w14:textId="77777777" w:rsidR="00BE7C7E" w:rsidRDefault="004F15C9" w:rsidP="00564D93">
      <w:pPr>
        <w:pStyle w:val="Code"/>
        <w:ind w:left="720"/>
      </w:pPr>
      <w:proofErr w:type="gramStart"/>
      <w:r w:rsidRPr="00564D93">
        <w:t>extern</w:t>
      </w:r>
      <w:proofErr w:type="gramEnd"/>
      <w:r w:rsidRPr="00564D93">
        <w:t xml:space="preserve"> float A[N];</w:t>
      </w:r>
    </w:p>
    <w:p w14:paraId="6CDF6B5D" w14:textId="77777777" w:rsidR="00BE7C7E" w:rsidRDefault="004F15C9" w:rsidP="00564D93">
      <w:pPr>
        <w:pStyle w:val="Code"/>
        <w:ind w:left="720"/>
      </w:pPr>
      <w:r w:rsidRPr="00564D93">
        <w:t>parallel::</w:t>
      </w:r>
      <w:proofErr w:type="spellStart"/>
      <w:r w:rsidRPr="00564D93">
        <w:t>for_</w:t>
      </w:r>
      <w:proofErr w:type="gramStart"/>
      <w:r w:rsidRPr="00564D93">
        <w:t>loop</w:t>
      </w:r>
      <w:proofErr w:type="spellEnd"/>
      <w:r w:rsidRPr="00564D93">
        <w:t>(</w:t>
      </w:r>
      <w:proofErr w:type="gramEnd"/>
      <w:r w:rsidRPr="00564D93">
        <w:t>0, N - 1, [&amp;](int i){</w:t>
      </w:r>
    </w:p>
    <w:p w14:paraId="57D12A4D" w14:textId="254030DE" w:rsidR="00BE7C7E" w:rsidRDefault="00BE7C7E" w:rsidP="00564D93">
      <w:pPr>
        <w:pStyle w:val="Code"/>
        <w:ind w:left="720"/>
      </w:pPr>
      <w:r>
        <w:t xml:space="preserve">    </w:t>
      </w:r>
      <w:proofErr w:type="gramStart"/>
      <w:r w:rsidR="004F15C9" w:rsidRPr="00564D93">
        <w:t>auto</w:t>
      </w:r>
      <w:proofErr w:type="gramEnd"/>
      <w:r w:rsidR="004F15C9" w:rsidRPr="00564D93">
        <w:t xml:space="preserve"> </w:t>
      </w:r>
      <w:proofErr w:type="spellStart"/>
      <w:r w:rsidR="004F15C9" w:rsidRPr="00564D93">
        <w:t>tmp</w:t>
      </w:r>
      <w:proofErr w:type="spellEnd"/>
      <w:r w:rsidR="004F15C9" w:rsidRPr="00564D93">
        <w:t xml:space="preserve"> = f(A[i + 1]);</w:t>
      </w:r>
    </w:p>
    <w:p w14:paraId="305811DD" w14:textId="1CBC5975" w:rsidR="00BE7C7E" w:rsidRDefault="00BE7C7E" w:rsidP="00564D93">
      <w:pPr>
        <w:pStyle w:val="Code"/>
        <w:ind w:left="720"/>
      </w:pPr>
      <w:r>
        <w:t xml:space="preserve">    </w:t>
      </w:r>
      <w:r w:rsidR="004F15C9" w:rsidRPr="00564D93">
        <w:rPr>
          <w:i/>
        </w:rPr>
        <w:t xml:space="preserve">// Ensure that evaluating </w:t>
      </w:r>
      <w:proofErr w:type="gramStart"/>
      <w:r w:rsidR="004F15C9" w:rsidRPr="00564D93">
        <w:t>f(</w:t>
      </w:r>
      <w:proofErr w:type="gramEnd"/>
      <w:r w:rsidR="004F15C9" w:rsidRPr="00564D93">
        <w:t xml:space="preserve">A[i+1]) </w:t>
      </w:r>
      <w:r w:rsidR="004F15C9" w:rsidRPr="00564D93">
        <w:rPr>
          <w:i/>
        </w:rPr>
        <w:t>occurs</w:t>
      </w:r>
    </w:p>
    <w:p w14:paraId="2B0058FF" w14:textId="4067856D" w:rsidR="00BE7C7E" w:rsidRDefault="00BE7C7E" w:rsidP="00564D93">
      <w:pPr>
        <w:pStyle w:val="Code"/>
        <w:ind w:left="720"/>
      </w:pPr>
      <w:r>
        <w:t xml:space="preserve">    </w:t>
      </w:r>
      <w:r w:rsidR="004F15C9" w:rsidRPr="00564D93">
        <w:rPr>
          <w:i/>
        </w:rPr>
        <w:t>//</w:t>
      </w:r>
      <w:r w:rsidR="004F15C9" w:rsidRPr="00564D93">
        <w:t xml:space="preserve"> </w:t>
      </w:r>
      <w:r w:rsidR="004F15C9" w:rsidRPr="00564D93">
        <w:rPr>
          <w:i/>
        </w:rPr>
        <w:t>before</w:t>
      </w:r>
      <w:r w:rsidR="004F15C9" w:rsidRPr="00564D93">
        <w:t xml:space="preserve"> </w:t>
      </w:r>
      <w:proofErr w:type="gramStart"/>
      <w:r w:rsidR="004F15C9" w:rsidRPr="00564D93">
        <w:t>A[</w:t>
      </w:r>
      <w:proofErr w:type="gramEnd"/>
      <w:r w:rsidR="004F15C9" w:rsidRPr="00564D93">
        <w:t xml:space="preserve">i+1] </w:t>
      </w:r>
      <w:r w:rsidR="004F15C9" w:rsidRPr="00564D93">
        <w:rPr>
          <w:i/>
        </w:rPr>
        <w:t>is modified in the next iteration</w:t>
      </w:r>
      <w:r w:rsidR="004F15C9" w:rsidRPr="00564D93">
        <w:t>.</w:t>
      </w:r>
    </w:p>
    <w:p w14:paraId="43EFC621" w14:textId="5E76841B" w:rsidR="00BE7C7E" w:rsidRDefault="00BE7C7E" w:rsidP="00564D93">
      <w:pPr>
        <w:pStyle w:val="Code"/>
        <w:ind w:left="720"/>
      </w:pPr>
      <w:r>
        <w:t xml:space="preserve">    </w:t>
      </w:r>
      <w:r w:rsidR="004F15C9" w:rsidRPr="00564D93">
        <w:t>parallel::</w:t>
      </w:r>
      <w:proofErr w:type="spellStart"/>
      <w:r w:rsidR="004F15C9" w:rsidRPr="00564D93">
        <w:t>wavefront_ordering_</w:t>
      </w:r>
      <w:proofErr w:type="gramStart"/>
      <w:r w:rsidR="004F15C9" w:rsidRPr="00564D93">
        <w:t>pt</w:t>
      </w:r>
      <w:proofErr w:type="spellEnd"/>
      <w:r w:rsidR="004F15C9" w:rsidRPr="00564D93">
        <w:t>(</w:t>
      </w:r>
      <w:proofErr w:type="gramEnd"/>
      <w:r w:rsidR="004F15C9" w:rsidRPr="00564D93">
        <w:t>);</w:t>
      </w:r>
    </w:p>
    <w:p w14:paraId="43A2D7B5" w14:textId="00C097BA" w:rsidR="00BE7C7E" w:rsidRDefault="00BE7C7E" w:rsidP="00564D93">
      <w:pPr>
        <w:pStyle w:val="Code"/>
        <w:ind w:left="720"/>
      </w:pPr>
      <w:r>
        <w:t xml:space="preserve">    </w:t>
      </w:r>
      <w:r w:rsidR="004F15C9" w:rsidRPr="00564D93">
        <w:t xml:space="preserve">A[i] = </w:t>
      </w:r>
      <w:proofErr w:type="gramStart"/>
      <w:r w:rsidR="004F15C9" w:rsidRPr="00564D93">
        <w:t>f(</w:t>
      </w:r>
      <w:proofErr w:type="spellStart"/>
      <w:proofErr w:type="gramEnd"/>
      <w:r w:rsidR="004F15C9" w:rsidRPr="00564D93">
        <w:t>tmp</w:t>
      </w:r>
      <w:proofErr w:type="spellEnd"/>
      <w:r w:rsidR="004F15C9" w:rsidRPr="00564D93">
        <w:t>);</w:t>
      </w:r>
    </w:p>
    <w:p w14:paraId="1A3CA389" w14:textId="593A1B8F" w:rsidR="004F15C9" w:rsidRPr="00564D93" w:rsidRDefault="004F15C9" w:rsidP="00564D93">
      <w:pPr>
        <w:pStyle w:val="Code"/>
        <w:ind w:left="720"/>
      </w:pPr>
      <w:r w:rsidRPr="00564D93">
        <w:t>});</w:t>
      </w:r>
    </w:p>
    <w:p w14:paraId="235A90BF" w14:textId="77777777" w:rsidR="004F15C9" w:rsidRDefault="004F15C9" w:rsidP="004F15C9">
      <w:pPr>
        <w:pStyle w:val="Example"/>
      </w:pPr>
    </w:p>
    <w:p w14:paraId="646FAEED" w14:textId="77777777" w:rsidR="004F15C9" w:rsidRDefault="004F15C9">
      <w:pPr>
        <w:pStyle w:val="Heading2"/>
      </w:pPr>
      <w:r w:rsidRPr="004F15C9">
        <w:t>Previous</w:t>
      </w:r>
      <w:r>
        <w:t xml:space="preserve"> discussions</w:t>
      </w:r>
    </w:p>
    <w:p w14:paraId="2B969523" w14:textId="7FC29D53" w:rsidR="004F15C9" w:rsidRDefault="004F15C9" w:rsidP="00564D93">
      <w:pPr>
        <w:pStyle w:val="Body"/>
      </w:pPr>
      <w:r>
        <w:t xml:space="preserve">There was consensus before Urbana that we wish our loop-like vectorization construct to have serial </w:t>
      </w:r>
      <w:r w:rsidR="00382E0C">
        <w:t xml:space="preserve">equivalent </w:t>
      </w:r>
      <w:r>
        <w:t xml:space="preserve">semantics; i.e., it should be possible to get semantically correct results by executing the code serially.  This goal conflicts with the lock-step model, which requires explicit chunking of the loop and specifies a very restrictive set of valid orderings within a chunk. Moreover, lock-step execution has a semantic whereby results calculated in one iteration of the loop may be required to be available in a </w:t>
      </w:r>
      <w:r>
        <w:rPr>
          <w:i/>
        </w:rPr>
        <w:t>previous</w:t>
      </w:r>
      <w:r>
        <w:t xml:space="preserve"> iteration of the loop.  Because serial ordering is not a valid ordering with the lock-step model, the lock-step programming model was not considered appropriate as the primary vector programming paradigm in C++.  Both the explicit and wavefront models do support serial ordering as a valid implementation choice.</w:t>
      </w:r>
    </w:p>
    <w:p w14:paraId="4AE42DCA" w14:textId="77777777" w:rsidR="004F15C9" w:rsidRDefault="004F15C9" w:rsidP="004F15C9">
      <w:r>
        <w:t xml:space="preserve">The explicit and wavefront models both had consensus support in Urbana, with the explicit model having slightly stronger support than the wavefront model. The authors of this paper deliberated long and hard on the issue and, after considering many issues, we agreed that the wavefront model was the preferred model for </w:t>
      </w:r>
      <w:r>
        <w:rPr>
          <w:i/>
        </w:rPr>
        <w:t>vector</w:t>
      </w:r>
      <w:r>
        <w:t xml:space="preserve"> programming, although the explicit model may still have a role to play in some sort of </w:t>
      </w:r>
      <w:r>
        <w:rPr>
          <w:i/>
        </w:rPr>
        <w:t>low-overhead parallel</w:t>
      </w:r>
      <w:r>
        <w:t xml:space="preserve"> programming which has yet to be proposed.  The remainder of this section is devoted to explaining our rationale for choosing the wavefront model over the explicit model for vector programming.</w:t>
      </w:r>
    </w:p>
    <w:p w14:paraId="2EBD8290" w14:textId="77777777" w:rsidR="004F15C9" w:rsidRDefault="004F15C9">
      <w:pPr>
        <w:pStyle w:val="Heading2"/>
      </w:pPr>
      <w:r>
        <w:t>The promise and disappointments of the explicit model</w:t>
      </w:r>
    </w:p>
    <w:p w14:paraId="3746A288" w14:textId="77777777" w:rsidR="004F15C9" w:rsidRDefault="004F15C9" w:rsidP="004F15C9">
      <w:r>
        <w:t>Conceptually, the explicit model is more like a parallel programming model than is the wavefront model. An ordering point would act similar to a software barrier, preventing code motion across the ordering point but allowing it between ordering points.  Theoretically, less care to maintain lexical ordering would be needed in early phases of compilation</w:t>
      </w:r>
      <w:r w:rsidRPr="00B55E20">
        <w:t xml:space="preserve"> </w:t>
      </w:r>
      <w:r>
        <w:t>thus permitting more liberal transformations.</w:t>
      </w:r>
    </w:p>
    <w:p w14:paraId="2BD61B8A" w14:textId="77777777" w:rsidR="004F15C9" w:rsidRDefault="004F15C9" w:rsidP="004F15C9">
      <w:r>
        <w:t xml:space="preserve">As we analyzed this claim of better optimization, however, we discovered some issues. To be sure, there are situations where the claim is true, but there are situations where a naïve compiler could lose optimization opportunities because the ordering points are coarse-grained, and might need to be inserted in multiple places.  It is possible to make the ordering points more precise, e.g., by specifying </w:t>
      </w:r>
      <w:r>
        <w:lastRenderedPageBreak/>
        <w:t>exactly the “to” and “from” points of inter-iteration dependencies.  However, this would complicate the syntax and in a way that we determined was too arcane and would discourage the use of vectorization.</w:t>
      </w:r>
    </w:p>
    <w:p w14:paraId="4FEB58B2" w14:textId="77777777" w:rsidR="004F15C9" w:rsidRDefault="004F15C9" w:rsidP="004F15C9">
      <w:r>
        <w:t>There were two classes of expression that are handled naturally in the wavefront model but are difficult to express using explicit ordering points.  Assuming arrays A and B and loop control variable i, an examples of the first expression is:</w:t>
      </w:r>
    </w:p>
    <w:p w14:paraId="12B67D28" w14:textId="1804AABC" w:rsidR="004F15C9" w:rsidRDefault="004F15C9" w:rsidP="00564D93">
      <w:pPr>
        <w:ind w:left="720"/>
      </w:pPr>
      <w:r>
        <w:t xml:space="preserve">A[i] = </w:t>
      </w:r>
      <w:r w:rsidR="002D7E3B">
        <w:t>2*</w:t>
      </w:r>
      <w:proofErr w:type="gramStart"/>
      <w:r>
        <w:t>A[</w:t>
      </w:r>
      <w:proofErr w:type="gramEnd"/>
      <w:r>
        <w:t>i + 1];</w:t>
      </w:r>
    </w:p>
    <w:p w14:paraId="7DEC2EDC" w14:textId="77777777" w:rsidR="004F15C9" w:rsidRDefault="004F15C9" w:rsidP="004F15C9">
      <w:r>
        <w:t xml:space="preserve">The first expression requires that </w:t>
      </w:r>
      <w:proofErr w:type="gramStart"/>
      <w:r>
        <w:t>A[</w:t>
      </w:r>
      <w:proofErr w:type="gramEnd"/>
      <w:r>
        <w:t xml:space="preserve">1] not be modified until its value has been read in iteration 0.  With the explicit model, an ordering point would need to be inserted between the read of </w:t>
      </w:r>
      <w:proofErr w:type="gramStart"/>
      <w:r>
        <w:t>A[</w:t>
      </w:r>
      <w:proofErr w:type="gramEnd"/>
      <w:r>
        <w:t>i+1] and the modification of A[i]:</w:t>
      </w:r>
    </w:p>
    <w:p w14:paraId="18AF8066" w14:textId="77777777" w:rsidR="00C52279" w:rsidRDefault="004F15C9" w:rsidP="00564D93">
      <w:pPr>
        <w:pStyle w:val="Code"/>
        <w:ind w:left="720"/>
      </w:pPr>
      <w:proofErr w:type="gramStart"/>
      <w:r>
        <w:t>auto</w:t>
      </w:r>
      <w:proofErr w:type="gramEnd"/>
      <w:r>
        <w:t xml:space="preserve"> </w:t>
      </w:r>
      <w:proofErr w:type="spellStart"/>
      <w:r>
        <w:t>tmp</w:t>
      </w:r>
      <w:proofErr w:type="spellEnd"/>
      <w:r>
        <w:t xml:space="preserve"> = A[i + 1];</w:t>
      </w:r>
    </w:p>
    <w:p w14:paraId="3DDDDD64" w14:textId="77777777" w:rsidR="00C52279" w:rsidRDefault="004F15C9" w:rsidP="00564D93">
      <w:pPr>
        <w:pStyle w:val="Code"/>
        <w:ind w:left="720"/>
      </w:pPr>
      <w:r>
        <w:t>parallel::</w:t>
      </w:r>
      <w:proofErr w:type="spellStart"/>
      <w:r>
        <w:t>wavefront_ordering_</w:t>
      </w:r>
      <w:proofErr w:type="gramStart"/>
      <w:r>
        <w:t>pt</w:t>
      </w:r>
      <w:proofErr w:type="spellEnd"/>
      <w:r>
        <w:t>(</w:t>
      </w:r>
      <w:proofErr w:type="gramEnd"/>
      <w:r>
        <w:t>);</w:t>
      </w:r>
    </w:p>
    <w:p w14:paraId="058B383F" w14:textId="0616B136" w:rsidR="004F15C9" w:rsidRDefault="004F15C9" w:rsidP="00564D93">
      <w:pPr>
        <w:ind w:left="720"/>
      </w:pPr>
      <w:r>
        <w:t xml:space="preserve">A[i] = </w:t>
      </w:r>
      <w:r w:rsidR="002D7E3B">
        <w:t>2*</w:t>
      </w:r>
      <w:proofErr w:type="spellStart"/>
      <w:r>
        <w:t>tmp</w:t>
      </w:r>
      <w:proofErr w:type="spellEnd"/>
      <w:r>
        <w:t>;</w:t>
      </w:r>
    </w:p>
    <w:p w14:paraId="48F98401" w14:textId="77777777" w:rsidR="004F15C9" w:rsidRDefault="004F15C9" w:rsidP="004F15C9">
      <w:proofErr w:type="gramStart"/>
      <w:r>
        <w:t>though</w:t>
      </w:r>
      <w:proofErr w:type="gramEnd"/>
      <w:r>
        <w:t>, with a small helper function, this could be simplified to:</w:t>
      </w:r>
    </w:p>
    <w:p w14:paraId="274A0045" w14:textId="2F991FF6" w:rsidR="004F15C9" w:rsidRPr="00564D93" w:rsidRDefault="004F15C9" w:rsidP="00564D93">
      <w:pPr>
        <w:ind w:left="720"/>
        <w:rPr>
          <w:sz w:val="20"/>
        </w:rPr>
      </w:pPr>
      <w:r w:rsidRPr="00564D93">
        <w:rPr>
          <w:rFonts w:ascii="Consolas" w:hAnsi="Consolas"/>
          <w:sz w:val="20"/>
        </w:rPr>
        <w:t xml:space="preserve">A[i] = </w:t>
      </w:r>
      <w:r w:rsidR="002D7E3B">
        <w:rPr>
          <w:rFonts w:ascii="Consolas" w:hAnsi="Consolas"/>
          <w:sz w:val="20"/>
        </w:rPr>
        <w:t>2*</w:t>
      </w:r>
      <w:r w:rsidRPr="00564D93">
        <w:rPr>
          <w:rFonts w:ascii="Consolas" w:hAnsi="Consolas"/>
          <w:sz w:val="20"/>
        </w:rPr>
        <w:t>parallel::</w:t>
      </w:r>
      <w:proofErr w:type="spellStart"/>
      <w:r w:rsidRPr="00564D93">
        <w:rPr>
          <w:rFonts w:ascii="Consolas" w:hAnsi="Consolas"/>
          <w:sz w:val="20"/>
        </w:rPr>
        <w:t>wavefront_</w:t>
      </w:r>
      <w:proofErr w:type="gramStart"/>
      <w:r w:rsidRPr="00564D93">
        <w:rPr>
          <w:rFonts w:ascii="Consolas" w:hAnsi="Consolas"/>
          <w:sz w:val="20"/>
        </w:rPr>
        <w:t>rvalue</w:t>
      </w:r>
      <w:proofErr w:type="spellEnd"/>
      <w:r w:rsidRPr="00564D93">
        <w:rPr>
          <w:rFonts w:ascii="Consolas" w:hAnsi="Consolas"/>
          <w:sz w:val="20"/>
        </w:rPr>
        <w:t>(</w:t>
      </w:r>
      <w:proofErr w:type="gramEnd"/>
      <w:r w:rsidRPr="00564D93">
        <w:rPr>
          <w:rFonts w:ascii="Consolas" w:hAnsi="Consolas"/>
          <w:sz w:val="20"/>
        </w:rPr>
        <w:t>A[i + 1]);</w:t>
      </w:r>
    </w:p>
    <w:p w14:paraId="5CF90BBD" w14:textId="77777777" w:rsidR="004F15C9" w:rsidRDefault="004F15C9" w:rsidP="004F15C9">
      <w:r>
        <w:t>The second class of expression is more problematic:</w:t>
      </w:r>
    </w:p>
    <w:p w14:paraId="59444619" w14:textId="77777777" w:rsidR="004F15C9" w:rsidRPr="00564D93" w:rsidRDefault="004F15C9" w:rsidP="004F15C9">
      <w:pPr>
        <w:pStyle w:val="Example"/>
        <w:rPr>
          <w:rStyle w:val="Codeinline"/>
        </w:rPr>
      </w:pPr>
      <w:r w:rsidRPr="00564D93">
        <w:rPr>
          <w:rStyle w:val="Codeinline"/>
        </w:rPr>
        <w:t>A[B[i]] = expr;</w:t>
      </w:r>
    </w:p>
    <w:p w14:paraId="2B421143" w14:textId="77777777" w:rsidR="004F15C9" w:rsidRDefault="004F15C9" w:rsidP="00564D93">
      <w:pPr>
        <w:pStyle w:val="Body"/>
      </w:pPr>
      <w:r>
        <w:t>Given that B[i]</w:t>
      </w:r>
      <w:r w:rsidRPr="003411C9">
        <w:t xml:space="preserve"> is not </w:t>
      </w:r>
      <w:r>
        <w:t>necessarily unique for all i</w:t>
      </w:r>
      <w:r w:rsidRPr="003411C9">
        <w:t xml:space="preserve">, </w:t>
      </w:r>
      <w:r>
        <w:t>the only way to achieve consistent results is to require strict (left-to-right) sequencing of the assignment operation.  There is no place where one could insert a wavefront ordering point that would make this work.  The way to get the correct result would be something like:</w:t>
      </w:r>
    </w:p>
    <w:p w14:paraId="209D0B90" w14:textId="77777777" w:rsidR="004F15C9" w:rsidRPr="00564D93" w:rsidRDefault="004F15C9" w:rsidP="004F15C9">
      <w:pPr>
        <w:pStyle w:val="Example"/>
        <w:rPr>
          <w:rStyle w:val="Codeinline"/>
        </w:rPr>
      </w:pPr>
      <w:r w:rsidRPr="00564D93">
        <w:rPr>
          <w:rStyle w:val="Codeinline"/>
        </w:rPr>
        <w:t>auto tmp = expr;</w:t>
      </w:r>
    </w:p>
    <w:p w14:paraId="43D14D15" w14:textId="77777777" w:rsidR="004F15C9" w:rsidRPr="00564D93" w:rsidRDefault="004F15C9" w:rsidP="004F15C9">
      <w:pPr>
        <w:pStyle w:val="Example"/>
        <w:rPr>
          <w:rStyle w:val="Codeinline"/>
        </w:rPr>
      </w:pPr>
      <w:r w:rsidRPr="00564D93">
        <w:rPr>
          <w:rStyle w:val="Codeinline"/>
        </w:rPr>
        <w:t>auto&amp; ref = A[B[i]];</w:t>
      </w:r>
    </w:p>
    <w:p w14:paraId="4F86FA31" w14:textId="1749C7E2" w:rsidR="004F15C9" w:rsidRPr="00564D93" w:rsidRDefault="004F15C9" w:rsidP="004F15C9">
      <w:pPr>
        <w:pStyle w:val="Example"/>
        <w:rPr>
          <w:rStyle w:val="Codeinline"/>
        </w:rPr>
      </w:pPr>
      <w:r w:rsidRPr="00564D93">
        <w:rPr>
          <w:rStyle w:val="Codeinline"/>
        </w:rPr>
        <w:t>parallel::</w:t>
      </w:r>
      <w:r w:rsidR="005C5EA4">
        <w:rPr>
          <w:rStyle w:val="Codeinline"/>
        </w:rPr>
        <w:t>wavefront</w:t>
      </w:r>
      <w:r w:rsidRPr="00564D93">
        <w:rPr>
          <w:rStyle w:val="Codeinline"/>
        </w:rPr>
        <w:t>_off([&amp;]{ ref = tmp; });</w:t>
      </w:r>
    </w:p>
    <w:p w14:paraId="0839024B" w14:textId="77777777" w:rsidR="004F15C9" w:rsidRDefault="004F15C9" w:rsidP="00564D93">
      <w:pPr>
        <w:pStyle w:val="Body"/>
      </w:pPr>
      <w:r>
        <w:t>Again, a helper function could simplify things:</w:t>
      </w:r>
    </w:p>
    <w:p w14:paraId="0E19BE95" w14:textId="77777777" w:rsidR="004F15C9" w:rsidRPr="00564D93" w:rsidRDefault="004F15C9" w:rsidP="00564D93">
      <w:pPr>
        <w:pStyle w:val="Example"/>
        <w:ind w:left="720"/>
        <w:rPr>
          <w:rStyle w:val="Codeinline"/>
        </w:rPr>
      </w:pPr>
      <w:r w:rsidRPr="00564D93">
        <w:rPr>
          <w:rStyle w:val="Codeinline"/>
        </w:rPr>
        <w:t>parallel::wavefront_assign(A[B[i]], expr);</w:t>
      </w:r>
    </w:p>
    <w:p w14:paraId="0CB10A9C" w14:textId="77777777" w:rsidR="004F15C9" w:rsidRDefault="004F15C9" w:rsidP="004F15C9">
      <w:proofErr w:type="gramStart"/>
      <w:r>
        <w:t>or</w:t>
      </w:r>
      <w:proofErr w:type="gramEnd"/>
    </w:p>
    <w:p w14:paraId="7EF0CA26" w14:textId="77777777" w:rsidR="004F15C9" w:rsidRPr="00564D93" w:rsidRDefault="004F15C9" w:rsidP="00564D93">
      <w:pPr>
        <w:ind w:left="720"/>
        <w:rPr>
          <w:rStyle w:val="Codeinline"/>
        </w:rPr>
      </w:pPr>
      <w:r w:rsidRPr="00564D93">
        <w:rPr>
          <w:rStyle w:val="Codeinline"/>
        </w:rPr>
        <w:t>parallel::</w:t>
      </w:r>
      <w:proofErr w:type="spellStart"/>
      <w:r w:rsidRPr="00564D93">
        <w:rPr>
          <w:rStyle w:val="Codeinline"/>
        </w:rPr>
        <w:t>wavefront_</w:t>
      </w:r>
      <w:proofErr w:type="gramStart"/>
      <w:r w:rsidRPr="00564D93">
        <w:rPr>
          <w:rStyle w:val="Codeinline"/>
        </w:rPr>
        <w:t>assign</w:t>
      </w:r>
      <w:proofErr w:type="spellEnd"/>
      <w:r w:rsidRPr="00564D93">
        <w:rPr>
          <w:rStyle w:val="Codeinline"/>
        </w:rPr>
        <w:t>(</w:t>
      </w:r>
      <w:proofErr w:type="gramEnd"/>
      <w:r w:rsidRPr="00564D93">
        <w:rPr>
          <w:rStyle w:val="Codeinline"/>
        </w:rPr>
        <w:t>A[B[i]]) = expr;</w:t>
      </w:r>
    </w:p>
    <w:p w14:paraId="76881EF2" w14:textId="03A3BE79" w:rsidR="004F15C9" w:rsidRPr="0078313C" w:rsidRDefault="004F15C9" w:rsidP="00564D93">
      <w:pPr>
        <w:pStyle w:val="Body"/>
      </w:pPr>
      <w:r>
        <w:t xml:space="preserve">Not only are the above workarounds somewhat ugly and potentially error prone, but it shows warts that are exposed when the </w:t>
      </w:r>
      <w:r w:rsidR="00C52279">
        <w:t>explicit</w:t>
      </w:r>
      <w:r>
        <w:t xml:space="preserve"> model is examined closely and it is not clear how many more such warts are necessary to express the entire body of vectorizable code.</w:t>
      </w:r>
    </w:p>
    <w:p w14:paraId="5F180F97" w14:textId="77777777" w:rsidR="004F15C9" w:rsidRDefault="004F15C9" w:rsidP="00564D93">
      <w:pPr>
        <w:pStyle w:val="Body"/>
      </w:pPr>
      <w:r>
        <w:t>Finally, the explicit model was touted as a way to express a form of parallelism more general than SIMD vectorization and software pipelining (e.g., a low-overhead parallelism that could be implemented on SIMT GPUs).  While this idea has some merit, it is somewhat speculative at this point.  It is not clear that the model is sufficiently rich to express the desired semantics.  It is our opinion that a generalized low-overhead parallelism that can be implemented with multiple mechanisms (including SIMD) should be the subject of a future proposal, after the issues have been thoroughly explored, and with a couple of implementations. We should not hold up support for vectorization pending such exploration.</w:t>
      </w:r>
    </w:p>
    <w:p w14:paraId="391B006D" w14:textId="77777777" w:rsidR="004F15C9" w:rsidRDefault="004F15C9">
      <w:pPr>
        <w:pStyle w:val="Heading2"/>
      </w:pPr>
      <w:r>
        <w:lastRenderedPageBreak/>
        <w:t>Existing Practice</w:t>
      </w:r>
    </w:p>
    <w:p w14:paraId="5BEC3701" w14:textId="3DEF369E" w:rsidR="004F15C9" w:rsidRDefault="004F15C9" w:rsidP="004F15C9">
      <w:r>
        <w:t>The wavefront model is a formalization of the model that has been used for SIMD and long-vector architectures for decades</w:t>
      </w:r>
      <w:r w:rsidR="004729F3">
        <w:t xml:space="preserve"> </w:t>
      </w:r>
      <w:r w:rsidR="004729F3">
        <w:fldChar w:fldCharType="begin"/>
      </w:r>
      <w:r w:rsidR="004729F3">
        <w:instrText xml:space="preserve"> REF _Ref430701531 \r \h </w:instrText>
      </w:r>
      <w:r w:rsidR="004729F3">
        <w:fldChar w:fldCharType="separate"/>
      </w:r>
      <w:r w:rsidR="009D5EF7">
        <w:t>[1</w:t>
      </w:r>
      <w:proofErr w:type="gramStart"/>
      <w:r w:rsidR="009D5EF7">
        <w:t>]</w:t>
      </w:r>
      <w:proofErr w:type="gramEnd"/>
      <w:r w:rsidR="004729F3">
        <w:fldChar w:fldCharType="end"/>
      </w:r>
      <w:r w:rsidR="004729F3">
        <w:fldChar w:fldCharType="begin"/>
      </w:r>
      <w:r w:rsidR="004729F3">
        <w:instrText xml:space="preserve"> REF _Ref430701535 \r \h </w:instrText>
      </w:r>
      <w:r w:rsidR="004729F3">
        <w:fldChar w:fldCharType="separate"/>
      </w:r>
      <w:r w:rsidR="009D5EF7">
        <w:t>[2]</w:t>
      </w:r>
      <w:r w:rsidR="004729F3">
        <w:fldChar w:fldCharType="end"/>
      </w:r>
      <w:r w:rsidR="00E90772">
        <w:fldChar w:fldCharType="begin"/>
      </w:r>
      <w:r w:rsidR="00E90772">
        <w:instrText xml:space="preserve"> REF _Ref430702327 \r \h </w:instrText>
      </w:r>
      <w:r w:rsidR="00E90772">
        <w:fldChar w:fldCharType="separate"/>
      </w:r>
      <w:r w:rsidR="009D5EF7">
        <w:t>[2]</w:t>
      </w:r>
      <w:r w:rsidR="00E90772">
        <w:fldChar w:fldCharType="end"/>
      </w:r>
      <w:r>
        <w:t xml:space="preserve">. It has </w:t>
      </w:r>
      <w:r w:rsidR="003E3FC8">
        <w:t xml:space="preserve">been </w:t>
      </w:r>
      <w:r>
        <w:t xml:space="preserve">analyzed and refined in the technical literature and it has been implemented in many compilers and in many programming languages including C, C++, and </w:t>
      </w:r>
      <w:proofErr w:type="gramStart"/>
      <w:r>
        <w:t>Fortran</w:t>
      </w:r>
      <w:proofErr w:type="gramEnd"/>
      <w:r>
        <w:t xml:space="preserve"> (via OpenMP as well as proprietary annotations).</w:t>
      </w:r>
    </w:p>
    <w:p w14:paraId="28CC0304" w14:textId="77777777" w:rsidR="00C52279" w:rsidRDefault="004F15C9" w:rsidP="00564D93">
      <w:pPr>
        <w:pStyle w:val="Body"/>
      </w:pPr>
      <w:r>
        <w:t xml:space="preserve">The experts in vector programming are familiar with the wavefront model; to them, it’s what vector programming looks like.  Even if we were to all agree that the explicit model is easier to learn than the wavefront model (and that is certainly not obvious), </w:t>
      </w:r>
      <w:r>
        <w:rPr>
          <w:b/>
        </w:rPr>
        <w:t>we don’t want to standardize something that is hostile to experts</w:t>
      </w:r>
      <w:r>
        <w:t xml:space="preserve">. </w:t>
      </w:r>
    </w:p>
    <w:p w14:paraId="3F133E44" w14:textId="71DE7A00" w:rsidR="00581E91" w:rsidRDefault="00581E91" w:rsidP="00506837">
      <w:pPr>
        <w:pStyle w:val="Heading2"/>
      </w:pPr>
      <w:r>
        <w:t xml:space="preserve">Using </w:t>
      </w:r>
      <w:proofErr w:type="spellStart"/>
      <w:r>
        <w:t>vec</w:t>
      </w:r>
      <w:proofErr w:type="spellEnd"/>
      <w:r>
        <w:t xml:space="preserve"> with Other Algorithms</w:t>
      </w:r>
    </w:p>
    <w:p w14:paraId="7EFB39C6" w14:textId="0F4EE468" w:rsidR="00581E91" w:rsidRPr="00581E91" w:rsidRDefault="00581E91" w:rsidP="00506837">
      <w:r>
        <w:t xml:space="preserve">We considered </w:t>
      </w:r>
      <w:r w:rsidRPr="00581E91">
        <w:t>app</w:t>
      </w:r>
      <w:r>
        <w:t>ly</w:t>
      </w:r>
      <w:r w:rsidRPr="00581E91">
        <w:t xml:space="preserve">ing </w:t>
      </w:r>
      <w:proofErr w:type="spellStart"/>
      <w:r w:rsidRPr="00506837">
        <w:rPr>
          <w:rStyle w:val="Codeinline"/>
        </w:rPr>
        <w:t>vec</w:t>
      </w:r>
      <w:proofErr w:type="spellEnd"/>
      <w:r w:rsidRPr="00581E91">
        <w:t xml:space="preserve"> to all algorithms </w:t>
      </w:r>
      <w:r>
        <w:t xml:space="preserve">in the Parallelism TS </w:t>
      </w:r>
      <w:r w:rsidRPr="00581E91">
        <w:t xml:space="preserve">but we felt that it was not clear what that would mean and that assigning an arbitrary meaning would give the programmer a mistaken impression of usability.  We might give </w:t>
      </w:r>
      <w:proofErr w:type="spellStart"/>
      <w:r w:rsidRPr="00506837">
        <w:rPr>
          <w:rStyle w:val="Codeinline"/>
        </w:rPr>
        <w:t>vec</w:t>
      </w:r>
      <w:proofErr w:type="spellEnd"/>
      <w:r w:rsidRPr="00581E91">
        <w:t xml:space="preserve"> a meaning to more algorithms in the future, </w:t>
      </w:r>
      <w:r>
        <w:t>if</w:t>
      </w:r>
      <w:r w:rsidRPr="00581E91">
        <w:t xml:space="preserve"> we identify a reasonable meaning for them.</w:t>
      </w:r>
    </w:p>
    <w:p w14:paraId="0178C3B0" w14:textId="18639AD1" w:rsidR="00F344EA" w:rsidRDefault="004F15C9">
      <w:pPr>
        <w:pStyle w:val="Heading1"/>
      </w:pPr>
      <w:bookmarkStart w:id="68" w:name="_Ref430955411"/>
      <w:r>
        <w:t xml:space="preserve">C++ </w:t>
      </w:r>
      <w:r w:rsidR="00F344EA">
        <w:t>Proposed Wording</w:t>
      </w:r>
      <w:bookmarkEnd w:id="68"/>
    </w:p>
    <w:p w14:paraId="40052E14" w14:textId="4E1B5D8D" w:rsidR="009B30DC" w:rsidRDefault="009B30DC" w:rsidP="00564D93">
      <w:r>
        <w:t xml:space="preserve">The </w:t>
      </w:r>
      <w:r w:rsidR="0096374D">
        <w:t xml:space="preserve">proposed </w:t>
      </w:r>
      <w:r>
        <w:t>edits are with respect to the current Parallel</w:t>
      </w:r>
      <w:r w:rsidR="005C5EA4">
        <w:t>ism</w:t>
      </w:r>
      <w:r>
        <w:t xml:space="preserve"> TS</w:t>
      </w:r>
      <w:r w:rsidR="003739CB">
        <w:t xml:space="preserve"> and PR0076R0</w:t>
      </w:r>
      <w:r>
        <w:t>.</w:t>
      </w:r>
    </w:p>
    <w:p w14:paraId="78240C6F" w14:textId="2B861F91" w:rsidR="00137ED1" w:rsidRDefault="00137ED1" w:rsidP="00564D93">
      <w:pPr>
        <w:rPr>
          <w:b/>
        </w:rPr>
      </w:pPr>
      <w:r>
        <w:rPr>
          <w:b/>
        </w:rPr>
        <w:t xml:space="preserve">Header </w:t>
      </w:r>
      <w:r w:rsidRPr="00137ED1">
        <w:rPr>
          <w:b/>
        </w:rPr>
        <w:t>&lt;experimental/</w:t>
      </w:r>
      <w:proofErr w:type="spellStart"/>
      <w:r w:rsidRPr="00137ED1">
        <w:rPr>
          <w:b/>
        </w:rPr>
        <w:t>execution_policy</w:t>
      </w:r>
      <w:proofErr w:type="spellEnd"/>
      <w:r w:rsidRPr="00137ED1">
        <w:rPr>
          <w:b/>
        </w:rPr>
        <w:t>&gt; synopsi</w:t>
      </w:r>
      <w:r>
        <w:rPr>
          <w:b/>
        </w:rPr>
        <w:t>s</w:t>
      </w:r>
    </w:p>
    <w:p w14:paraId="152F8ECC" w14:textId="72C7ABA5" w:rsidR="005C5EA4" w:rsidRDefault="005C5EA4" w:rsidP="002921D0">
      <w:pPr>
        <w:pStyle w:val="Code"/>
        <w:ind w:left="720"/>
      </w:pPr>
      <w:proofErr w:type="gramStart"/>
      <w:r w:rsidRPr="00137ED1">
        <w:t>class</w:t>
      </w:r>
      <w:proofErr w:type="gramEnd"/>
      <w:r w:rsidRPr="00137ED1">
        <w:t xml:space="preserve"> </w:t>
      </w:r>
      <w:proofErr w:type="spellStart"/>
      <w:r w:rsidR="00D45D13">
        <w:t>vector</w:t>
      </w:r>
      <w:r w:rsidRPr="00137ED1">
        <w:t>_execution_policy</w:t>
      </w:r>
      <w:proofErr w:type="spellEnd"/>
      <w:r w:rsidRPr="00137ED1">
        <w:t>;</w:t>
      </w:r>
    </w:p>
    <w:p w14:paraId="6FA823F0" w14:textId="19849BF4" w:rsidR="00AD4A5B" w:rsidRDefault="00137ED1" w:rsidP="00EE142B">
      <w:pPr>
        <w:pStyle w:val="Code"/>
        <w:ind w:left="720"/>
      </w:pPr>
      <w:proofErr w:type="gramStart"/>
      <w:r w:rsidRPr="00137ED1">
        <w:t>class</w:t>
      </w:r>
      <w:proofErr w:type="gramEnd"/>
      <w:r w:rsidRPr="00137ED1">
        <w:t xml:space="preserve"> </w:t>
      </w:r>
      <w:del w:id="69" w:author="Robison, Arch" w:date="2016-02-01T10:40:00Z">
        <w:r w:rsidR="00D45D13" w:rsidDel="00567C8D">
          <w:delText>unseq</w:delText>
        </w:r>
        <w:r w:rsidRPr="00137ED1" w:rsidDel="00567C8D">
          <w:delText>_execution_policy</w:delText>
        </w:r>
      </w:del>
      <w:proofErr w:type="spellStart"/>
      <w:ins w:id="70" w:author="Robison, Arch" w:date="2016-02-01T10:40:00Z">
        <w:r w:rsidR="00567C8D">
          <w:t>unsequenced_execution_policy</w:t>
        </w:r>
      </w:ins>
      <w:proofErr w:type="spellEnd"/>
      <w:r w:rsidRPr="00137ED1">
        <w:t>;</w:t>
      </w:r>
    </w:p>
    <w:p w14:paraId="5E5F0EE5" w14:textId="217E55AB" w:rsidR="00AD4A5B" w:rsidRPr="00B5253E" w:rsidRDefault="00AD4A5B" w:rsidP="00B5253E">
      <w:pPr>
        <w:pStyle w:val="Body"/>
        <w:rPr>
          <w:b/>
        </w:rPr>
      </w:pPr>
      <w:r w:rsidRPr="00B5253E">
        <w:rPr>
          <w:b/>
        </w:rPr>
        <w:t xml:space="preserve">Add section after </w:t>
      </w:r>
      <w:r>
        <w:rPr>
          <w:b/>
        </w:rPr>
        <w:t xml:space="preserve">section on </w:t>
      </w:r>
      <w:proofErr w:type="spellStart"/>
      <w:r w:rsidRPr="00B5253E">
        <w:rPr>
          <w:b/>
        </w:rPr>
        <w:t>Parallel+Vector</w:t>
      </w:r>
      <w:proofErr w:type="spellEnd"/>
      <w:r w:rsidRPr="00B5253E">
        <w:rPr>
          <w:b/>
        </w:rPr>
        <w:t xml:space="preserve"> execution policy</w:t>
      </w:r>
    </w:p>
    <w:p w14:paraId="3BB4B881" w14:textId="2C7BA83B" w:rsidR="00AD4A5B" w:rsidRPr="003809B9" w:rsidRDefault="005C5EA4" w:rsidP="00B5253E">
      <w:pPr>
        <w:ind w:left="720"/>
        <w:rPr>
          <w:rStyle w:val="Codeinline"/>
        </w:rPr>
      </w:pPr>
      <w:proofErr w:type="gramStart"/>
      <w:r w:rsidRPr="003809B9">
        <w:rPr>
          <w:rStyle w:val="Codeinline"/>
        </w:rPr>
        <w:t>class</w:t>
      </w:r>
      <w:proofErr w:type="gramEnd"/>
      <w:r w:rsidRPr="003809B9">
        <w:rPr>
          <w:rStyle w:val="Codeinline"/>
        </w:rPr>
        <w:t xml:space="preserve"> </w:t>
      </w:r>
      <w:proofErr w:type="spellStart"/>
      <w:r w:rsidR="00D45D13" w:rsidRPr="003809B9">
        <w:rPr>
          <w:rStyle w:val="Codeinline"/>
        </w:rPr>
        <w:t>vector</w:t>
      </w:r>
      <w:r w:rsidR="00AD4A5B" w:rsidRPr="003809B9">
        <w:rPr>
          <w:rStyle w:val="Codeinline"/>
        </w:rPr>
        <w:t>_execution_policy</w:t>
      </w:r>
      <w:proofErr w:type="spellEnd"/>
      <w:r w:rsidR="00AD4A5B" w:rsidRPr="003809B9">
        <w:rPr>
          <w:rStyle w:val="Codeinline"/>
        </w:rPr>
        <w:t>{ unspecified };</w:t>
      </w:r>
    </w:p>
    <w:p w14:paraId="501B885B" w14:textId="1EF1A0B3" w:rsidR="00137ED1" w:rsidRDefault="00AD4A5B" w:rsidP="00B5253E">
      <w:pPr>
        <w:ind w:left="720"/>
      </w:pPr>
      <w:r w:rsidRPr="00AD4A5B">
        <w:t xml:space="preserve">The class </w:t>
      </w:r>
      <w:proofErr w:type="spellStart"/>
      <w:r w:rsidRPr="00B5253E">
        <w:rPr>
          <w:rStyle w:val="Codeinline"/>
        </w:rPr>
        <w:t>vector_execution_policy</w:t>
      </w:r>
      <w:proofErr w:type="spellEnd"/>
      <w:r w:rsidRPr="00AD4A5B">
        <w:t xml:space="preserve"> is an execution policy type used as a unique type to disambiguate parallel algorithm overloading and indicate that a parallel algorithm's</w:t>
      </w:r>
      <w:r>
        <w:t xml:space="preserve"> </w:t>
      </w:r>
      <w:r w:rsidRPr="00AD4A5B">
        <w:t>execution may be vectorized</w:t>
      </w:r>
      <w:r w:rsidR="00D45D13">
        <w:t>, but must respect wavefront evaluation order</w:t>
      </w:r>
    </w:p>
    <w:p w14:paraId="682F7E3B" w14:textId="5ECA0369" w:rsidR="005C5EA4" w:rsidRPr="003809B9" w:rsidRDefault="005C5EA4" w:rsidP="005C5EA4">
      <w:pPr>
        <w:ind w:left="720"/>
        <w:rPr>
          <w:rStyle w:val="Codeinline"/>
        </w:rPr>
      </w:pPr>
      <w:proofErr w:type="gramStart"/>
      <w:r w:rsidRPr="003809B9">
        <w:rPr>
          <w:rStyle w:val="Codeinline"/>
        </w:rPr>
        <w:t>class</w:t>
      </w:r>
      <w:proofErr w:type="gramEnd"/>
      <w:r w:rsidRPr="003809B9">
        <w:rPr>
          <w:rStyle w:val="Codeinline"/>
        </w:rPr>
        <w:t xml:space="preserve"> </w:t>
      </w:r>
      <w:del w:id="71" w:author="Robison, Arch" w:date="2016-02-01T10:40:00Z">
        <w:r w:rsidR="00D45D13" w:rsidRPr="003809B9" w:rsidDel="00567C8D">
          <w:rPr>
            <w:rStyle w:val="Codeinline"/>
          </w:rPr>
          <w:delText>unseq</w:delText>
        </w:r>
        <w:r w:rsidRPr="003809B9" w:rsidDel="00567C8D">
          <w:rPr>
            <w:rStyle w:val="Codeinline"/>
          </w:rPr>
          <w:delText>_execution_policy</w:delText>
        </w:r>
      </w:del>
      <w:proofErr w:type="spellStart"/>
      <w:ins w:id="72" w:author="Robison, Arch" w:date="2016-02-01T10:40:00Z">
        <w:r w:rsidR="00567C8D">
          <w:rPr>
            <w:rStyle w:val="Codeinline"/>
          </w:rPr>
          <w:t>unsequenced_execution_policy</w:t>
        </w:r>
      </w:ins>
      <w:proofErr w:type="spellEnd"/>
      <w:r w:rsidRPr="003809B9">
        <w:rPr>
          <w:rStyle w:val="Codeinline"/>
        </w:rPr>
        <w:t>{ unspecified };</w:t>
      </w:r>
    </w:p>
    <w:p w14:paraId="0DE36893" w14:textId="401C1B9C" w:rsidR="005C5EA4" w:rsidRDefault="005C5EA4" w:rsidP="005C5EA4">
      <w:pPr>
        <w:ind w:left="720"/>
      </w:pPr>
      <w:r w:rsidRPr="00AD4A5B">
        <w:t xml:space="preserve">The class </w:t>
      </w:r>
      <w:del w:id="73" w:author="Robison, Arch" w:date="2016-02-01T10:40:00Z">
        <w:r w:rsidR="0042473F" w:rsidDel="00567C8D">
          <w:rPr>
            <w:rStyle w:val="Codeinline"/>
          </w:rPr>
          <w:delText>unseq</w:delText>
        </w:r>
        <w:r w:rsidRPr="00B5253E" w:rsidDel="00567C8D">
          <w:rPr>
            <w:rStyle w:val="Codeinline"/>
          </w:rPr>
          <w:delText>_execution_policy</w:delText>
        </w:r>
      </w:del>
      <w:proofErr w:type="spellStart"/>
      <w:ins w:id="74" w:author="Robison, Arch" w:date="2016-02-01T10:40:00Z">
        <w:r w:rsidR="00567C8D">
          <w:rPr>
            <w:rStyle w:val="Codeinline"/>
          </w:rPr>
          <w:t>unsequenced_execution_policy</w:t>
        </w:r>
      </w:ins>
      <w:proofErr w:type="spellEnd"/>
      <w:r w:rsidRPr="00AD4A5B">
        <w:t xml:space="preserve"> is an execution policy type used as a unique type to disambiguate parallel algorithm overloading and indicate that a parallel algorithm's</w:t>
      </w:r>
      <w:r>
        <w:t xml:space="preserve"> </w:t>
      </w:r>
      <w:r w:rsidRPr="00AD4A5B">
        <w:t>execution may be vectorized.</w:t>
      </w:r>
    </w:p>
    <w:p w14:paraId="28D5A579" w14:textId="5986AA0A" w:rsidR="00AD4A5B" w:rsidRDefault="00AD4A5B">
      <w:pPr>
        <w:rPr>
          <w:b/>
        </w:rPr>
      </w:pPr>
      <w:r w:rsidRPr="00B5253E">
        <w:rPr>
          <w:b/>
        </w:rPr>
        <w:t>Execution policy objects</w:t>
      </w:r>
    </w:p>
    <w:p w14:paraId="1E3614BB" w14:textId="02EABA73" w:rsidR="00AD4A5B" w:rsidRDefault="00AD4A5B" w:rsidP="005C5EA4">
      <w:pPr>
        <w:spacing w:after="80"/>
      </w:pPr>
      <w:r>
        <w:t>Add:</w:t>
      </w:r>
    </w:p>
    <w:p w14:paraId="15AAA227" w14:textId="02E3C9D2" w:rsidR="005C5EA4" w:rsidRPr="005C5EA4" w:rsidRDefault="005C5EA4" w:rsidP="005C5EA4">
      <w:pPr>
        <w:pStyle w:val="Code"/>
        <w:ind w:left="720"/>
      </w:pPr>
      <w:proofErr w:type="spellStart"/>
      <w:proofErr w:type="gramStart"/>
      <w:r w:rsidRPr="005C5EA4">
        <w:rPr>
          <w:rStyle w:val="Codeinline"/>
        </w:rPr>
        <w:t>constexpr</w:t>
      </w:r>
      <w:proofErr w:type="spellEnd"/>
      <w:proofErr w:type="gramEnd"/>
      <w:r w:rsidRPr="005C5EA4">
        <w:rPr>
          <w:rStyle w:val="Codeinline"/>
        </w:rPr>
        <w:t xml:space="preserve"> </w:t>
      </w:r>
      <w:proofErr w:type="spellStart"/>
      <w:r w:rsidR="00D45D13">
        <w:rPr>
          <w:rStyle w:val="Codeinline"/>
        </w:rPr>
        <w:t>vector</w:t>
      </w:r>
      <w:r w:rsidRPr="005C5EA4">
        <w:rPr>
          <w:rStyle w:val="Codeinline"/>
        </w:rPr>
        <w:t>_execution_policy</w:t>
      </w:r>
      <w:proofErr w:type="spellEnd"/>
      <w:r w:rsidRPr="005C5EA4">
        <w:rPr>
          <w:rStyle w:val="Codeinline"/>
        </w:rPr>
        <w:t xml:space="preserve"> </w:t>
      </w:r>
      <w:proofErr w:type="spellStart"/>
      <w:r w:rsidR="00D45D13">
        <w:rPr>
          <w:rStyle w:val="Codeinline"/>
        </w:rPr>
        <w:t>vec</w:t>
      </w:r>
      <w:proofErr w:type="spellEnd"/>
      <w:r w:rsidRPr="005C5EA4">
        <w:rPr>
          <w:rStyle w:val="Codeinline"/>
        </w:rPr>
        <w:t>{};</w:t>
      </w:r>
    </w:p>
    <w:p w14:paraId="0B9D7EFE" w14:textId="13EFDF44" w:rsidR="005C5EA4" w:rsidRPr="005C5EA4" w:rsidRDefault="005C5EA4" w:rsidP="005C5EA4">
      <w:pPr>
        <w:pStyle w:val="Code"/>
        <w:ind w:left="720"/>
        <w:rPr>
          <w:rStyle w:val="Codeinline"/>
        </w:rPr>
      </w:pPr>
      <w:proofErr w:type="spellStart"/>
      <w:proofErr w:type="gramStart"/>
      <w:r w:rsidRPr="005C5EA4">
        <w:rPr>
          <w:rStyle w:val="Codeinline"/>
        </w:rPr>
        <w:t>constexpr</w:t>
      </w:r>
      <w:proofErr w:type="spellEnd"/>
      <w:proofErr w:type="gramEnd"/>
      <w:r w:rsidRPr="005C5EA4">
        <w:rPr>
          <w:rStyle w:val="Codeinline"/>
        </w:rPr>
        <w:t xml:space="preserve"> </w:t>
      </w:r>
      <w:del w:id="75" w:author="Robison, Arch" w:date="2016-02-01T10:40:00Z">
        <w:r w:rsidR="00D45D13" w:rsidDel="00567C8D">
          <w:rPr>
            <w:rStyle w:val="Codeinline"/>
          </w:rPr>
          <w:delText>unseq</w:delText>
        </w:r>
        <w:r w:rsidRPr="005C5EA4" w:rsidDel="00567C8D">
          <w:rPr>
            <w:rStyle w:val="Codeinline"/>
          </w:rPr>
          <w:delText>_execution_policy</w:delText>
        </w:r>
      </w:del>
      <w:proofErr w:type="spellStart"/>
      <w:ins w:id="76" w:author="Robison, Arch" w:date="2016-02-01T10:40:00Z">
        <w:r w:rsidR="00567C8D">
          <w:rPr>
            <w:rStyle w:val="Codeinline"/>
          </w:rPr>
          <w:t>unsequenced_execution_policy</w:t>
        </w:r>
      </w:ins>
      <w:proofErr w:type="spellEnd"/>
      <w:r w:rsidRPr="005C5EA4">
        <w:rPr>
          <w:rStyle w:val="Codeinline"/>
        </w:rPr>
        <w:t xml:space="preserve"> </w:t>
      </w:r>
      <w:proofErr w:type="spellStart"/>
      <w:r w:rsidR="00D45D13">
        <w:rPr>
          <w:rStyle w:val="Codeinline"/>
        </w:rPr>
        <w:t>unseq</w:t>
      </w:r>
      <w:proofErr w:type="spellEnd"/>
      <w:r w:rsidRPr="005C5EA4">
        <w:rPr>
          <w:rStyle w:val="Codeinline"/>
        </w:rPr>
        <w:t>{};</w:t>
      </w:r>
    </w:p>
    <w:p w14:paraId="7DA0F3D0" w14:textId="77777777" w:rsidR="00474155" w:rsidRDefault="00474155" w:rsidP="005C5EA4">
      <w:pPr>
        <w:spacing w:before="120"/>
        <w:rPr>
          <w:b/>
        </w:rPr>
      </w:pPr>
      <w:r>
        <w:rPr>
          <w:b/>
        </w:rPr>
        <w:t>Exception reporting behavior</w:t>
      </w:r>
    </w:p>
    <w:p w14:paraId="088513E2" w14:textId="755A0BCD" w:rsidR="00390EAA" w:rsidRDefault="00390EAA" w:rsidP="00390EAA">
      <w:r>
        <w:t>Edit 3.1 paragraph 2 as shown:</w:t>
      </w:r>
    </w:p>
    <w:p w14:paraId="07A7FCFB" w14:textId="10D2B80F" w:rsidR="00390EAA" w:rsidRPr="00564D93" w:rsidRDefault="00390EAA" w:rsidP="00564D93">
      <w:pPr>
        <w:ind w:left="720"/>
      </w:pPr>
      <w:r w:rsidRPr="00564D93">
        <w:lastRenderedPageBreak/>
        <w:t xml:space="preserve">If the execution policy object is of type class </w:t>
      </w:r>
      <w:proofErr w:type="spellStart"/>
      <w:r w:rsidR="00D45D13">
        <w:rPr>
          <w:rStyle w:val="Codeinline"/>
        </w:rPr>
        <w:t>vector</w:t>
      </w:r>
      <w:r w:rsidR="005C5EA4" w:rsidRPr="005C5EA4">
        <w:rPr>
          <w:rStyle w:val="Codeinline"/>
        </w:rPr>
        <w:t>_execution_policy</w:t>
      </w:r>
      <w:proofErr w:type="spellEnd"/>
      <w:r w:rsidR="005C5EA4">
        <w:t xml:space="preserve">, </w:t>
      </w:r>
      <w:del w:id="77" w:author="Robison, Arch" w:date="2016-02-01T10:40:00Z">
        <w:r w:rsidR="00D45D13" w:rsidDel="00567C8D">
          <w:rPr>
            <w:rStyle w:val="Codeinline"/>
          </w:rPr>
          <w:delText>unseq</w:delText>
        </w:r>
        <w:r w:rsidRPr="005C5EA4" w:rsidDel="00567C8D">
          <w:rPr>
            <w:rStyle w:val="Codeinline"/>
          </w:rPr>
          <w:delText>_execution_policy</w:delText>
        </w:r>
      </w:del>
      <w:proofErr w:type="spellStart"/>
      <w:ins w:id="78" w:author="Robison, Arch" w:date="2016-02-01T10:40:00Z">
        <w:r w:rsidR="00567C8D">
          <w:rPr>
            <w:rStyle w:val="Codeinline"/>
          </w:rPr>
          <w:t>unsequenced_execution_policy</w:t>
        </w:r>
      </w:ins>
      <w:proofErr w:type="spellEnd"/>
      <w:r w:rsidR="005C5EA4">
        <w:t xml:space="preserve">, </w:t>
      </w:r>
      <w:r w:rsidRPr="005C5EA4">
        <w:t xml:space="preserve">or </w:t>
      </w:r>
      <w:proofErr w:type="spellStart"/>
      <w:r w:rsidRPr="005C5EA4">
        <w:rPr>
          <w:rStyle w:val="Codeinline"/>
        </w:rPr>
        <w:t>parallel_vector_execution_policy</w:t>
      </w:r>
      <w:proofErr w:type="spellEnd"/>
      <w:r w:rsidRPr="00564D93">
        <w:t>,</w:t>
      </w:r>
      <w:r>
        <w:t xml:space="preserve"> </w:t>
      </w:r>
      <w:proofErr w:type="spellStart"/>
      <w:r w:rsidRPr="00564D93">
        <w:rPr>
          <w:rStyle w:val="Codeinline"/>
        </w:rPr>
        <w:t>std</w:t>
      </w:r>
      <w:proofErr w:type="spellEnd"/>
      <w:r w:rsidRPr="00564D93">
        <w:rPr>
          <w:rStyle w:val="Codeinline"/>
        </w:rPr>
        <w:t>::terminate</w:t>
      </w:r>
      <w:r w:rsidRPr="00390EAA">
        <w:t xml:space="preserve"> shall be called.</w:t>
      </w:r>
    </w:p>
    <w:p w14:paraId="76CC735B" w14:textId="0485F11D" w:rsidR="00B926A4" w:rsidRDefault="00D84302" w:rsidP="000C6FB7">
      <w:pPr>
        <w:rPr>
          <w:b/>
          <w:color w:val="0070C0"/>
        </w:rPr>
      </w:pPr>
      <w:r w:rsidRPr="00667A09">
        <w:t xml:space="preserve">To </w:t>
      </w:r>
      <w:r>
        <w:t>“</w:t>
      </w:r>
      <w:r w:rsidR="00B926A4" w:rsidRPr="00667A09">
        <w:t>Effect of execution policies on algorithm execution</w:t>
      </w:r>
      <w:r>
        <w:t>”, add:</w:t>
      </w:r>
      <w:r w:rsidR="00B926A4" w:rsidRPr="00B926A4">
        <w:rPr>
          <w:b/>
        </w:rPr>
        <w:t xml:space="preserve"> </w:t>
      </w:r>
    </w:p>
    <w:p w14:paraId="5B7EE02E" w14:textId="6BAC508F" w:rsidR="005C5EA4" w:rsidRDefault="000C6FB7" w:rsidP="005C5EA4">
      <w:pPr>
        <w:ind w:left="720"/>
      </w:pPr>
      <w:r>
        <w:t>The invocations of element access functions in parallel algor</w:t>
      </w:r>
      <w:r w:rsidR="00B926A4">
        <w:t xml:space="preserve">ithms invoked with an execution </w:t>
      </w:r>
      <w:r>
        <w:t xml:space="preserve">policy of type </w:t>
      </w:r>
      <w:del w:id="79" w:author="Robison, Arch" w:date="2016-02-01T10:40:00Z">
        <w:r w:rsidR="00D45D13" w:rsidDel="00567C8D">
          <w:rPr>
            <w:rStyle w:val="Codeinline"/>
          </w:rPr>
          <w:delText>unseq</w:delText>
        </w:r>
        <w:r w:rsidRPr="00E06756" w:rsidDel="00567C8D">
          <w:rPr>
            <w:rStyle w:val="Codeinline"/>
          </w:rPr>
          <w:delText>_execution_policy</w:delText>
        </w:r>
      </w:del>
      <w:proofErr w:type="spellStart"/>
      <w:ins w:id="80" w:author="Robison, Arch" w:date="2016-02-01T10:40:00Z">
        <w:r w:rsidR="00567C8D">
          <w:rPr>
            <w:rStyle w:val="Codeinline"/>
          </w:rPr>
          <w:t>unsequenced_execution_policy</w:t>
        </w:r>
      </w:ins>
      <w:proofErr w:type="spellEnd"/>
      <w:r>
        <w:t xml:space="preserve"> are permitted to </w:t>
      </w:r>
      <w:r w:rsidR="003D2117">
        <w:t xml:space="preserve">execute in an unordered fashion </w:t>
      </w:r>
      <w:r>
        <w:t xml:space="preserve">in the calling thread, </w:t>
      </w:r>
      <w:proofErr w:type="spellStart"/>
      <w:r w:rsidRPr="000C6FB7">
        <w:t>unsequenced</w:t>
      </w:r>
      <w:proofErr w:type="spellEnd"/>
      <w:r w:rsidRPr="000C6FB7">
        <w:t xml:space="preserve"> with respect to one another within </w:t>
      </w:r>
      <w:r>
        <w:t>the calling</w:t>
      </w:r>
      <w:r w:rsidRPr="000C6FB7">
        <w:t xml:space="preserve"> thread.</w:t>
      </w:r>
      <w:r>
        <w:t xml:space="preserve">  </w:t>
      </w:r>
    </w:p>
    <w:p w14:paraId="0EA1A0CC" w14:textId="353648AD" w:rsidR="0061270F" w:rsidRDefault="005C5EA4" w:rsidP="0061270F">
      <w:pPr>
        <w:pStyle w:val="Body"/>
        <w:ind w:left="720"/>
        <w:jc w:val="both"/>
      </w:pPr>
      <w:r>
        <w:t xml:space="preserve">The invocations of element access functions in </w:t>
      </w:r>
      <w:proofErr w:type="spellStart"/>
      <w:r w:rsidRPr="00EE142B">
        <w:rPr>
          <w:rStyle w:val="Codeinline"/>
        </w:rPr>
        <w:t>for_loop</w:t>
      </w:r>
      <w:proofErr w:type="spellEnd"/>
      <w:r>
        <w:t xml:space="preserve"> </w:t>
      </w:r>
      <w:r w:rsidR="008704EA">
        <w:t>or</w:t>
      </w:r>
      <w:r>
        <w:t xml:space="preserve"> </w:t>
      </w:r>
      <w:proofErr w:type="spellStart"/>
      <w:r w:rsidRPr="005C5EA4">
        <w:rPr>
          <w:rStyle w:val="Codeinline"/>
        </w:rPr>
        <w:t>for_loop_strided</w:t>
      </w:r>
      <w:proofErr w:type="spellEnd"/>
      <w:r>
        <w:t xml:space="preserve"> invoked with an execution policy of type </w:t>
      </w:r>
      <w:proofErr w:type="spellStart"/>
      <w:r w:rsidR="00D45D13">
        <w:rPr>
          <w:rStyle w:val="Codeinline"/>
        </w:rPr>
        <w:t>vector</w:t>
      </w:r>
      <w:r w:rsidRPr="00E06756">
        <w:rPr>
          <w:rStyle w:val="Codeinline"/>
        </w:rPr>
        <w:t>_execution_policy</w:t>
      </w:r>
      <w:proofErr w:type="spellEnd"/>
      <w:r>
        <w:t xml:space="preserve"> are permitted to execute in an unordered fashion in the calling thread, </w:t>
      </w:r>
      <w:proofErr w:type="spellStart"/>
      <w:r w:rsidRPr="000C6FB7">
        <w:t>unsequenced</w:t>
      </w:r>
      <w:proofErr w:type="spellEnd"/>
      <w:r w:rsidRPr="000C6FB7">
        <w:t xml:space="preserve"> with respect to one another within </w:t>
      </w:r>
      <w:r>
        <w:t>the calling</w:t>
      </w:r>
      <w:r w:rsidRPr="000C6FB7">
        <w:t xml:space="preserve"> thread</w:t>
      </w:r>
      <w:r w:rsidR="007B2035">
        <w:t>, subject to the constraints of wavefront application order</w:t>
      </w:r>
      <w:r w:rsidR="008704EA">
        <w:t xml:space="preserve"> for the last argument to </w:t>
      </w:r>
      <w:proofErr w:type="spellStart"/>
      <w:r w:rsidR="008704EA" w:rsidRPr="00C55EB2">
        <w:rPr>
          <w:rStyle w:val="Codeinline"/>
        </w:rPr>
        <w:t>for_loop</w:t>
      </w:r>
      <w:proofErr w:type="spellEnd"/>
      <w:r w:rsidR="008704EA">
        <w:t xml:space="preserve"> or </w:t>
      </w:r>
      <w:proofErr w:type="spellStart"/>
      <w:r w:rsidR="008704EA" w:rsidRPr="005C5EA4">
        <w:rPr>
          <w:rStyle w:val="Codeinline"/>
        </w:rPr>
        <w:t>for_loop_strided</w:t>
      </w:r>
      <w:proofErr w:type="spellEnd"/>
      <w:r w:rsidR="0061270F">
        <w:t>.</w:t>
      </w:r>
    </w:p>
    <w:p w14:paraId="59D19B07" w14:textId="125696E0" w:rsidR="007B2035" w:rsidRDefault="007B2035" w:rsidP="002921D0">
      <w:pPr>
        <w:pStyle w:val="Body"/>
        <w:jc w:val="both"/>
      </w:pPr>
      <w:r>
        <w:t xml:space="preserve">New </w:t>
      </w:r>
      <w:r w:rsidR="00CC2BBD">
        <w:t>sub</w:t>
      </w:r>
      <w:r>
        <w:t>section</w:t>
      </w:r>
      <w:r w:rsidR="00CC2BBD">
        <w:t xml:space="preserve"> to add to section 4.1</w:t>
      </w:r>
      <w:r w:rsidR="007612D3">
        <w:t>.  Shaded text is explanatory and not part of the formal wording.</w:t>
      </w:r>
    </w:p>
    <w:p w14:paraId="7C17041A" w14:textId="77777777" w:rsidR="00CC2BBD" w:rsidRPr="00EE142B" w:rsidRDefault="00CC2BBD" w:rsidP="00EE142B">
      <w:pPr>
        <w:pStyle w:val="Body"/>
        <w:ind w:left="720"/>
        <w:rPr>
          <w:b/>
        </w:rPr>
      </w:pPr>
      <w:commentRangeStart w:id="81"/>
      <w:r w:rsidRPr="00EE142B">
        <w:rPr>
          <w:b/>
        </w:rPr>
        <w:t>Wavefront Application</w:t>
      </w:r>
      <w:commentRangeEnd w:id="81"/>
      <w:r w:rsidR="00906927">
        <w:rPr>
          <w:rStyle w:val="CommentReference"/>
        </w:rPr>
        <w:commentReference w:id="81"/>
      </w:r>
    </w:p>
    <w:p w14:paraId="06572786" w14:textId="6ED4225D" w:rsidR="00F21501" w:rsidRPr="00C825C7" w:rsidRDefault="00DB4551" w:rsidP="00EE142B">
      <w:pPr>
        <w:pStyle w:val="Body"/>
        <w:ind w:left="720"/>
        <w:rPr>
          <w:ins w:id="82" w:author="Robison, Arch" w:date="2016-02-01T12:04:00Z"/>
        </w:rPr>
      </w:pPr>
      <w:ins w:id="83" w:author="Robison, Arch" w:date="2016-02-01T11:23:00Z">
        <w:r>
          <w:t>Each invocation of an element access function</w:t>
        </w:r>
      </w:ins>
      <w:ins w:id="84" w:author="Robison, Arch" w:date="2016-02-01T11:24:00Z">
        <w:r w:rsidR="002D0508">
          <w:t xml:space="preserve"> performed by an algorithm with an input range is associated with a value in</w:t>
        </w:r>
      </w:ins>
      <w:ins w:id="85" w:author="Robison, Arch" w:date="2016-02-01T11:25:00Z">
        <w:r w:rsidR="002D0508">
          <w:t xml:space="preserve"> that range, called its context. </w:t>
        </w:r>
      </w:ins>
      <w:ins w:id="86" w:author="Halpern, Pablo G" w:date="2016-02-01T15:56:00Z">
        <w:r w:rsidR="00C825C7">
          <w:t>[</w:t>
        </w:r>
        <w:r w:rsidR="00C825C7">
          <w:rPr>
            <w:i/>
          </w:rPr>
          <w:t>Note:</w:t>
        </w:r>
      </w:ins>
      <w:ins w:id="87" w:author="Halpern, Pablo G" w:date="2016-02-01T15:57:00Z">
        <w:r w:rsidR="00C825C7">
          <w:t xml:space="preserve"> For</w:t>
        </w:r>
      </w:ins>
      <w:ins w:id="88" w:author="Halpern, Pablo G" w:date="2016-02-01T15:53:00Z">
        <w:r w:rsidR="00C825C7">
          <w:t xml:space="preserve"> example, </w:t>
        </w:r>
      </w:ins>
      <w:ins w:id="89" w:author="Halpern, Pablo G" w:date="2016-02-01T15:57:00Z">
        <w:r w:rsidR="00C825C7">
          <w:t>if an algorithm operates in the range [0</w:t>
        </w:r>
        <w:proofErr w:type="gramStart"/>
        <w:r w:rsidR="00C825C7">
          <w:t>,N</w:t>
        </w:r>
        <w:proofErr w:type="gramEnd"/>
        <w:r w:rsidR="00C825C7">
          <w:t xml:space="preserve">), then the values 0, 1, </w:t>
        </w:r>
      </w:ins>
      <w:ins w:id="90" w:author="Halpern, Pablo G" w:date="2016-02-01T15:58:00Z">
        <w:r w:rsidR="00C825C7">
          <w:t xml:space="preserve">… N-1 are each the context for a different invocation of the element access function. – </w:t>
        </w:r>
        <w:r w:rsidR="00C825C7">
          <w:rPr>
            <w:i/>
          </w:rPr>
          <w:t>end note</w:t>
        </w:r>
        <w:r w:rsidR="00C825C7">
          <w:t>]</w:t>
        </w:r>
      </w:ins>
    </w:p>
    <w:p w14:paraId="5593EFBB" w14:textId="11AB79D3" w:rsidR="00906927" w:rsidRDefault="00906927">
      <w:pPr>
        <w:pStyle w:val="Rationale"/>
        <w:rPr>
          <w:ins w:id="91" w:author="Robison, Arch" w:date="2016-02-01T12:09:00Z"/>
        </w:rPr>
        <w:pPrChange w:id="92" w:author="Robison, Arch" w:date="2016-02-01T12:05:00Z">
          <w:pPr>
            <w:pStyle w:val="Body"/>
            <w:ind w:left="720"/>
          </w:pPr>
        </w:pPrChange>
      </w:pPr>
      <w:ins w:id="93" w:author="Robison, Arch" w:date="2016-02-01T12:07:00Z">
        <w:r>
          <w:t xml:space="preserve">Next few definitions set up the </w:t>
        </w:r>
      </w:ins>
      <w:ins w:id="94" w:author="Robison, Arch" w:date="2016-02-01T12:08:00Z">
        <w:r>
          <w:t xml:space="preserve">“staple pattern”.  </w:t>
        </w:r>
      </w:ins>
      <w:ins w:id="95" w:author="Robison, Arch" w:date="2016-02-01T12:09:00Z">
        <w:r w:rsidR="00D86C32">
          <w:t>The staple will look like:</w:t>
        </w:r>
      </w:ins>
    </w:p>
    <w:p w14:paraId="2A6C82F6" w14:textId="77777777" w:rsidR="00761BF8" w:rsidRDefault="00D86C32">
      <w:pPr>
        <w:pStyle w:val="Rationale"/>
        <w:rPr>
          <w:ins w:id="96" w:author="Robison, Arch" w:date="2016-02-01T13:03:00Z"/>
        </w:rPr>
        <w:pPrChange w:id="97" w:author="Robison, Arch" w:date="2016-02-01T12:05:00Z">
          <w:pPr>
            <w:pStyle w:val="Body"/>
            <w:ind w:left="720"/>
          </w:pPr>
        </w:pPrChange>
      </w:pPr>
      <w:ins w:id="98" w:author="Robison, Arch" w:date="2016-02-01T12:10:00Z">
        <w:r>
          <w:rPr>
            <w:noProof/>
          </w:rPr>
          <mc:AlternateContent>
            <mc:Choice Requires="wpc">
              <w:drawing>
                <wp:inline distT="0" distB="0" distL="0" distR="0" wp14:anchorId="32051AD9" wp14:editId="67EC316E">
                  <wp:extent cx="2654300" cy="819150"/>
                  <wp:effectExtent l="0" t="0" r="0" b="0"/>
                  <wp:docPr id="28" name="Canvas 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6" name="Text Box 7"/>
                          <wps:cNvSpPr txBox="1"/>
                          <wps:spPr>
                            <a:xfrm>
                              <a:off x="374047" y="33655"/>
                              <a:ext cx="255905" cy="200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D4825F" w14:textId="31C2E87E" w:rsidR="00F572CD" w:rsidRDefault="00F572CD" w:rsidP="00D86C32">
                                <w:pPr>
                                  <w:pStyle w:val="NormalWeb"/>
                                  <w:spacing w:before="0" w:beforeAutospacing="0" w:after="160" w:afterAutospacing="0" w:line="256" w:lineRule="auto"/>
                                  <w:jc w:val="center"/>
                                </w:pPr>
                                <w:del w:id="99" w:author="Robison, Arch" w:date="2016-02-01T12:13:00Z">
                                  <w:r w:rsidDel="00D86C32">
                                    <w:rPr>
                                      <w:rFonts w:eastAsia="Calibri"/>
                                    </w:rPr>
                                    <w:delText>X</w:delText>
                                  </w:r>
                                  <w:r w:rsidDel="00D86C32">
                                    <w:rPr>
                                      <w:rFonts w:eastAsia="Calibri"/>
                                      <w:position w:val="-6"/>
                                      <w:vertAlign w:val="subscript"/>
                                    </w:rPr>
                                    <w:delText>c,i</w:delText>
                                  </w:r>
                                </w:del>
                                <w:ins w:id="100" w:author="Robison, Arch" w:date="2016-02-01T12:13:00Z">
                                  <w:r>
                                    <w:rPr>
                                      <w:rFonts w:eastAsia="Calibri"/>
                                    </w:rPr>
                                    <w:t>A</w:t>
                                  </w:r>
                                </w:ins>
                              </w:p>
                            </w:txbxContent>
                          </wps:txbx>
                          <wps:bodyPr rot="0" spcFirstLastPara="0" vert="horz" wrap="square" lIns="0" tIns="0" rIns="0" bIns="0" numCol="1" spcCol="0" rtlCol="0" fromWordArt="0" anchor="t" anchorCtr="0" forceAA="0" compatLnSpc="1">
                            <a:prstTxWarp prst="textNoShape">
                              <a:avLst/>
                            </a:prstTxWarp>
                            <a:noAutofit/>
                          </wps:bodyPr>
                        </wps:wsp>
                        <wps:wsp>
                          <wps:cNvPr id="77" name="Text Box 2"/>
                          <wps:cNvSpPr txBox="1"/>
                          <wps:spPr>
                            <a:xfrm>
                              <a:off x="911257" y="34925"/>
                              <a:ext cx="255905" cy="209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2CF197" w14:textId="19461C87" w:rsidR="00F572CD" w:rsidRDefault="00F572CD" w:rsidP="00D86C32">
                                <w:pPr>
                                  <w:pStyle w:val="NormalWeb"/>
                                  <w:spacing w:before="0" w:beforeAutospacing="0" w:after="160" w:afterAutospacing="0" w:line="254" w:lineRule="auto"/>
                                  <w:jc w:val="center"/>
                                </w:pPr>
                                <w:del w:id="101" w:author="Robison, Arch" w:date="2016-02-01T12:13:00Z">
                                  <w:r w:rsidDel="00D86C32">
                                    <w:rPr>
                                      <w:rFonts w:eastAsia="Calibri"/>
                                    </w:rPr>
                                    <w:delText>X</w:delText>
                                  </w:r>
                                  <w:r w:rsidDel="00D86C32">
                                    <w:rPr>
                                      <w:rFonts w:eastAsia="Calibri"/>
                                      <w:position w:val="-6"/>
                                      <w:vertAlign w:val="subscript"/>
                                    </w:rPr>
                                    <w:delText>c,j</w:delText>
                                  </w:r>
                                </w:del>
                                <w:ins w:id="102" w:author="Robison, Arch" w:date="2016-02-01T12:13:00Z">
                                  <w:r>
                                    <w:rPr>
                                      <w:rFonts w:eastAsia="Calibri"/>
                                    </w:rPr>
                                    <w:t>A</w:t>
                                  </w:r>
                                  <w:r>
                                    <w:rPr>
                                      <w:rFonts w:eastAsia="Calibri"/>
                                    </w:rPr>
                                    <w:sym w:font="Symbol" w:char="F0A2"/>
                                  </w:r>
                                </w:ins>
                              </w:p>
                            </w:txbxContent>
                          </wps:txbx>
                          <wps:bodyPr rot="0" spcFirstLastPara="0" vert="horz" wrap="square" lIns="0" tIns="0" rIns="0" bIns="0" numCol="1" spcCol="0" rtlCol="0" fromWordArt="0" anchor="t" anchorCtr="0" forceAA="0" compatLnSpc="1">
                            <a:prstTxWarp prst="textNoShape">
                              <a:avLst/>
                            </a:prstTxWarp>
                            <a:noAutofit/>
                          </wps:bodyPr>
                        </wps:wsp>
                        <wps:wsp>
                          <wps:cNvPr id="78" name="Text Box 2"/>
                          <wps:cNvSpPr txBox="1"/>
                          <wps:spPr>
                            <a:xfrm>
                              <a:off x="368332" y="526415"/>
                              <a:ext cx="255905" cy="200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83856" w14:textId="4B74DF6D" w:rsidR="00F572CD" w:rsidRDefault="00F572CD" w:rsidP="00D86C32">
                                <w:pPr>
                                  <w:pStyle w:val="NormalWeb"/>
                                  <w:spacing w:before="0" w:beforeAutospacing="0" w:after="160" w:afterAutospacing="0" w:line="252" w:lineRule="auto"/>
                                  <w:jc w:val="center"/>
                                </w:pPr>
                                <w:del w:id="103" w:author="Robison, Arch" w:date="2016-02-01T12:13:00Z">
                                  <w:r w:rsidDel="00D86C32">
                                    <w:rPr>
                                      <w:rFonts w:eastAsia="Calibri"/>
                                    </w:rPr>
                                    <w:delText>Y</w:delText>
                                  </w:r>
                                  <w:r w:rsidDel="00D86C32">
                                    <w:rPr>
                                      <w:rFonts w:eastAsia="Calibri"/>
                                      <w:position w:val="-6"/>
                                      <w:vertAlign w:val="subscript"/>
                                    </w:rPr>
                                    <w:delText>d,i</w:delText>
                                  </w:r>
                                </w:del>
                                <w:ins w:id="104" w:author="Robison, Arch" w:date="2016-02-01T12:13:00Z">
                                  <w:r>
                                    <w:rPr>
                                      <w:rFonts w:eastAsia="Calibri"/>
                                    </w:rPr>
                                    <w:t>B</w:t>
                                  </w:r>
                                </w:ins>
                              </w:p>
                            </w:txbxContent>
                          </wps:txbx>
                          <wps:bodyPr rot="0" spcFirstLastPara="0" vert="horz" wrap="square" lIns="0" tIns="0" rIns="0" bIns="0" numCol="1" spcCol="0" rtlCol="0" fromWordArt="0" anchor="t" anchorCtr="0" forceAA="0" compatLnSpc="1">
                            <a:prstTxWarp prst="textNoShape">
                              <a:avLst/>
                            </a:prstTxWarp>
                            <a:noAutofit/>
                          </wps:bodyPr>
                        </wps:wsp>
                        <wps:wsp>
                          <wps:cNvPr id="79" name="Text Box 2"/>
                          <wps:cNvSpPr txBox="1"/>
                          <wps:spPr>
                            <a:xfrm>
                              <a:off x="911257" y="520700"/>
                              <a:ext cx="255905"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518FD1" w14:textId="08F9B079" w:rsidR="00F572CD" w:rsidRDefault="00F572CD" w:rsidP="00D86C32">
                                <w:pPr>
                                  <w:pStyle w:val="NormalWeb"/>
                                  <w:spacing w:before="0" w:beforeAutospacing="0" w:after="160" w:afterAutospacing="0" w:line="252" w:lineRule="auto"/>
                                  <w:jc w:val="center"/>
                                </w:pPr>
                                <w:del w:id="105" w:author="Robison, Arch" w:date="2016-02-01T12:13:00Z">
                                  <w:r w:rsidDel="00D86C32">
                                    <w:rPr>
                                      <w:rFonts w:eastAsia="Calibri"/>
                                    </w:rPr>
                                    <w:delText>Y</w:delText>
                                  </w:r>
                                  <w:r w:rsidDel="00D86C32">
                                    <w:rPr>
                                      <w:rFonts w:eastAsia="Calibri"/>
                                      <w:position w:val="-6"/>
                                      <w:vertAlign w:val="subscript"/>
                                    </w:rPr>
                                    <w:delText>d,j</w:delText>
                                  </w:r>
                                </w:del>
                                <w:ins w:id="106" w:author="Robison, Arch" w:date="2016-02-01T12:13:00Z">
                                  <w:r>
                                    <w:rPr>
                                      <w:rFonts w:eastAsia="Calibri"/>
                                    </w:rPr>
                                    <w:t>B</w:t>
                                  </w:r>
                                  <w:r>
                                    <w:rPr>
                                      <w:rFonts w:eastAsia="Calibri"/>
                                    </w:rPr>
                                    <w:sym w:font="Symbol" w:char="F0A2"/>
                                  </w:r>
                                </w:ins>
                              </w:p>
                            </w:txbxContent>
                          </wps:txbx>
                          <wps:bodyPr rot="0" spcFirstLastPara="0" vert="horz" wrap="square" lIns="0" tIns="0" rIns="0" bIns="0" numCol="1" spcCol="0" rtlCol="0" fromWordArt="0" anchor="t" anchorCtr="0" forceAA="0" compatLnSpc="1">
                            <a:prstTxWarp prst="textNoShape">
                              <a:avLst/>
                            </a:prstTxWarp>
                            <a:noAutofit/>
                          </wps:bodyPr>
                        </wps:wsp>
                        <wps:wsp>
                          <wps:cNvPr id="81" name="Straight Arrow Connector 81"/>
                          <wps:cNvCnPr/>
                          <wps:spPr>
                            <a:xfrm flipH="1">
                              <a:off x="495967" y="234950"/>
                              <a:ext cx="5080" cy="29083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Arrow Connector 82"/>
                          <wps:cNvCnPr/>
                          <wps:spPr>
                            <a:xfrm flipH="1">
                              <a:off x="1039527" y="244475"/>
                              <a:ext cx="0" cy="27559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 name="Straight Arrow Connector 83"/>
                          <wps:cNvCnPr/>
                          <wps:spPr>
                            <a:xfrm>
                              <a:off x="629952" y="134620"/>
                              <a:ext cx="281305" cy="508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86" name="Text Box 62"/>
                          <wps:cNvSpPr txBox="1"/>
                          <wps:spPr>
                            <a:xfrm>
                              <a:off x="1549432" y="205105"/>
                              <a:ext cx="7175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03CFE8" w14:textId="63878460" w:rsidR="00F572CD" w:rsidRDefault="00F572CD" w:rsidP="00B21440">
                                <w:pPr>
                                  <w:pStyle w:val="NormalWeb"/>
                                  <w:spacing w:before="0" w:beforeAutospacing="0" w:after="160" w:afterAutospacing="0" w:line="256" w:lineRule="auto"/>
                                </w:pPr>
                                <w:del w:id="107" w:author="Robison, Arch" w:date="2016-02-01T12:16:00Z">
                                  <w:r w:rsidDel="00B21440">
                                    <w:rPr>
                                      <w:rFonts w:eastAsia="Calibri"/>
                                      <w:b/>
                                      <w:bCs/>
                                      <w:sz w:val="22"/>
                                      <w:szCs w:val="22"/>
                                    </w:rPr>
                                    <w:delText>Figure 1</w:delText>
                                  </w:r>
                                </w:del>
                                <w:ins w:id="108" w:author="Robison, Arch" w:date="2016-02-01T12:16:00Z">
                                  <w:r>
                                    <w:rPr>
                                      <w:rFonts w:eastAsia="Calibri"/>
                                      <w:b/>
                                      <w:bCs/>
                                      <w:sz w:val="22"/>
                                      <w:szCs w:val="22"/>
                                    </w:rPr>
                                    <w:t>Figure 3</w:t>
                                  </w:r>
                                </w:ins>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2051AD9" id="Canvas 28" o:spid="_x0000_s1100" editas="canvas" style="width:209pt;height:64.5pt;mso-position-horizontal-relative:char;mso-position-vertical-relative:line" coordsize="26543,8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">
                  <v:shape id="_x0000_s1101" type="#_x0000_t75" style="position:absolute;width:26543;height:8191;visibility:visible;mso-wrap-style:square">
                    <v:fill o:detectmouseclick="t"/>
                    <v:path o:connecttype="none"/>
                  </v:shape>
                  <v:shape id="Text Box 7" o:spid="_x0000_s1102" type="#_x0000_t202" style="position:absolute;left:3740;top:336;width:2559;height:2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14:paraId="1DD4825F" w14:textId="31C2E87E" w:rsidR="00F572CD" w:rsidRDefault="00F572CD" w:rsidP="00D86C32">
                          <w:pPr>
                            <w:pStyle w:val="NormalWeb"/>
                            <w:spacing w:before="0" w:beforeAutospacing="0" w:after="160" w:afterAutospacing="0" w:line="256" w:lineRule="auto"/>
                            <w:jc w:val="center"/>
                          </w:pPr>
                          <w:del w:id="114" w:author="Robison, Arch" w:date="2016-02-01T12:13:00Z">
                            <w:r w:rsidDel="00D86C32">
                              <w:rPr>
                                <w:rFonts w:eastAsia="Calibri"/>
                              </w:rPr>
                              <w:delText>X</w:delText>
                            </w:r>
                            <w:r w:rsidDel="00D86C32">
                              <w:rPr>
                                <w:rFonts w:eastAsia="Calibri"/>
                                <w:position w:val="-6"/>
                                <w:vertAlign w:val="subscript"/>
                              </w:rPr>
                              <w:delText>c,i</w:delText>
                            </w:r>
                          </w:del>
                          <w:ins w:id="115" w:author="Robison, Arch" w:date="2016-02-01T12:13:00Z">
                            <w:r>
                              <w:rPr>
                                <w:rFonts w:eastAsia="Calibri"/>
                              </w:rPr>
                              <w:t>A</w:t>
                            </w:r>
                          </w:ins>
                        </w:p>
                      </w:txbxContent>
                    </v:textbox>
                  </v:shape>
                  <v:shape id="Text Box 2" o:spid="_x0000_s1103" type="#_x0000_t202" style="position:absolute;left:9112;top:349;width:2559;height:2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YqnsYA&#10;AADbAAAADwAAAGRycy9kb3ducmV2LnhtbESPT2vCQBTE74V+h+UJvdWNPWhJXUVsCx76T22h3p7Z&#10;ZxKafRt2nzF+e7dQ6HGYmd8w03nvGtVRiLVnA6NhBoq48Lbm0sDn9vn2HlQUZIuNZzJwpgjz2fXV&#10;FHPrT7ymbiOlShCOORqoRNpc61hU5DAOfUucvIMPDiXJUGob8JTgrtF3WTbWDmtOCxW2tKyo+Nkc&#10;nYHmO4aXfSa77rF8lY93ffx6Gr0ZczPoFw+ghHr5D/+1V9bAZAK/X9IP0LM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qYqnsYAAADbAAAADwAAAAAAAAAAAAAAAACYAgAAZHJz&#10;L2Rvd25yZXYueG1sUEsFBgAAAAAEAAQA9QAAAIsDAAAAAA==&#10;" filled="f" stroked="f" strokeweight=".5pt">
                    <v:textbox inset="0,0,0,0">
                      <w:txbxContent>
                        <w:p w14:paraId="382CF197" w14:textId="19461C87" w:rsidR="00F572CD" w:rsidRDefault="00F572CD" w:rsidP="00D86C32">
                          <w:pPr>
                            <w:pStyle w:val="NormalWeb"/>
                            <w:spacing w:before="0" w:beforeAutospacing="0" w:after="160" w:afterAutospacing="0" w:line="254" w:lineRule="auto"/>
                            <w:jc w:val="center"/>
                          </w:pPr>
                          <w:del w:id="116" w:author="Robison, Arch" w:date="2016-02-01T12:13:00Z">
                            <w:r w:rsidDel="00D86C32">
                              <w:rPr>
                                <w:rFonts w:eastAsia="Calibri"/>
                              </w:rPr>
                              <w:delText>X</w:delText>
                            </w:r>
                            <w:r w:rsidDel="00D86C32">
                              <w:rPr>
                                <w:rFonts w:eastAsia="Calibri"/>
                                <w:position w:val="-6"/>
                                <w:vertAlign w:val="subscript"/>
                              </w:rPr>
                              <w:delText>c,j</w:delText>
                            </w:r>
                          </w:del>
                          <w:ins w:id="117" w:author="Robison, Arch" w:date="2016-02-01T12:13:00Z">
                            <w:r>
                              <w:rPr>
                                <w:rFonts w:eastAsia="Calibri"/>
                              </w:rPr>
                              <w:t>A</w:t>
                            </w:r>
                            <w:r>
                              <w:rPr>
                                <w:rFonts w:eastAsia="Calibri"/>
                              </w:rPr>
                              <w:sym w:font="Symbol" w:char="F0A2"/>
                            </w:r>
                          </w:ins>
                        </w:p>
                      </w:txbxContent>
                    </v:textbox>
                  </v:shape>
                  <v:shape id="Text Box 2" o:spid="_x0000_s1104" type="#_x0000_t202" style="position:absolute;left:3683;top:5264;width:2559;height:20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m+7MIA&#10;AADbAAAADwAAAGRycy9kb3ducmV2LnhtbERPTU/CQBC9m/gfNmPiTbZwQFNZiFFJOCgISAK3oTu2&#10;jd3ZZnco5d+zBxOPL+97MutdozoKsfZsYDjIQBEX3tZcGvjezh+eQEVBtth4JgMXijCb3t5MMLf+&#10;zGvqNlKqFMIxRwOVSJtrHYuKHMaBb4kT9+ODQ0kwlNoGPKdw1+hRlo21w5pTQ4UtvVZU/G5OzkCz&#10;j+HjmMmheys/5WulT7v34dKY+7v+5RmUUC//4j/3whp4TGPTl/QD9PQ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Ob7swgAAANsAAAAPAAAAAAAAAAAAAAAAAJgCAABkcnMvZG93&#10;bnJldi54bWxQSwUGAAAAAAQABAD1AAAAhwMAAAAA&#10;" filled="f" stroked="f" strokeweight=".5pt">
                    <v:textbox inset="0,0,0,0">
                      <w:txbxContent>
                        <w:p w14:paraId="2D683856" w14:textId="4B74DF6D" w:rsidR="00F572CD" w:rsidRDefault="00F572CD" w:rsidP="00D86C32">
                          <w:pPr>
                            <w:pStyle w:val="NormalWeb"/>
                            <w:spacing w:before="0" w:beforeAutospacing="0" w:after="160" w:afterAutospacing="0" w:line="252" w:lineRule="auto"/>
                            <w:jc w:val="center"/>
                          </w:pPr>
                          <w:del w:id="118" w:author="Robison, Arch" w:date="2016-02-01T12:13:00Z">
                            <w:r w:rsidDel="00D86C32">
                              <w:rPr>
                                <w:rFonts w:eastAsia="Calibri"/>
                              </w:rPr>
                              <w:delText>Y</w:delText>
                            </w:r>
                            <w:r w:rsidDel="00D86C32">
                              <w:rPr>
                                <w:rFonts w:eastAsia="Calibri"/>
                                <w:position w:val="-6"/>
                                <w:vertAlign w:val="subscript"/>
                              </w:rPr>
                              <w:delText>d,i</w:delText>
                            </w:r>
                          </w:del>
                          <w:ins w:id="119" w:author="Robison, Arch" w:date="2016-02-01T12:13:00Z">
                            <w:r>
                              <w:rPr>
                                <w:rFonts w:eastAsia="Calibri"/>
                              </w:rPr>
                              <w:t>B</w:t>
                            </w:r>
                          </w:ins>
                        </w:p>
                      </w:txbxContent>
                    </v:textbox>
                  </v:shape>
                  <v:shape id="Text Box 2" o:spid="_x0000_s1105" type="#_x0000_t202" style="position:absolute;left:9112;top:5207;width:2559;height:2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Ubd8YA&#10;AADbAAAADwAAAGRycy9kb3ducmV2LnhtbESPT0/CQBTE7yR8h80j8QZbPChUFmL8k3BAVNREb8/u&#10;s23svm12H6V+e5eEhONkZn6TWax616iOQqw9G5hOMlDEhbc1lwbe3x7HM1BRkC02nsnAH0VYLYeD&#10;BebWH/iVup2UKkE45migEmlzrWNRkcM48S1x8n58cChJhlLbgIcEd42+zLIr7bDmtFBhS3cVFb+7&#10;vTPQfMaw+c7kq7svn+TlWe8/HqZbYy5G/e0NKKFezuFTe20NXM/h+CX9AL3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Ubd8YAAADbAAAADwAAAAAAAAAAAAAAAACYAgAAZHJz&#10;L2Rvd25yZXYueG1sUEsFBgAAAAAEAAQA9QAAAIsDAAAAAA==&#10;" filled="f" stroked="f" strokeweight=".5pt">
                    <v:textbox inset="0,0,0,0">
                      <w:txbxContent>
                        <w:p w14:paraId="2E518FD1" w14:textId="08F9B079" w:rsidR="00F572CD" w:rsidRDefault="00F572CD" w:rsidP="00D86C32">
                          <w:pPr>
                            <w:pStyle w:val="NormalWeb"/>
                            <w:spacing w:before="0" w:beforeAutospacing="0" w:after="160" w:afterAutospacing="0" w:line="252" w:lineRule="auto"/>
                            <w:jc w:val="center"/>
                          </w:pPr>
                          <w:del w:id="120" w:author="Robison, Arch" w:date="2016-02-01T12:13:00Z">
                            <w:r w:rsidDel="00D86C32">
                              <w:rPr>
                                <w:rFonts w:eastAsia="Calibri"/>
                              </w:rPr>
                              <w:delText>Y</w:delText>
                            </w:r>
                            <w:r w:rsidDel="00D86C32">
                              <w:rPr>
                                <w:rFonts w:eastAsia="Calibri"/>
                                <w:position w:val="-6"/>
                                <w:vertAlign w:val="subscript"/>
                              </w:rPr>
                              <w:delText>d,j</w:delText>
                            </w:r>
                          </w:del>
                          <w:ins w:id="121" w:author="Robison, Arch" w:date="2016-02-01T12:13:00Z">
                            <w:r>
                              <w:rPr>
                                <w:rFonts w:eastAsia="Calibri"/>
                              </w:rPr>
                              <w:t>B</w:t>
                            </w:r>
                            <w:r>
                              <w:rPr>
                                <w:rFonts w:eastAsia="Calibri"/>
                              </w:rPr>
                              <w:sym w:font="Symbol" w:char="F0A2"/>
                            </w:r>
                          </w:ins>
                        </w:p>
                      </w:txbxContent>
                    </v:textbox>
                  </v:shape>
                  <v:shape id="Straight Arrow Connector 81" o:spid="_x0000_s1106" type="#_x0000_t32" style="position:absolute;left:4959;top:2349;width:51;height:290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X/0MEAAADbAAAADwAAAGRycy9kb3ducmV2LnhtbESPQWuDQBSE74X8h+UVemtWRYqYbEIq&#10;CDkVakvOD/fFlbhvxd2o+ffdQqHHYWa+YfbH1Q5ipsn3jhWk2wQEcet0z52C76/6tQDhA7LGwTEp&#10;eJCH42HztMdSu4U/aW5CJyKEfYkKTAhjKaVvDVn0WzcSR+/qJoshyqmTesIlwu0gsyR5kxZ7jgsG&#10;R6oMtbfmbhXMVePSS7Zoo/M6Lz7Cidf3TqmX5/W0AxFoDf/hv/ZZKyhS+P0Sf4A8/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sxf/QwQAAANsAAAAPAAAAAAAAAAAAAAAA&#10;AKECAABkcnMvZG93bnJldi54bWxQSwUGAAAAAAQABAD5AAAAjwMAAAAA&#10;" strokecolor="#c00000" strokeweight=".5pt">
                    <v:stroke endarrow="block" joinstyle="miter"/>
                  </v:shape>
                  <v:shape id="Straight Arrow Connector 82" o:spid="_x0000_s1107" type="#_x0000_t32" style="position:absolute;left:10395;top:2444;width:0;height:275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Bdhp8AAAADbAAAADwAAAGRycy9kb3ducmV2LnhtbESPQYvCMBSE7wv7H8ITvG1Ti0ipRlFB&#10;2JNgd/H8aJ5NsXkpTbbt/nsjCB6HmfmG2ewm24qBet84VrBIUhDEldMN1wp+f05fOQgfkDW2jknB&#10;P3nYbT8/NlhoN/KFhjLUIkLYF6jAhNAVUvrKkEWfuI44ejfXWwxR9rXUPY4RbluZpelKWmw4Lhjs&#10;6Gioupd/VsFwLN3imo3a6OVpmZ/DnqdDrdR8Nu3XIAJN4R1+tb+1gjyD55f4A+T2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wXYafAAAAA2wAAAA8AAAAAAAAAAAAAAAAA&#10;oQIAAGRycy9kb3ducmV2LnhtbFBLBQYAAAAABAAEAPkAAACOAwAAAAA=&#10;" strokecolor="#c00000" strokeweight=".5pt">
                    <v:stroke endarrow="block" joinstyle="miter"/>
                  </v:shape>
                  <v:shape id="Straight Arrow Connector 83" o:spid="_x0000_s1108" type="#_x0000_t32" style="position:absolute;left:6299;top:1346;width:2813;height: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z/McMAAADbAAAADwAAAGRycy9kb3ducmV2LnhtbESPwWrDMBBE74H+g9hCb4lcB0pwopgQ&#10;KM4hLTTOByzW1jK1VkaSY6dfXxUKPQ4z84bZlbPtxY186BwreF5lIIgbpztuFVzr1+UGRIjIGnvH&#10;pOBOAcr9w2KHhXYTf9DtEluRIBwKVGBiHAopQ2PIYli5gTh5n85bjEn6VmqPU4LbXuZZ9iItdpwW&#10;DA50NNR8XUaroL7iuqrqt28/9d1o8vezzcezUk+P82ELItIc/8N/7ZNWsFnD75f0A+T+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Fc/zHDAAAA2wAAAA8AAAAAAAAAAAAA&#10;AAAAoQIAAGRycy9kb3ducmV2LnhtbFBLBQYAAAAABAAEAPkAAACRAwAAAAA=&#10;" strokecolor="black [3213]" strokeweight=".5pt">
                    <v:stroke dashstyle="dash" endarrow="block" joinstyle="miter"/>
                  </v:shape>
                  <v:shape id="Text Box 62" o:spid="_x0000_s1109" type="#_x0000_t202" style="position:absolute;left:15494;top:2051;width:7175;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iy58YA&#10;AADbAAAADwAAAGRycy9kb3ducmV2LnhtbESPQWvCQBSE70L/w/IK3sxGoRLSrCIBaSn2oM2lt9fs&#10;Mwlm36bZbZL213cFweMwM98w2XYyrRiod41lBcsoBkFcWt1wpaD42C8SEM4ja2wtk4JfcrDdPMwy&#10;TLUd+UjDyVciQNilqKD2vkuldGVNBl1kO+LgnW1v0AfZV1L3OAa4aeUqjtfSYMNhocaO8prKy+nH&#10;KHjL9+94/FqZ5K/NXw7nXfddfD4pNX+cds8gPE3+Hr61X7WCZA3XL+EHyM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Liy58YAAADbAAAADwAAAAAAAAAAAAAAAACYAgAAZHJz&#10;L2Rvd25yZXYueG1sUEsFBgAAAAAEAAQA9QAAAIsDAAAAAA==&#10;" filled="f" stroked="f" strokeweight=".5pt">
                    <v:textbox>
                      <w:txbxContent>
                        <w:p w14:paraId="5503CFE8" w14:textId="63878460" w:rsidR="00F572CD" w:rsidRDefault="00F572CD" w:rsidP="00B21440">
                          <w:pPr>
                            <w:pStyle w:val="NormalWeb"/>
                            <w:spacing w:before="0" w:beforeAutospacing="0" w:after="160" w:afterAutospacing="0" w:line="256" w:lineRule="auto"/>
                          </w:pPr>
                          <w:del w:id="122" w:author="Robison, Arch" w:date="2016-02-01T12:16:00Z">
                            <w:r w:rsidDel="00B21440">
                              <w:rPr>
                                <w:rFonts w:eastAsia="Calibri"/>
                                <w:b/>
                                <w:bCs/>
                                <w:sz w:val="22"/>
                                <w:szCs w:val="22"/>
                              </w:rPr>
                              <w:delText>Figure 1</w:delText>
                            </w:r>
                          </w:del>
                          <w:ins w:id="123" w:author="Robison, Arch" w:date="2016-02-01T12:16:00Z">
                            <w:r>
                              <w:rPr>
                                <w:rFonts w:eastAsia="Calibri"/>
                                <w:b/>
                                <w:bCs/>
                                <w:sz w:val="22"/>
                                <w:szCs w:val="22"/>
                              </w:rPr>
                              <w:t>Figure 3</w:t>
                            </w:r>
                          </w:ins>
                        </w:p>
                      </w:txbxContent>
                    </v:textbox>
                  </v:shape>
                  <w10:anchorlock/>
                </v:group>
              </w:pict>
            </mc:Fallback>
          </mc:AlternateContent>
        </w:r>
      </w:ins>
    </w:p>
    <w:p w14:paraId="285A319E" w14:textId="59A9A3CD" w:rsidR="00761BF8" w:rsidRPr="00147127" w:rsidRDefault="006A6CC7">
      <w:pPr>
        <w:pStyle w:val="Rationale"/>
        <w:rPr>
          <w:ins w:id="109" w:author="Robison, Arch" w:date="2016-02-01T11:25:00Z"/>
        </w:rPr>
        <w:pPrChange w:id="110" w:author="Robison, Arch" w:date="2016-02-01T12:05:00Z">
          <w:pPr>
            <w:pStyle w:val="Body"/>
            <w:ind w:left="720"/>
          </w:pPr>
        </w:pPrChange>
      </w:pPr>
      <w:ins w:id="111" w:author="Robison, Arch" w:date="2016-02-01T13:58:00Z">
        <w:r>
          <w:t xml:space="preserve">The relation </w:t>
        </w:r>
        <w:r>
          <w:rPr>
            <w:i/>
          </w:rPr>
          <w:t>wavefront precedent</w:t>
        </w:r>
      </w:ins>
      <w:ins w:id="112" w:author="Robison, Arch" w:date="2016-02-01T14:28:00Z">
        <w:r w:rsidR="00EA398D">
          <w:t xml:space="preserve"> (</w:t>
        </w:r>
      </w:ins>
      <w:ins w:id="113" w:author="Robison, Arch" w:date="2016-02-01T14:27:00Z">
        <w:r w:rsidR="00EA398D">
          <w:t>red</w:t>
        </w:r>
      </w:ins>
      <w:ins w:id="114" w:author="Robison, Arch" w:date="2016-02-01T14:28:00Z">
        <w:r w:rsidR="00EA398D">
          <w:t>)</w:t>
        </w:r>
      </w:ins>
      <w:ins w:id="115" w:author="Robison, Arch" w:date="2016-02-01T14:27:00Z">
        <w:r w:rsidR="00EA398D">
          <w:t>,</w:t>
        </w:r>
      </w:ins>
      <w:ins w:id="116" w:author="Robison, Arch" w:date="2016-02-01T13:58:00Z">
        <w:r>
          <w:rPr>
            <w:i/>
          </w:rPr>
          <w:t xml:space="preserve"> </w:t>
        </w:r>
        <w:r>
          <w:t>defines leg</w:t>
        </w:r>
      </w:ins>
      <w:ins w:id="117" w:author="Robison, Arch" w:date="2016-02-01T14:28:00Z">
        <w:r w:rsidR="00EA398D">
          <w:t>s</w:t>
        </w:r>
      </w:ins>
      <w:ins w:id="118" w:author="Robison, Arch" w:date="2016-02-01T13:58:00Z">
        <w:r>
          <w:t xml:space="preserve"> of staple.  The relation </w:t>
        </w:r>
        <w:r>
          <w:rPr>
            <w:i/>
          </w:rPr>
          <w:t>wavefront order</w:t>
        </w:r>
        <w:r>
          <w:t xml:space="preserve"> </w:t>
        </w:r>
      </w:ins>
      <w:ins w:id="119" w:author="Robison, Arch" w:date="2016-02-01T14:28:00Z">
        <w:r w:rsidR="00EA398D">
          <w:t xml:space="preserve">(dashed black) </w:t>
        </w:r>
      </w:ins>
      <w:ins w:id="120" w:author="Robison, Arch" w:date="2016-02-01T13:58:00Z">
        <w:r>
          <w:t xml:space="preserve">defines a crown of a staple.  </w:t>
        </w:r>
      </w:ins>
      <w:ins w:id="121" w:author="Robison, Arch" w:date="2016-02-01T13:15:00Z">
        <w:r w:rsidR="00882056">
          <w:t>The notation uses A and A</w:t>
        </w:r>
        <w:r w:rsidR="00882056">
          <w:sym w:font="Symbol" w:char="F0A2"/>
        </w:r>
        <w:r w:rsidR="00882056">
          <w:t xml:space="preserve"> to denote evaluations of the same expression.  </w:t>
        </w:r>
      </w:ins>
      <w:ins w:id="122" w:author="Robison, Arch" w:date="2016-02-01T13:13:00Z">
        <w:r w:rsidR="00882056">
          <w:t xml:space="preserve">The staple pattern will be used to </w:t>
        </w:r>
      </w:ins>
      <w:ins w:id="123" w:author="Robison, Arch" w:date="2016-02-01T13:14:00Z">
        <w:r w:rsidR="00882056">
          <w:t xml:space="preserve">“transport” the relation between </w:t>
        </w:r>
        <w:proofErr w:type="gramStart"/>
        <w:r w:rsidR="00882056">
          <w:t>A</w:t>
        </w:r>
        <w:proofErr w:type="gramEnd"/>
        <w:r w:rsidR="00882056">
          <w:t xml:space="preserve"> and A</w:t>
        </w:r>
        <w:r w:rsidR="00882056">
          <w:sym w:font="Symbol" w:char="F0A2"/>
        </w:r>
        <w:r w:rsidR="00882056">
          <w:t xml:space="preserve"> down to B and B</w:t>
        </w:r>
        <w:r w:rsidR="00882056">
          <w:sym w:font="Symbol" w:char="F0A2"/>
        </w:r>
        <w:r w:rsidR="00882056">
          <w:t xml:space="preserve">.  </w:t>
        </w:r>
      </w:ins>
    </w:p>
    <w:p w14:paraId="2284E7B0" w14:textId="77777777" w:rsidR="00F21501" w:rsidRDefault="00F21501" w:rsidP="00EE142B">
      <w:pPr>
        <w:pStyle w:val="Body"/>
        <w:ind w:left="720"/>
        <w:rPr>
          <w:ins w:id="124" w:author="Robison, Arch" w:date="2016-02-01T11:48:00Z"/>
        </w:rPr>
      </w:pPr>
      <w:commentRangeStart w:id="125"/>
      <w:ins w:id="126" w:author="Robison, Arch" w:date="2016-02-01T11:48:00Z">
        <w:r>
          <w:t>Evaluation A</w:t>
        </w:r>
      </w:ins>
      <w:commentRangeEnd w:id="125"/>
      <w:r w:rsidR="00C825C7">
        <w:rPr>
          <w:rStyle w:val="CommentReference"/>
        </w:rPr>
        <w:commentReference w:id="125"/>
      </w:r>
      <w:ins w:id="127" w:author="Robison, Arch" w:date="2016-02-01T11:48:00Z">
        <w:r>
          <w:t xml:space="preserve"> is a </w:t>
        </w:r>
        <w:r>
          <w:rPr>
            <w:i/>
          </w:rPr>
          <w:t xml:space="preserve">wavefront precedent </w:t>
        </w:r>
        <w:r>
          <w:t>of evaluation B if:</w:t>
        </w:r>
      </w:ins>
    </w:p>
    <w:p w14:paraId="2A4F9495" w14:textId="1651CDE1" w:rsidR="00F21501" w:rsidRDefault="00F21501">
      <w:pPr>
        <w:pStyle w:val="Body"/>
        <w:numPr>
          <w:ilvl w:val="0"/>
          <w:numId w:val="41"/>
        </w:numPr>
        <w:rPr>
          <w:ins w:id="128" w:author="Robison, Arch" w:date="2016-02-01T11:51:00Z"/>
        </w:rPr>
        <w:pPrChange w:id="129" w:author="Robison, Arch" w:date="2016-02-01T11:49:00Z">
          <w:pPr>
            <w:pStyle w:val="Body"/>
            <w:ind w:left="720"/>
          </w:pPr>
        </w:pPrChange>
      </w:pPr>
      <w:ins w:id="130" w:author="Robison, Arch" w:date="2016-02-01T11:53:00Z">
        <w:r>
          <w:t>e</w:t>
        </w:r>
      </w:ins>
      <w:ins w:id="131" w:author="Robison, Arch" w:date="2016-02-01T11:49:00Z">
        <w:r>
          <w:t xml:space="preserve">valuation A is sequenced before evaluation </w:t>
        </w:r>
      </w:ins>
      <w:ins w:id="132" w:author="Robison, Arch" w:date="2016-02-01T11:51:00Z">
        <w:r>
          <w:t>B</w:t>
        </w:r>
      </w:ins>
      <w:ins w:id="133" w:author="Robison, Arch" w:date="2016-02-01T11:53:00Z">
        <w:r>
          <w:t>,</w:t>
        </w:r>
      </w:ins>
      <w:ins w:id="134" w:author="Robison, Arch" w:date="2016-02-01T11:51:00Z">
        <w:r>
          <w:t xml:space="preserve"> and</w:t>
        </w:r>
      </w:ins>
    </w:p>
    <w:p w14:paraId="1F1D49E6" w14:textId="77777777" w:rsidR="00F21501" w:rsidRDefault="00F21501">
      <w:pPr>
        <w:pStyle w:val="Body"/>
        <w:numPr>
          <w:ilvl w:val="0"/>
          <w:numId w:val="41"/>
        </w:numPr>
        <w:rPr>
          <w:ins w:id="135" w:author="Robison, Arch" w:date="2016-02-01T11:53:00Z"/>
        </w:rPr>
        <w:pPrChange w:id="136" w:author="Robison, Arch" w:date="2016-02-01T11:49:00Z">
          <w:pPr>
            <w:pStyle w:val="Body"/>
            <w:ind w:left="720"/>
          </w:pPr>
        </w:pPrChange>
      </w:pPr>
      <w:ins w:id="137" w:author="Robison, Arch" w:date="2016-02-01T11:51:00Z">
        <w:r>
          <w:t>for every evalu</w:t>
        </w:r>
      </w:ins>
      <w:ins w:id="138" w:author="Robison, Arch" w:date="2016-02-01T11:52:00Z">
        <w:r>
          <w:t xml:space="preserve">ation C such that A is sequenced before C and C is sequenced before B, </w:t>
        </w:r>
        <w:commentRangeStart w:id="139"/>
        <w:r>
          <w:t xml:space="preserve">every statement S containing C </w:t>
        </w:r>
      </w:ins>
      <w:commentRangeEnd w:id="139"/>
      <w:r w:rsidR="00C825C7">
        <w:rPr>
          <w:rStyle w:val="CommentReference"/>
        </w:rPr>
        <w:commentReference w:id="139"/>
      </w:r>
      <w:ins w:id="140" w:author="Robison, Arch" w:date="2016-02-01T11:52:00Z">
        <w:r>
          <w:t>also contains A but not B, and</w:t>
        </w:r>
      </w:ins>
    </w:p>
    <w:p w14:paraId="57222369" w14:textId="3D6AEBA1" w:rsidR="00906927" w:rsidRDefault="00F21501">
      <w:pPr>
        <w:pStyle w:val="Body"/>
        <w:numPr>
          <w:ilvl w:val="0"/>
          <w:numId w:val="41"/>
        </w:numPr>
        <w:rPr>
          <w:ins w:id="141" w:author="Robison, Arch" w:date="2016-02-01T12:07:00Z"/>
        </w:rPr>
        <w:pPrChange w:id="142" w:author="Robison, Arch" w:date="2016-02-01T12:06:00Z">
          <w:pPr>
            <w:pStyle w:val="Body"/>
            <w:ind w:left="720"/>
          </w:pPr>
        </w:pPrChange>
      </w:pPr>
      <w:proofErr w:type="gramStart"/>
      <w:ins w:id="143" w:author="Robison, Arch" w:date="2016-02-01T11:53:00Z">
        <w:r>
          <w:t>control</w:t>
        </w:r>
        <w:proofErr w:type="gramEnd"/>
        <w:r>
          <w:t xml:space="preserve"> reaches B </w:t>
        </w:r>
        <w:r w:rsidR="00571B1F">
          <w:t xml:space="preserve">from A without </w:t>
        </w:r>
      </w:ins>
      <w:ins w:id="144" w:author="Robison, Arch" w:date="2016-02-01T12:01:00Z">
        <w:r w:rsidR="00571B1F">
          <w:t xml:space="preserve">executing a </w:t>
        </w:r>
        <w:proofErr w:type="spellStart"/>
        <w:r w:rsidR="00571B1F">
          <w:t>goto</w:t>
        </w:r>
        <w:proofErr w:type="spellEnd"/>
        <w:r w:rsidR="00571B1F">
          <w:t xml:space="preserve"> statement </w:t>
        </w:r>
      </w:ins>
      <w:ins w:id="145" w:author="Robison, Arch" w:date="2016-02-01T14:19:00Z">
        <w:r w:rsidR="007669DD">
          <w:t>nor executing a</w:t>
        </w:r>
      </w:ins>
      <w:ins w:id="146" w:author="Robison, Arch" w:date="2016-02-01T12:01:00Z">
        <w:r w:rsidR="00571B1F">
          <w:t xml:space="preserve"> switch statement that </w:t>
        </w:r>
      </w:ins>
      <w:ins w:id="147" w:author="Robison, Arch" w:date="2016-02-01T14:09:00Z">
        <w:r w:rsidR="00EE4783">
          <w:t>transfers control into</w:t>
        </w:r>
      </w:ins>
      <w:ins w:id="148" w:author="Robison, Arch" w:date="2016-02-01T12:01:00Z">
        <w:r w:rsidR="00571B1F">
          <w:t xml:space="preserve"> a </w:t>
        </w:r>
      </w:ins>
      <w:ins w:id="149" w:author="Robison, Arch" w:date="2016-02-01T11:59:00Z">
        <w:r w:rsidR="00571B1F">
          <w:t>statement</w:t>
        </w:r>
      </w:ins>
      <w:ins w:id="150" w:author="Robison, Arch" w:date="2016-02-01T12:01:00Z">
        <w:r w:rsidR="00571B1F">
          <w:t xml:space="preserve"> that is not </w:t>
        </w:r>
        <w:commentRangeStart w:id="151"/>
        <w:r w:rsidR="00571B1F">
          <w:t>a</w:t>
        </w:r>
      </w:ins>
      <w:commentRangeEnd w:id="151"/>
      <w:r w:rsidR="00C825C7">
        <w:rPr>
          <w:rStyle w:val="CommentReference"/>
        </w:rPr>
        <w:commentReference w:id="151"/>
      </w:r>
      <w:ins w:id="152" w:author="Robison, Arch" w:date="2016-02-01T12:01:00Z">
        <w:r w:rsidR="00571B1F">
          <w:t xml:space="preserve"> </w:t>
        </w:r>
      </w:ins>
      <w:ins w:id="153" w:author="Robison, Arch" w:date="2016-02-01T12:02:00Z">
        <w:r w:rsidR="00571B1F">
          <w:t>block</w:t>
        </w:r>
      </w:ins>
      <w:ins w:id="154" w:author="Robison, Arch" w:date="2016-02-01T11:59:00Z">
        <w:r w:rsidR="00571B1F">
          <w:t>.</w:t>
        </w:r>
      </w:ins>
      <w:ins w:id="155" w:author="Robison, Arch" w:date="2016-02-01T11:58:00Z">
        <w:r w:rsidR="00571B1F">
          <w:t xml:space="preserve"> </w:t>
        </w:r>
      </w:ins>
    </w:p>
    <w:p w14:paraId="2130F5C1" w14:textId="293BB5D6" w:rsidR="00F43C56" w:rsidRPr="00147127" w:rsidRDefault="00B21440">
      <w:pPr>
        <w:pStyle w:val="Rationale"/>
        <w:rPr>
          <w:ins w:id="156" w:author="Robison, Arch" w:date="2016-02-01T12:32:00Z"/>
        </w:rPr>
        <w:pPrChange w:id="157" w:author="Robison, Arch" w:date="2016-02-01T12:23:00Z">
          <w:pPr>
            <w:pStyle w:val="Rationale"/>
            <w:numPr>
              <w:numId w:val="41"/>
            </w:numPr>
            <w:ind w:left="1440" w:hanging="360"/>
          </w:pPr>
        </w:pPrChange>
      </w:pPr>
      <w:ins w:id="158" w:author="Robison, Arch" w:date="2016-02-01T12:19:00Z">
        <w:r>
          <w:t xml:space="preserve">The middle bullet </w:t>
        </w:r>
      </w:ins>
      <w:ins w:id="159" w:author="Robison, Arch" w:date="2016-02-01T12:30:00Z">
        <w:r w:rsidR="00F43C56">
          <w:t xml:space="preserve">builds legs between immediately adjacent evaluations, and between a control expression and its corresponding join point.  </w:t>
        </w:r>
      </w:ins>
      <w:commentRangeStart w:id="160"/>
      <w:ins w:id="161" w:author="Robison, Arch" w:date="2016-02-01T13:00:00Z">
        <w:r w:rsidR="00761BF8">
          <w:t>Figure 4</w:t>
        </w:r>
      </w:ins>
      <w:ins w:id="162" w:author="Robison, Arch" w:date="2016-02-01T12:32:00Z">
        <w:r w:rsidR="00F43C56">
          <w:t xml:space="preserve"> </w:t>
        </w:r>
      </w:ins>
      <w:commentRangeEnd w:id="160"/>
      <w:r w:rsidR="0060061C">
        <w:rPr>
          <w:rStyle w:val="CommentReference"/>
        </w:rPr>
        <w:commentReference w:id="160"/>
      </w:r>
      <w:ins w:id="163" w:author="Robison, Arch" w:date="2016-02-01T13:01:00Z">
        <w:r w:rsidR="00761BF8">
          <w:t>diagrams</w:t>
        </w:r>
      </w:ins>
      <w:ins w:id="164" w:author="Robison, Arch" w:date="2016-02-01T12:32:00Z">
        <w:r w:rsidR="00F43C56">
          <w:t xml:space="preserve"> </w:t>
        </w:r>
      </w:ins>
      <w:ins w:id="165" w:author="Robison, Arch" w:date="2016-02-01T12:44:00Z">
        <w:r w:rsidR="00F572CD">
          <w:t>a code example and its legs</w:t>
        </w:r>
      </w:ins>
      <w:ins w:id="166" w:author="Robison, Arch" w:date="2016-02-01T12:32:00Z">
        <w:r w:rsidR="00F43C56">
          <w:t>.</w:t>
        </w:r>
      </w:ins>
      <w:ins w:id="167" w:author="Robison, Arch" w:date="2016-02-01T12:44:00Z">
        <w:r w:rsidR="00F572CD">
          <w:t xml:space="preserve">  The letters </w:t>
        </w:r>
        <w:r w:rsidR="00F572CD">
          <w:rPr>
            <w:i/>
          </w:rPr>
          <w:t xml:space="preserve">d, e, f, g, h </w:t>
        </w:r>
        <w:r w:rsidR="00F572CD">
          <w:t xml:space="preserve">denote expressions that, for </w:t>
        </w:r>
      </w:ins>
      <w:ins w:id="168" w:author="Robison, Arch" w:date="2016-02-01T12:54:00Z">
        <w:r w:rsidR="003266CA">
          <w:t>simplicity</w:t>
        </w:r>
      </w:ins>
      <w:ins w:id="169" w:author="Robison, Arch" w:date="2016-02-01T12:44:00Z">
        <w:r w:rsidR="00F572CD">
          <w:t xml:space="preserve">, </w:t>
        </w:r>
      </w:ins>
      <w:ins w:id="170" w:author="Robison, Arch" w:date="2016-02-01T14:18:00Z">
        <w:r w:rsidR="00F65DCA">
          <w:t>are assumed to each involve</w:t>
        </w:r>
      </w:ins>
      <w:ins w:id="171" w:author="Robison, Arch" w:date="2016-02-01T12:44:00Z">
        <w:r w:rsidR="00F572CD">
          <w:t xml:space="preserve"> a single evaluation.  </w:t>
        </w:r>
      </w:ins>
    </w:p>
    <w:p w14:paraId="587BACD0" w14:textId="61EB2768" w:rsidR="00F43C56" w:rsidRDefault="001459BE">
      <w:pPr>
        <w:pStyle w:val="Rationale"/>
        <w:rPr>
          <w:ins w:id="172" w:author="Robison, Arch" w:date="2016-02-01T12:30:00Z"/>
        </w:rPr>
        <w:pPrChange w:id="173" w:author="Robison, Arch" w:date="2016-02-01T12:23:00Z">
          <w:pPr>
            <w:pStyle w:val="Rationale"/>
            <w:numPr>
              <w:numId w:val="41"/>
            </w:numPr>
            <w:ind w:left="1440" w:hanging="360"/>
          </w:pPr>
        </w:pPrChange>
      </w:pPr>
      <w:ins w:id="174" w:author="Robison, Arch" w:date="2016-02-01T12:56:00Z">
        <w:r>
          <w:rPr>
            <w:noProof/>
          </w:rPr>
          <w:lastRenderedPageBreak/>
          <mc:AlternateContent>
            <mc:Choice Requires="wps">
              <w:drawing>
                <wp:anchor distT="0" distB="0" distL="114300" distR="114300" simplePos="0" relativeHeight="251663360" behindDoc="0" locked="0" layoutInCell="1" allowOverlap="1" wp14:anchorId="4E745E29" wp14:editId="27C71504">
                  <wp:simplePos x="0" y="0"/>
                  <wp:positionH relativeFrom="column">
                    <wp:posOffset>736558</wp:posOffset>
                  </wp:positionH>
                  <wp:positionV relativeFrom="paragraph">
                    <wp:posOffset>785495</wp:posOffset>
                  </wp:positionV>
                  <wp:extent cx="593619" cy="495300"/>
                  <wp:effectExtent l="38100" t="0" r="16510" b="95250"/>
                  <wp:wrapNone/>
                  <wp:docPr id="41" name="Freeform 41"/>
                  <wp:cNvGraphicFramePr/>
                  <a:graphic xmlns:a="http://schemas.openxmlformats.org/drawingml/2006/main">
                    <a:graphicData uri="http://schemas.microsoft.com/office/word/2010/wordprocessingShape">
                      <wps:wsp>
                        <wps:cNvSpPr/>
                        <wps:spPr>
                          <a:xfrm>
                            <a:off x="0" y="0"/>
                            <a:ext cx="593619" cy="495300"/>
                          </a:xfrm>
                          <a:custGeom>
                            <a:avLst/>
                            <a:gdLst>
                              <a:gd name="connsiteX0" fmla="*/ 108009 w 120709"/>
                              <a:gd name="connsiteY0" fmla="*/ 0 h 622300"/>
                              <a:gd name="connsiteX1" fmla="*/ 59 w 120709"/>
                              <a:gd name="connsiteY1" fmla="*/ 330200 h 622300"/>
                              <a:gd name="connsiteX2" fmla="*/ 120709 w 120709"/>
                              <a:gd name="connsiteY2" fmla="*/ 622300 h 622300"/>
                              <a:gd name="connsiteX0" fmla="*/ 6311 w 470082"/>
                              <a:gd name="connsiteY0" fmla="*/ 0 h 539750"/>
                              <a:gd name="connsiteX1" fmla="*/ 349432 w 470082"/>
                              <a:gd name="connsiteY1" fmla="*/ 247650 h 539750"/>
                              <a:gd name="connsiteX2" fmla="*/ 470082 w 470082"/>
                              <a:gd name="connsiteY2" fmla="*/ 539750 h 539750"/>
                              <a:gd name="connsiteX0" fmla="*/ 365587 w 714194"/>
                              <a:gd name="connsiteY0" fmla="*/ 0 h 641350"/>
                              <a:gd name="connsiteX1" fmla="*/ 708708 w 714194"/>
                              <a:gd name="connsiteY1" fmla="*/ 247650 h 641350"/>
                              <a:gd name="connsiteX2" fmla="*/ 3538 w 714194"/>
                              <a:gd name="connsiteY2" fmla="*/ 641350 h 641350"/>
                              <a:gd name="connsiteX0" fmla="*/ 366644 w 546592"/>
                              <a:gd name="connsiteY0" fmla="*/ 0 h 641350"/>
                              <a:gd name="connsiteX1" fmla="*/ 538206 w 546592"/>
                              <a:gd name="connsiteY1" fmla="*/ 469900 h 641350"/>
                              <a:gd name="connsiteX2" fmla="*/ 4595 w 546592"/>
                              <a:gd name="connsiteY2" fmla="*/ 641350 h 641350"/>
                              <a:gd name="connsiteX0" fmla="*/ 366644 w 553720"/>
                              <a:gd name="connsiteY0" fmla="*/ 0 h 641350"/>
                              <a:gd name="connsiteX1" fmla="*/ 538206 w 553720"/>
                              <a:gd name="connsiteY1" fmla="*/ 469900 h 641350"/>
                              <a:gd name="connsiteX2" fmla="*/ 4595 w 553720"/>
                              <a:gd name="connsiteY2" fmla="*/ 641350 h 641350"/>
                              <a:gd name="connsiteX0" fmla="*/ 347570 w 551171"/>
                              <a:gd name="connsiteY0" fmla="*/ 0 h 552450"/>
                              <a:gd name="connsiteX1" fmla="*/ 538182 w 551171"/>
                              <a:gd name="connsiteY1" fmla="*/ 381000 h 552450"/>
                              <a:gd name="connsiteX2" fmla="*/ 4571 w 551171"/>
                              <a:gd name="connsiteY2" fmla="*/ 552450 h 552450"/>
                              <a:gd name="connsiteX0" fmla="*/ 342999 w 546600"/>
                              <a:gd name="connsiteY0" fmla="*/ 0 h 552450"/>
                              <a:gd name="connsiteX1" fmla="*/ 533611 w 546600"/>
                              <a:gd name="connsiteY1" fmla="*/ 381000 h 552450"/>
                              <a:gd name="connsiteX2" fmla="*/ 0 w 546600"/>
                              <a:gd name="connsiteY2" fmla="*/ 552450 h 552450"/>
                              <a:gd name="connsiteX0" fmla="*/ 387490 w 593619"/>
                              <a:gd name="connsiteY0" fmla="*/ 0 h 495300"/>
                              <a:gd name="connsiteX1" fmla="*/ 578102 w 593619"/>
                              <a:gd name="connsiteY1" fmla="*/ 381000 h 495300"/>
                              <a:gd name="connsiteX2" fmla="*/ 0 w 593619"/>
                              <a:gd name="connsiteY2" fmla="*/ 495300 h 495300"/>
                            </a:gdLst>
                            <a:ahLst/>
                            <a:cxnLst>
                              <a:cxn ang="0">
                                <a:pos x="connsiteX0" y="connsiteY0"/>
                              </a:cxn>
                              <a:cxn ang="0">
                                <a:pos x="connsiteX1" y="connsiteY1"/>
                              </a:cxn>
                              <a:cxn ang="0">
                                <a:pos x="connsiteX2" y="connsiteY2"/>
                              </a:cxn>
                            </a:cxnLst>
                            <a:rect l="l" t="t" r="r" b="b"/>
                            <a:pathLst>
                              <a:path w="593619" h="495300">
                                <a:moveTo>
                                  <a:pt x="387490" y="0"/>
                                </a:moveTo>
                                <a:cubicBezTo>
                                  <a:pt x="491350" y="119591"/>
                                  <a:pt x="642684" y="298450"/>
                                  <a:pt x="578102" y="381000"/>
                                </a:cubicBezTo>
                                <a:cubicBezTo>
                                  <a:pt x="513520" y="463550"/>
                                  <a:pt x="169593" y="470958"/>
                                  <a:pt x="0" y="495300"/>
                                </a:cubicBezTo>
                              </a:path>
                            </a:pathLst>
                          </a:custGeom>
                          <a:noFill/>
                          <a:ln w="6350">
                            <a:solidFill>
                              <a:srgbClr val="C00000"/>
                            </a:solidFill>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08971" id="Freeform 41" o:spid="_x0000_s1026" style="position:absolute;margin-left:58pt;margin-top:61.85pt;width:46.75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93619,49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" path="m387490,c491350,119591,642684,298450,578102,381000,513520,463550,169593,470958,,495300e" filled="f" strokecolor="#c00000" strokeweight=".5pt">
                  <v:stroke endarrow="block" joinstyle="miter"/>
                  <v:path arrowok="t" o:connecttype="custom" o:connectlocs="387490,0;578102,381000;0,495300" o:connectangles="0,0,0"/>
                </v:shape>
              </w:pict>
            </mc:Fallback>
          </mc:AlternateContent>
        </w:r>
      </w:ins>
      <w:ins w:id="175" w:author="Robison, Arch" w:date="2016-02-01T12:41:00Z">
        <w:r w:rsidR="00766553">
          <w:rPr>
            <w:noProof/>
          </w:rPr>
          <mc:AlternateContent>
            <mc:Choice Requires="wps">
              <w:drawing>
                <wp:anchor distT="0" distB="0" distL="114300" distR="114300" simplePos="0" relativeHeight="251661312" behindDoc="0" locked="0" layoutInCell="1" allowOverlap="1" wp14:anchorId="7BAEBD62" wp14:editId="5521D024">
                  <wp:simplePos x="0" y="0"/>
                  <wp:positionH relativeFrom="margin">
                    <wp:posOffset>749300</wp:posOffset>
                  </wp:positionH>
                  <wp:positionV relativeFrom="paragraph">
                    <wp:posOffset>620395</wp:posOffset>
                  </wp:positionV>
                  <wp:extent cx="222250" cy="438150"/>
                  <wp:effectExtent l="0" t="0" r="63500" b="57150"/>
                  <wp:wrapNone/>
                  <wp:docPr id="36" name="Straight Arrow Connector 36"/>
                  <wp:cNvGraphicFramePr/>
                  <a:graphic xmlns:a="http://schemas.openxmlformats.org/drawingml/2006/main">
                    <a:graphicData uri="http://schemas.microsoft.com/office/word/2010/wordprocessingShape">
                      <wps:wsp>
                        <wps:cNvCnPr/>
                        <wps:spPr>
                          <a:xfrm>
                            <a:off x="0" y="0"/>
                            <a:ext cx="222250" cy="43815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E93274" id="Straight Arrow Connector 36" o:spid="_x0000_s1026" type="#_x0000_t32" style="position:absolute;margin-left:59pt;margin-top:48.85pt;width:17.5pt;height:34.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" strokecolor="#c00000" strokeweight=".5pt">
                  <v:stroke endarrow="block" joinstyle="miter"/>
                  <w10:wrap anchorx="margin"/>
                </v:shape>
              </w:pict>
            </mc:Fallback>
          </mc:AlternateContent>
        </w:r>
        <w:r w:rsidR="00F572CD">
          <w:rPr>
            <w:noProof/>
          </w:rPr>
          <mc:AlternateContent>
            <mc:Choice Requires="wps">
              <w:drawing>
                <wp:anchor distT="0" distB="0" distL="114300" distR="114300" simplePos="0" relativeHeight="251659264" behindDoc="0" locked="0" layoutInCell="1" allowOverlap="1" wp14:anchorId="200D4117" wp14:editId="33D69B91">
                  <wp:simplePos x="0" y="0"/>
                  <wp:positionH relativeFrom="column">
                    <wp:posOffset>819150</wp:posOffset>
                  </wp:positionH>
                  <wp:positionV relativeFrom="paragraph">
                    <wp:posOffset>556895</wp:posOffset>
                  </wp:positionV>
                  <wp:extent cx="146050" cy="139700"/>
                  <wp:effectExtent l="0" t="0" r="82550" b="50800"/>
                  <wp:wrapNone/>
                  <wp:docPr id="35" name="Straight Arrow Connector 35"/>
                  <wp:cNvGraphicFramePr/>
                  <a:graphic xmlns:a="http://schemas.openxmlformats.org/drawingml/2006/main">
                    <a:graphicData uri="http://schemas.microsoft.com/office/word/2010/wordprocessingShape">
                      <wps:wsp>
                        <wps:cNvCnPr/>
                        <wps:spPr>
                          <a:xfrm>
                            <a:off x="0" y="0"/>
                            <a:ext cx="146050" cy="1397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5C34FA" id="Straight Arrow Connector 35" o:spid="_x0000_s1026" type="#_x0000_t32" style="position:absolute;margin-left:64.5pt;margin-top:43.85pt;width:11.5pt;height: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" strokecolor="black [3213]" strokeweight=".5pt">
                  <v:stroke endarrow="block" joinstyle="miter"/>
                </v:shape>
              </w:pict>
            </mc:Fallback>
          </mc:AlternateContent>
        </w:r>
      </w:ins>
      <w:ins w:id="176" w:author="Robison, Arch" w:date="2016-02-01T12:33:00Z">
        <w:r w:rsidR="00F43C56">
          <w:rPr>
            <w:noProof/>
          </w:rPr>
          <mc:AlternateContent>
            <mc:Choice Requires="wpc">
              <w:drawing>
                <wp:inline distT="0" distB="0" distL="0" distR="0" wp14:anchorId="09C739DC" wp14:editId="4B58D5B1">
                  <wp:extent cx="2825750" cy="1386205"/>
                  <wp:effectExtent l="0" t="0" r="0" b="4445"/>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 name="Text Box 34"/>
                          <wps:cNvSpPr txBox="1"/>
                          <wps:spPr>
                            <a:xfrm>
                              <a:off x="520700" y="67748"/>
                              <a:ext cx="222250" cy="23512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1E6EF2" w14:textId="5C872305" w:rsidR="00F572CD" w:rsidRDefault="00F572CD">
                                <w:pPr>
                                  <w:jc w:val="center"/>
                                  <w:rPr>
                                    <w:ins w:id="177" w:author="Robison, Arch" w:date="2016-02-01T12:35:00Z"/>
                                  </w:rPr>
                                  <w:pPrChange w:id="178" w:author="Robison, Arch" w:date="2016-02-01T12:35:00Z">
                                    <w:pPr/>
                                  </w:pPrChange>
                                </w:pPr>
                                <w:proofErr w:type="gramStart"/>
                                <w:ins w:id="179" w:author="Robison, Arch" w:date="2016-02-01T12:34:00Z">
                                  <w:r w:rsidRPr="0064771A">
                                    <w:rPr>
                                      <w:i/>
                                      <w:rPrChange w:id="180" w:author="Robison, Arch" w:date="2016-02-01T12:35:00Z">
                                        <w:rPr/>
                                      </w:rPrChange>
                                    </w:rPr>
                                    <w:t>d</w:t>
                                  </w:r>
                                  <w:proofErr w:type="gramEnd"/>
                                  <w:r>
                                    <w:t>;</w:t>
                                  </w:r>
                                </w:ins>
                              </w:p>
                              <w:p w14:paraId="33BD8C29" w14:textId="77777777" w:rsidR="00F572CD" w:rsidRDefault="00F572CD">
                                <w:pPr>
                                  <w:jc w:val="center"/>
                                  <w:pPrChange w:id="181" w:author="Robison, Arch" w:date="2016-02-01T12:35:00Z">
                                    <w:pPr/>
                                  </w:pPrChange>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0" name="Text Box 34"/>
                          <wps:cNvSpPr txBox="1"/>
                          <wps:spPr>
                            <a:xfrm>
                              <a:off x="522900" y="425511"/>
                              <a:ext cx="302600" cy="2264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D2DCE" w14:textId="5B91AF45" w:rsidR="00F572CD" w:rsidRPr="00147127" w:rsidRDefault="00F572CD" w:rsidP="0064771A">
                                <w:pPr>
                                  <w:pStyle w:val="NormalWeb"/>
                                  <w:spacing w:before="0" w:beforeAutospacing="0" w:after="160" w:afterAutospacing="0" w:line="256" w:lineRule="auto"/>
                                  <w:jc w:val="center"/>
                                </w:pPr>
                                <w:del w:id="182" w:author="Robison, Arch" w:date="2016-02-01T12:36:00Z">
                                  <w:r w:rsidRPr="0064771A" w:rsidDel="0064771A">
                                    <w:rPr>
                                      <w:rFonts w:eastAsia="Calibri"/>
                                      <w:i/>
                                      <w:iCs/>
                                      <w:sz w:val="22"/>
                                      <w:szCs w:val="22"/>
                                      <w:u w:val="single"/>
                                      <w:rPrChange w:id="183" w:author="Robison, Arch" w:date="2016-02-01T12:36:00Z">
                                        <w:rPr>
                                          <w:rFonts w:eastAsia="Calibri"/>
                                          <w:i/>
                                          <w:iCs/>
                                          <w:color w:val="008080"/>
                                          <w:sz w:val="22"/>
                                          <w:szCs w:val="22"/>
                                          <w:u w:val="single"/>
                                        </w:rPr>
                                      </w:rPrChange>
                                    </w:rPr>
                                    <w:delText>d</w:delText>
                                  </w:r>
                                  <w:r w:rsidRPr="0064771A" w:rsidDel="0064771A">
                                    <w:rPr>
                                      <w:rFonts w:eastAsia="Calibri"/>
                                      <w:sz w:val="22"/>
                                      <w:szCs w:val="22"/>
                                      <w:u w:val="single"/>
                                      <w:rPrChange w:id="184" w:author="Robison, Arch" w:date="2016-02-01T12:36:00Z">
                                        <w:rPr>
                                          <w:rFonts w:eastAsia="Calibri"/>
                                          <w:color w:val="008080"/>
                                          <w:sz w:val="22"/>
                                          <w:szCs w:val="22"/>
                                          <w:u w:val="single"/>
                                        </w:rPr>
                                      </w:rPrChange>
                                    </w:rPr>
                                    <w:delText>;</w:delText>
                                  </w:r>
                                </w:del>
                                <w:proofErr w:type="gramStart"/>
                                <w:ins w:id="185" w:author="Robison, Arch" w:date="2016-02-01T12:36:00Z">
                                  <w:r>
                                    <w:rPr>
                                      <w:rFonts w:eastAsia="Calibri"/>
                                      <w:iCs/>
                                      <w:sz w:val="22"/>
                                      <w:szCs w:val="22"/>
                                      <w:u w:val="single"/>
                                    </w:rPr>
                                    <w:t>if(</w:t>
                                  </w:r>
                                  <w:proofErr w:type="gramEnd"/>
                                  <w:r>
                                    <w:rPr>
                                      <w:rFonts w:eastAsia="Calibri"/>
                                      <w:i/>
                                      <w:iCs/>
                                      <w:sz w:val="22"/>
                                      <w:szCs w:val="22"/>
                                      <w:u w:val="single"/>
                                    </w:rPr>
                                    <w:t>e</w:t>
                                  </w:r>
                                  <w:r>
                                    <w:rPr>
                                      <w:rFonts w:eastAsia="Calibri"/>
                                      <w:iCs/>
                                      <w:sz w:val="22"/>
                                      <w:szCs w:val="22"/>
                                      <w:u w:val="single"/>
                                    </w:rPr>
                                    <w:t>)</w:t>
                                  </w:r>
                                </w:ins>
                              </w:p>
                              <w:p w14:paraId="0562F98D" w14:textId="77777777" w:rsidR="00F572CD" w:rsidRDefault="00F572CD" w:rsidP="0064771A">
                                <w:pPr>
                                  <w:pStyle w:val="NormalWeb"/>
                                  <w:spacing w:before="0" w:beforeAutospacing="0" w:after="160" w:afterAutospacing="0" w:line="256" w:lineRule="auto"/>
                                  <w:jc w:val="center"/>
                                </w:pPr>
                                <w:r>
                                  <w:rPr>
                                    <w:rFonts w:eastAsia="Calibri"/>
                                    <w:sz w:val="22"/>
                                    <w:szCs w:val="22"/>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1" name="Text Box 34"/>
                          <wps:cNvSpPr txBox="1"/>
                          <wps:spPr>
                            <a:xfrm>
                              <a:off x="922950" y="641448"/>
                              <a:ext cx="222250" cy="23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B53165" w14:textId="676CFEEA" w:rsidR="00F572CD" w:rsidRPr="00147127" w:rsidRDefault="00F572CD" w:rsidP="0064771A">
                                <w:pPr>
                                  <w:pStyle w:val="NormalWeb"/>
                                  <w:spacing w:before="0" w:beforeAutospacing="0" w:after="160" w:afterAutospacing="0" w:line="256" w:lineRule="auto"/>
                                  <w:jc w:val="center"/>
                                </w:pPr>
                                <w:del w:id="186" w:author="Robison, Arch" w:date="2016-02-01T12:36:00Z">
                                  <w:r w:rsidRPr="0064771A" w:rsidDel="0064771A">
                                    <w:rPr>
                                      <w:rFonts w:eastAsia="Calibri"/>
                                      <w:i/>
                                      <w:iCs/>
                                      <w:sz w:val="22"/>
                                      <w:szCs w:val="22"/>
                                      <w:u w:val="single"/>
                                      <w:rPrChange w:id="187" w:author="Robison, Arch" w:date="2016-02-01T12:36:00Z">
                                        <w:rPr>
                                          <w:rFonts w:eastAsia="Calibri"/>
                                          <w:i/>
                                          <w:iCs/>
                                          <w:color w:val="008080"/>
                                          <w:sz w:val="22"/>
                                          <w:szCs w:val="22"/>
                                          <w:u w:val="single"/>
                                        </w:rPr>
                                      </w:rPrChange>
                                    </w:rPr>
                                    <w:delText>d</w:delText>
                                  </w:r>
                                  <w:r w:rsidRPr="0064771A" w:rsidDel="0064771A">
                                    <w:rPr>
                                      <w:rFonts w:eastAsia="Calibri"/>
                                      <w:sz w:val="22"/>
                                      <w:szCs w:val="22"/>
                                      <w:u w:val="single"/>
                                      <w:rPrChange w:id="188" w:author="Robison, Arch" w:date="2016-02-01T12:36:00Z">
                                        <w:rPr>
                                          <w:rFonts w:eastAsia="Calibri"/>
                                          <w:color w:val="008080"/>
                                          <w:sz w:val="22"/>
                                          <w:szCs w:val="22"/>
                                          <w:u w:val="single"/>
                                        </w:rPr>
                                      </w:rPrChange>
                                    </w:rPr>
                                    <w:delText>;</w:delText>
                                  </w:r>
                                </w:del>
                                <w:proofErr w:type="gramStart"/>
                                <w:ins w:id="189" w:author="Robison, Arch" w:date="2016-02-01T12:36:00Z">
                                  <w:r w:rsidRPr="0064771A">
                                    <w:rPr>
                                      <w:rFonts w:eastAsia="Calibri"/>
                                      <w:i/>
                                      <w:iCs/>
                                      <w:sz w:val="22"/>
                                      <w:szCs w:val="22"/>
                                      <w:u w:val="single"/>
                                      <w:rPrChange w:id="190" w:author="Robison, Arch" w:date="2016-02-01T12:36:00Z">
                                        <w:rPr>
                                          <w:rFonts w:eastAsia="Calibri"/>
                                          <w:i/>
                                          <w:iCs/>
                                          <w:color w:val="008080"/>
                                          <w:sz w:val="22"/>
                                          <w:szCs w:val="22"/>
                                          <w:u w:val="single"/>
                                        </w:rPr>
                                      </w:rPrChange>
                                    </w:rPr>
                                    <w:t>f</w:t>
                                  </w:r>
                                  <w:proofErr w:type="gramEnd"/>
                                  <w:r w:rsidRPr="0064771A">
                                    <w:rPr>
                                      <w:rFonts w:eastAsia="Calibri"/>
                                      <w:i/>
                                      <w:iCs/>
                                      <w:sz w:val="22"/>
                                      <w:szCs w:val="22"/>
                                      <w:u w:val="single"/>
                                      <w:rPrChange w:id="191" w:author="Robison, Arch" w:date="2016-02-01T12:36:00Z">
                                        <w:rPr>
                                          <w:rFonts w:eastAsia="Calibri"/>
                                          <w:i/>
                                          <w:iCs/>
                                          <w:color w:val="008080"/>
                                          <w:sz w:val="22"/>
                                          <w:szCs w:val="22"/>
                                          <w:u w:val="single"/>
                                        </w:rPr>
                                      </w:rPrChange>
                                    </w:rPr>
                                    <w:t>;</w:t>
                                  </w:r>
                                </w:ins>
                              </w:p>
                              <w:p w14:paraId="1D34AB1D" w14:textId="77777777" w:rsidR="00F572CD" w:rsidRPr="0064771A" w:rsidRDefault="00F572CD" w:rsidP="0064771A">
                                <w:pPr>
                                  <w:pStyle w:val="NormalWeb"/>
                                  <w:spacing w:before="0" w:beforeAutospacing="0" w:after="160" w:afterAutospacing="0" w:line="256" w:lineRule="auto"/>
                                  <w:jc w:val="center"/>
                                </w:pPr>
                                <w:r w:rsidRPr="0064771A">
                                  <w:rPr>
                                    <w:rFonts w:eastAsia="Calibri"/>
                                    <w:sz w:val="22"/>
                                    <w:szCs w:val="22"/>
                                  </w:rPr>
                                  <w:t> </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2" name="Text Box 34"/>
                          <wps:cNvSpPr txBox="1"/>
                          <wps:spPr>
                            <a:xfrm>
                              <a:off x="421300" y="806351"/>
                              <a:ext cx="474050" cy="21389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ECB2BE" w14:textId="0531F19B" w:rsidR="00F572CD" w:rsidRPr="00147127" w:rsidDel="0064771A" w:rsidRDefault="00F572CD" w:rsidP="0064771A">
                                <w:pPr>
                                  <w:pStyle w:val="NormalWeb"/>
                                  <w:spacing w:before="0" w:beforeAutospacing="0" w:after="160" w:afterAutospacing="0" w:line="254" w:lineRule="auto"/>
                                  <w:jc w:val="center"/>
                                  <w:rPr>
                                    <w:del w:id="192" w:author="Robison, Arch" w:date="2016-02-01T12:37:00Z"/>
                                  </w:rPr>
                                </w:pPr>
                                <w:proofErr w:type="gramStart"/>
                                <w:ins w:id="193" w:author="Robison, Arch" w:date="2016-02-01T12:37:00Z">
                                  <w:r>
                                    <w:rPr>
                                      <w:rFonts w:eastAsia="Calibri"/>
                                      <w:iCs/>
                                      <w:sz w:val="22"/>
                                      <w:szCs w:val="22"/>
                                      <w:u w:val="single"/>
                                    </w:rPr>
                                    <w:t>else</w:t>
                                  </w:r>
                                  <w:proofErr w:type="gramEnd"/>
                                  <w:r>
                                    <w:rPr>
                                      <w:rFonts w:eastAsia="Calibri"/>
                                      <w:iCs/>
                                      <w:sz w:val="22"/>
                                      <w:szCs w:val="22"/>
                                      <w:u w:val="single"/>
                                    </w:rPr>
                                    <w:t xml:space="preserve"> </w:t>
                                  </w:r>
                                </w:ins>
                                <w:del w:id="194" w:author="Robison, Arch" w:date="2016-02-01T12:37:00Z">
                                  <w:r w:rsidRPr="0064771A" w:rsidDel="0064771A">
                                    <w:rPr>
                                      <w:rFonts w:eastAsia="Calibri"/>
                                      <w:i/>
                                      <w:iCs/>
                                      <w:u w:val="single"/>
                                      <w:rPrChange w:id="195" w:author="Robison, Arch" w:date="2016-02-01T12:37:00Z">
                                        <w:rPr>
                                          <w:rFonts w:eastAsia="Calibri"/>
                                          <w:i/>
                                          <w:iCs/>
                                          <w:strike/>
                                          <w:color w:val="FF0000"/>
                                          <w:u w:val="single"/>
                                        </w:rPr>
                                      </w:rPrChange>
                                    </w:rPr>
                                    <w:delText>d</w:delText>
                                  </w:r>
                                  <w:r w:rsidRPr="0064771A" w:rsidDel="0064771A">
                                    <w:rPr>
                                      <w:rFonts w:eastAsia="Calibri"/>
                                      <w:u w:val="single"/>
                                      <w:rPrChange w:id="196" w:author="Robison, Arch" w:date="2016-02-01T12:37:00Z">
                                        <w:rPr>
                                          <w:rFonts w:eastAsia="Calibri"/>
                                          <w:strike/>
                                          <w:color w:val="FF0000"/>
                                          <w:u w:val="single"/>
                                        </w:rPr>
                                      </w:rPrChange>
                                    </w:rPr>
                                    <w:delText>;</w:delText>
                                  </w:r>
                                  <w:r w:rsidRPr="0064771A" w:rsidDel="0064771A">
                                    <w:rPr>
                                      <w:rFonts w:eastAsia="Calibri"/>
                                      <w:i/>
                                      <w:iCs/>
                                      <w:u w:val="single"/>
                                      <w:rPrChange w:id="197" w:author="Robison, Arch" w:date="2016-02-01T12:37:00Z">
                                        <w:rPr>
                                          <w:rFonts w:eastAsia="Calibri"/>
                                          <w:i/>
                                          <w:iCs/>
                                          <w:color w:val="008080"/>
                                          <w:u w:val="single"/>
                                        </w:rPr>
                                      </w:rPrChange>
                                    </w:rPr>
                                    <w:delText>f;</w:delText>
                                  </w:r>
                                </w:del>
                              </w:p>
                              <w:p w14:paraId="4191DC92" w14:textId="3484EECB" w:rsidR="00F572CD" w:rsidRPr="00147127" w:rsidRDefault="00F572CD" w:rsidP="00147127">
                                <w:pPr>
                                  <w:pStyle w:val="NormalWeb"/>
                                  <w:spacing w:before="0" w:beforeAutospacing="0" w:after="160" w:afterAutospacing="0" w:line="254" w:lineRule="auto"/>
                                  <w:jc w:val="center"/>
                                </w:pPr>
                                <w:del w:id="198" w:author="Robison, Arch" w:date="2016-02-01T12:37:00Z">
                                  <w:r w:rsidRPr="00147127" w:rsidDel="0064771A">
                                    <w:rPr>
                                      <w:rFonts w:eastAsia="Calibri"/>
                                      <w:sz w:val="22"/>
                                      <w:szCs w:val="22"/>
                                    </w:rPr>
                                    <w:delText> </w:delText>
                                  </w:r>
                                </w:del>
                              </w:p>
                            </w:txbxContent>
                          </wps:txbx>
                          <wps:bodyPr rot="0" spcFirstLastPara="0" vert="horz" wrap="square" lIns="0" tIns="0" rIns="0" bIns="0" numCol="1" spcCol="0" rtlCol="0" fromWordArt="0" anchor="ctr" anchorCtr="0" forceAA="0" compatLnSpc="1">
                            <a:prstTxWarp prst="textNoShape">
                              <a:avLst/>
                            </a:prstTxWarp>
                            <a:noAutofit/>
                          </wps:bodyPr>
                        </wps:wsp>
                        <wps:wsp>
                          <wps:cNvPr id="93" name="Text Box 34"/>
                          <wps:cNvSpPr txBox="1"/>
                          <wps:spPr>
                            <a:xfrm>
                              <a:off x="971550" y="1009123"/>
                              <a:ext cx="304460" cy="22277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5A36D1" w14:textId="59B5EE34" w:rsidR="00F572CD" w:rsidRPr="00147127" w:rsidRDefault="00F572CD">
                                <w:pPr>
                                  <w:pStyle w:val="NormalWeb"/>
                                  <w:spacing w:before="0" w:beforeAutospacing="0" w:after="160" w:afterAutospacing="0" w:line="252" w:lineRule="auto"/>
                                  <w:pPrChange w:id="199" w:author="Robison, Arch" w:date="2016-02-01T12:38:00Z">
                                    <w:pPr>
                                      <w:pStyle w:val="NormalWeb"/>
                                      <w:spacing w:before="0" w:beforeAutospacing="0" w:after="160" w:afterAutospacing="0" w:line="252" w:lineRule="auto"/>
                                      <w:jc w:val="center"/>
                                    </w:pPr>
                                  </w:pPrChange>
                                </w:pPr>
                                <w:del w:id="200" w:author="Robison, Arch" w:date="2016-02-01T12:38:00Z">
                                  <w:r w:rsidRPr="0064771A" w:rsidDel="0064771A">
                                    <w:rPr>
                                      <w:rFonts w:eastAsia="Calibri"/>
                                      <w:sz w:val="22"/>
                                      <w:szCs w:val="22"/>
                                      <w:u w:val="single"/>
                                      <w:rPrChange w:id="201" w:author="Robison, Arch" w:date="2016-02-01T12:39:00Z">
                                        <w:rPr>
                                          <w:rFonts w:eastAsia="Calibri"/>
                                          <w:color w:val="008080"/>
                                          <w:sz w:val="22"/>
                                          <w:szCs w:val="22"/>
                                          <w:u w:val="single"/>
                                        </w:rPr>
                                      </w:rPrChange>
                                    </w:rPr>
                                    <w:delText xml:space="preserve">else </w:delText>
                                  </w:r>
                                  <w:r w:rsidRPr="0064771A" w:rsidDel="0064771A">
                                    <w:rPr>
                                      <w:rFonts w:eastAsia="Calibri"/>
                                      <w:i/>
                                      <w:iCs/>
                                      <w:sz w:val="22"/>
                                      <w:szCs w:val="22"/>
                                      <w:u w:val="single"/>
                                      <w:rPrChange w:id="202" w:author="Robison, Arch" w:date="2016-02-01T12:39:00Z">
                                        <w:rPr>
                                          <w:rFonts w:eastAsia="Calibri"/>
                                          <w:i/>
                                          <w:iCs/>
                                          <w:strike/>
                                          <w:color w:val="FF0000"/>
                                          <w:sz w:val="22"/>
                                          <w:szCs w:val="22"/>
                                          <w:u w:val="single"/>
                                        </w:rPr>
                                      </w:rPrChange>
                                    </w:rPr>
                                    <w:delText>d</w:delText>
                                  </w:r>
                                  <w:r w:rsidRPr="0064771A" w:rsidDel="0064771A">
                                    <w:rPr>
                                      <w:rFonts w:eastAsia="Calibri"/>
                                      <w:sz w:val="22"/>
                                      <w:szCs w:val="22"/>
                                      <w:u w:val="single"/>
                                      <w:rPrChange w:id="203" w:author="Robison, Arch" w:date="2016-02-01T12:39:00Z">
                                        <w:rPr>
                                          <w:rFonts w:eastAsia="Calibri"/>
                                          <w:strike/>
                                          <w:color w:val="FF0000"/>
                                          <w:sz w:val="22"/>
                                          <w:szCs w:val="22"/>
                                          <w:u w:val="single"/>
                                        </w:rPr>
                                      </w:rPrChange>
                                    </w:rPr>
                                    <w:delText>;</w:delText>
                                  </w:r>
                                  <w:r w:rsidRPr="0064771A" w:rsidDel="0064771A">
                                    <w:rPr>
                                      <w:rFonts w:eastAsia="Calibri"/>
                                      <w:i/>
                                      <w:iCs/>
                                      <w:sz w:val="22"/>
                                      <w:szCs w:val="22"/>
                                      <w:u w:val="single"/>
                                      <w:rPrChange w:id="204" w:author="Robison, Arch" w:date="2016-02-01T12:39:00Z">
                                        <w:rPr>
                                          <w:rFonts w:eastAsia="Calibri"/>
                                          <w:i/>
                                          <w:iCs/>
                                          <w:strike/>
                                          <w:color w:val="FF0000"/>
                                          <w:sz w:val="22"/>
                                          <w:szCs w:val="22"/>
                                          <w:u w:val="single"/>
                                        </w:rPr>
                                      </w:rPrChange>
                                    </w:rPr>
                                    <w:delText>f</w:delText>
                                  </w:r>
                                </w:del>
                                <w:proofErr w:type="gramStart"/>
                                <w:ins w:id="205" w:author="Robison, Arch" w:date="2016-02-01T12:38:00Z">
                                  <w:r w:rsidRPr="0064771A">
                                    <w:rPr>
                                      <w:rFonts w:eastAsia="Calibri"/>
                                      <w:sz w:val="22"/>
                                      <w:szCs w:val="22"/>
                                      <w:u w:val="single"/>
                                      <w:rPrChange w:id="206" w:author="Robison, Arch" w:date="2016-02-01T12:39:00Z">
                                        <w:rPr>
                                          <w:rFonts w:eastAsia="Calibri"/>
                                          <w:color w:val="008080"/>
                                          <w:sz w:val="22"/>
                                          <w:szCs w:val="22"/>
                                          <w:u w:val="single"/>
                                        </w:rPr>
                                      </w:rPrChange>
                                    </w:rPr>
                                    <w:t>g</w:t>
                                  </w:r>
                                </w:ins>
                                <w:proofErr w:type="gramEnd"/>
                                <w:r w:rsidRPr="0064771A">
                                  <w:rPr>
                                    <w:rFonts w:eastAsia="Calibri"/>
                                    <w:i/>
                                    <w:iCs/>
                                    <w:sz w:val="22"/>
                                    <w:szCs w:val="22"/>
                                    <w:u w:val="single"/>
                                    <w:rPrChange w:id="207" w:author="Robison, Arch" w:date="2016-02-01T12:39:00Z">
                                      <w:rPr>
                                        <w:rFonts w:eastAsia="Calibri"/>
                                        <w:i/>
                                        <w:iCs/>
                                        <w:strike/>
                                        <w:color w:val="FF0000"/>
                                        <w:sz w:val="22"/>
                                        <w:szCs w:val="22"/>
                                        <w:u w:val="single"/>
                                      </w:rPr>
                                    </w:rPrChange>
                                  </w:rPr>
                                  <w:t>;</w:t>
                                </w:r>
                              </w:p>
                              <w:p w14:paraId="02F5D635" w14:textId="77777777" w:rsidR="00F572CD" w:rsidRDefault="00F572CD">
                                <w:pPr>
                                  <w:pStyle w:val="NormalWeb"/>
                                  <w:spacing w:before="0" w:beforeAutospacing="0" w:after="160" w:afterAutospacing="0" w:line="252" w:lineRule="auto"/>
                                  <w:pPrChange w:id="208" w:author="Robison, Arch" w:date="2016-02-01T12:38:00Z">
                                    <w:pPr>
                                      <w:pStyle w:val="NormalWeb"/>
                                      <w:spacing w:before="0" w:beforeAutospacing="0" w:after="160" w:afterAutospacing="0" w:line="252" w:lineRule="auto"/>
                                      <w:jc w:val="center"/>
                                    </w:pPr>
                                  </w:pPrChange>
                                </w:pPr>
                                <w:r>
                                  <w:rPr>
                                    <w:rFonts w:eastAsia="Calibri"/>
                                    <w:strike/>
                                    <w:color w:val="FF0000"/>
                                    <w:sz w:val="22"/>
                                    <w:szCs w:val="22"/>
                                  </w:rPr>
                                  <w:t> </w:t>
                                </w:r>
                                <w:proofErr w:type="gramStart"/>
                                <w:r>
                                  <w:rPr>
                                    <w:rFonts w:eastAsia="Calibri"/>
                                    <w:i/>
                                    <w:iCs/>
                                    <w:color w:val="008080"/>
                                    <w:sz w:val="22"/>
                                    <w:szCs w:val="22"/>
                                    <w:u w:val="single"/>
                                  </w:rPr>
                                  <w:t>g</w:t>
                                </w:r>
                                <w:proofErr w:type="gramEnd"/>
                                <w:r>
                                  <w:rPr>
                                    <w:rFonts w:eastAsia="Calibri"/>
                                    <w:i/>
                                    <w:iCs/>
                                    <w:color w:val="008080"/>
                                    <w:sz w:val="22"/>
                                    <w:szCs w:val="22"/>
                                    <w:u w:val="single"/>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4" name="Text Box 34"/>
                          <wps:cNvSpPr txBox="1"/>
                          <wps:spPr>
                            <a:xfrm>
                              <a:off x="535600" y="1168400"/>
                              <a:ext cx="289900" cy="2178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5EC1D22" w14:textId="1F7FFDBE" w:rsidR="00F572CD" w:rsidRPr="00147127" w:rsidRDefault="00F572CD" w:rsidP="0064771A">
                                <w:pPr>
                                  <w:pStyle w:val="NormalWeb"/>
                                  <w:spacing w:before="0" w:beforeAutospacing="0" w:after="160" w:afterAutospacing="0" w:line="252" w:lineRule="auto"/>
                                </w:pPr>
                                <w:del w:id="209" w:author="Robison, Arch" w:date="2016-02-01T12:38:00Z">
                                  <w:r w:rsidRPr="00F572CD" w:rsidDel="0064771A">
                                    <w:rPr>
                                      <w:rFonts w:eastAsia="Calibri"/>
                                      <w:i/>
                                      <w:sz w:val="22"/>
                                      <w:szCs w:val="22"/>
                                      <w:u w:val="single"/>
                                      <w:rPrChange w:id="210" w:author="Robison, Arch" w:date="2016-02-01T12:42:00Z">
                                        <w:rPr>
                                          <w:rFonts w:eastAsia="Calibri"/>
                                          <w:strike/>
                                          <w:color w:val="FF0000"/>
                                          <w:sz w:val="22"/>
                                          <w:szCs w:val="22"/>
                                          <w:u w:val="single"/>
                                        </w:rPr>
                                      </w:rPrChange>
                                    </w:rPr>
                                    <w:delText xml:space="preserve">else </w:delText>
                                  </w:r>
                                  <w:r w:rsidRPr="00F572CD" w:rsidDel="0064771A">
                                    <w:rPr>
                                      <w:rFonts w:eastAsia="Calibri"/>
                                      <w:i/>
                                      <w:iCs/>
                                      <w:sz w:val="22"/>
                                      <w:szCs w:val="22"/>
                                      <w:u w:val="single"/>
                                      <w:rPrChange w:id="211" w:author="Robison, Arch" w:date="2016-02-01T12:42:00Z">
                                        <w:rPr>
                                          <w:rFonts w:eastAsia="Calibri"/>
                                          <w:i/>
                                          <w:iCs/>
                                          <w:strike/>
                                          <w:color w:val="FF0000"/>
                                          <w:sz w:val="22"/>
                                          <w:szCs w:val="22"/>
                                          <w:u w:val="single"/>
                                        </w:rPr>
                                      </w:rPrChange>
                                    </w:rPr>
                                    <w:delText>d</w:delText>
                                  </w:r>
                                  <w:r w:rsidRPr="00F572CD" w:rsidDel="0064771A">
                                    <w:rPr>
                                      <w:rFonts w:eastAsia="Calibri"/>
                                      <w:i/>
                                      <w:sz w:val="22"/>
                                      <w:szCs w:val="22"/>
                                      <w:u w:val="single"/>
                                      <w:rPrChange w:id="212" w:author="Robison, Arch" w:date="2016-02-01T12:42:00Z">
                                        <w:rPr>
                                          <w:rFonts w:eastAsia="Calibri"/>
                                          <w:strike/>
                                          <w:color w:val="FF0000"/>
                                          <w:sz w:val="22"/>
                                          <w:szCs w:val="22"/>
                                          <w:u w:val="single"/>
                                        </w:rPr>
                                      </w:rPrChange>
                                    </w:rPr>
                                    <w:delText>;</w:delText>
                                  </w:r>
                                  <w:r w:rsidRPr="00F572CD" w:rsidDel="0064771A">
                                    <w:rPr>
                                      <w:rFonts w:eastAsia="Calibri"/>
                                      <w:i/>
                                      <w:iCs/>
                                      <w:sz w:val="22"/>
                                      <w:szCs w:val="22"/>
                                      <w:u w:val="single"/>
                                      <w:rPrChange w:id="213" w:author="Robison, Arch" w:date="2016-02-01T12:42:00Z">
                                        <w:rPr>
                                          <w:rFonts w:eastAsia="Calibri"/>
                                          <w:i/>
                                          <w:iCs/>
                                          <w:strike/>
                                          <w:color w:val="FF0000"/>
                                          <w:sz w:val="22"/>
                                          <w:szCs w:val="22"/>
                                          <w:u w:val="single"/>
                                        </w:rPr>
                                      </w:rPrChange>
                                    </w:rPr>
                                    <w:delText>f</w:delText>
                                  </w:r>
                                  <w:r w:rsidRPr="00F572CD" w:rsidDel="0064771A">
                                    <w:rPr>
                                      <w:rFonts w:eastAsia="Calibri"/>
                                      <w:i/>
                                      <w:sz w:val="22"/>
                                      <w:szCs w:val="22"/>
                                      <w:u w:val="single"/>
                                      <w:rPrChange w:id="214" w:author="Robison, Arch" w:date="2016-02-01T12:42:00Z">
                                        <w:rPr>
                                          <w:rFonts w:eastAsia="Calibri"/>
                                          <w:color w:val="008080"/>
                                          <w:sz w:val="22"/>
                                          <w:szCs w:val="22"/>
                                          <w:u w:val="single"/>
                                        </w:rPr>
                                      </w:rPrChange>
                                    </w:rPr>
                                    <w:delText>g</w:delText>
                                  </w:r>
                                  <w:r w:rsidRPr="00F572CD" w:rsidDel="0064771A">
                                    <w:rPr>
                                      <w:rFonts w:eastAsia="Calibri"/>
                                      <w:i/>
                                      <w:iCs/>
                                      <w:sz w:val="22"/>
                                      <w:szCs w:val="22"/>
                                      <w:u w:val="single"/>
                                      <w:rPrChange w:id="215" w:author="Robison, Arch" w:date="2016-02-01T12:42:00Z">
                                        <w:rPr>
                                          <w:rFonts w:eastAsia="Calibri"/>
                                          <w:i/>
                                          <w:iCs/>
                                          <w:strike/>
                                          <w:sz w:val="22"/>
                                          <w:szCs w:val="22"/>
                                          <w:u w:val="single"/>
                                        </w:rPr>
                                      </w:rPrChange>
                                    </w:rPr>
                                    <w:delText>;</w:delText>
                                  </w:r>
                                </w:del>
                                <w:proofErr w:type="gramStart"/>
                                <w:ins w:id="216" w:author="Robison, Arch" w:date="2016-02-01T12:38:00Z">
                                  <w:r w:rsidRPr="00F572CD">
                                    <w:rPr>
                                      <w:rFonts w:eastAsia="Calibri"/>
                                      <w:i/>
                                      <w:sz w:val="22"/>
                                      <w:szCs w:val="22"/>
                                      <w:u w:val="single"/>
                                      <w:rPrChange w:id="217" w:author="Robison, Arch" w:date="2016-02-01T12:42:00Z">
                                        <w:rPr>
                                          <w:rFonts w:eastAsia="Calibri"/>
                                          <w:strike/>
                                          <w:color w:val="FF0000"/>
                                          <w:sz w:val="22"/>
                                          <w:szCs w:val="22"/>
                                          <w:u w:val="single"/>
                                        </w:rPr>
                                      </w:rPrChange>
                                    </w:rPr>
                                    <w:t>h</w:t>
                                  </w:r>
                                </w:ins>
                                <w:proofErr w:type="gramEnd"/>
                                <w:ins w:id="218" w:author="Robison, Arch" w:date="2016-02-01T12:42:00Z">
                                  <w:r>
                                    <w:rPr>
                                      <w:rFonts w:eastAsia="Calibri"/>
                                      <w:sz w:val="22"/>
                                      <w:szCs w:val="22"/>
                                      <w:u w:val="single"/>
                                    </w:rPr>
                                    <w:t>;</w:t>
                                  </w:r>
                                </w:ins>
                              </w:p>
                              <w:p w14:paraId="7E26A4FF" w14:textId="77777777" w:rsidR="00F572CD" w:rsidRDefault="00F572CD" w:rsidP="0064771A">
                                <w:pPr>
                                  <w:pStyle w:val="NormalWeb"/>
                                  <w:spacing w:before="0" w:beforeAutospacing="0" w:after="160" w:afterAutospacing="0" w:line="252" w:lineRule="auto"/>
                                </w:pPr>
                                <w:r>
                                  <w:rPr>
                                    <w:rFonts w:eastAsia="Calibri"/>
                                    <w:strike/>
                                    <w:color w:val="FF0000"/>
                                    <w:sz w:val="22"/>
                                    <w:szCs w:val="22"/>
                                  </w:rPr>
                                  <w:t> </w:t>
                                </w:r>
                                <w:proofErr w:type="gramStart"/>
                                <w:r>
                                  <w:rPr>
                                    <w:rFonts w:eastAsia="Calibri"/>
                                    <w:i/>
                                    <w:iCs/>
                                    <w:color w:val="008080"/>
                                    <w:sz w:val="22"/>
                                    <w:szCs w:val="22"/>
                                    <w:u w:val="single"/>
                                  </w:rPr>
                                  <w:t>g</w:t>
                                </w:r>
                                <w:proofErr w:type="gramEnd"/>
                                <w:r>
                                  <w:rPr>
                                    <w:rFonts w:eastAsia="Calibri"/>
                                    <w:i/>
                                    <w:iCs/>
                                    <w:color w:val="008080"/>
                                    <w:sz w:val="22"/>
                                    <w:szCs w:val="22"/>
                                    <w:u w:val="single"/>
                                  </w:rPr>
                                  <w: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5" name="Straight Arrow Connector 95"/>
                          <wps:cNvCnPr/>
                          <wps:spPr>
                            <a:xfrm>
                              <a:off x="622595" y="263623"/>
                              <a:ext cx="0" cy="159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 name="Freeform 38"/>
                          <wps:cNvSpPr/>
                          <wps:spPr>
                            <a:xfrm>
                              <a:off x="406341" y="590550"/>
                              <a:ext cx="120709" cy="622300"/>
                            </a:xfrm>
                            <a:custGeom>
                              <a:avLst/>
                              <a:gdLst>
                                <a:gd name="connsiteX0" fmla="*/ 108009 w 120709"/>
                                <a:gd name="connsiteY0" fmla="*/ 0 h 622300"/>
                                <a:gd name="connsiteX1" fmla="*/ 59 w 120709"/>
                                <a:gd name="connsiteY1" fmla="*/ 330200 h 622300"/>
                                <a:gd name="connsiteX2" fmla="*/ 120709 w 120709"/>
                                <a:gd name="connsiteY2" fmla="*/ 622300 h 622300"/>
                              </a:gdLst>
                              <a:ahLst/>
                              <a:cxnLst>
                                <a:cxn ang="0">
                                  <a:pos x="connsiteX0" y="connsiteY0"/>
                                </a:cxn>
                                <a:cxn ang="0">
                                  <a:pos x="connsiteX1" y="connsiteY1"/>
                                </a:cxn>
                                <a:cxn ang="0">
                                  <a:pos x="connsiteX2" y="connsiteY2"/>
                                </a:cxn>
                              </a:cxnLst>
                              <a:rect l="l" t="t" r="r" b="b"/>
                              <a:pathLst>
                                <a:path w="120709" h="622300">
                                  <a:moveTo>
                                    <a:pt x="108009" y="0"/>
                                  </a:moveTo>
                                  <a:cubicBezTo>
                                    <a:pt x="52975" y="113241"/>
                                    <a:pt x="-2058" y="226483"/>
                                    <a:pt x="59" y="330200"/>
                                  </a:cubicBezTo>
                                  <a:cubicBezTo>
                                    <a:pt x="2176" y="433917"/>
                                    <a:pt x="61442" y="528108"/>
                                    <a:pt x="120709" y="622300"/>
                                  </a:cubicBezTo>
                                </a:path>
                              </a:pathLst>
                            </a:custGeom>
                            <a:noFill/>
                            <a:ln w="6350">
                              <a:solidFill>
                                <a:srgbClr val="C00000"/>
                              </a:solidFill>
                              <a:tailEnd type="triangle"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 name="Straight Arrow Connector 100"/>
                          <wps:cNvCnPr/>
                          <wps:spPr>
                            <a:xfrm flipH="1">
                              <a:off x="641350" y="1168400"/>
                              <a:ext cx="285750" cy="6350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Text Box 62"/>
                          <wps:cNvSpPr txBox="1"/>
                          <wps:spPr>
                            <a:xfrm>
                              <a:off x="1380150" y="529250"/>
                              <a:ext cx="136305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128BFC" w14:textId="68490BF7" w:rsidR="00761BF8" w:rsidRPr="00147127" w:rsidRDefault="00761BF8" w:rsidP="00761BF8">
                                <w:pPr>
                                  <w:pStyle w:val="NormalWeb"/>
                                  <w:spacing w:before="0" w:beforeAutospacing="0" w:after="160" w:afterAutospacing="0" w:line="254" w:lineRule="auto"/>
                                </w:pPr>
                                <w:del w:id="219" w:author="Robison, Arch" w:date="2016-02-01T13:00:00Z">
                                  <w:r w:rsidRPr="00761BF8" w:rsidDel="00761BF8">
                                    <w:rPr>
                                      <w:rFonts w:eastAsia="Calibri"/>
                                      <w:b/>
                                      <w:bCs/>
                                      <w:sz w:val="22"/>
                                      <w:szCs w:val="22"/>
                                      <w:rPrChange w:id="220" w:author="Robison, Arch" w:date="2016-02-01T13:00:00Z">
                                        <w:rPr>
                                          <w:rFonts w:eastAsia="Calibri"/>
                                          <w:b/>
                                          <w:bCs/>
                                          <w:strike/>
                                          <w:color w:val="FF0000"/>
                                          <w:sz w:val="22"/>
                                          <w:szCs w:val="22"/>
                                        </w:rPr>
                                      </w:rPrChange>
                                    </w:rPr>
                                    <w:delText>Figure 1</w:delText>
                                  </w:r>
                                  <w:r w:rsidRPr="00761BF8" w:rsidDel="00761BF8">
                                    <w:rPr>
                                      <w:rFonts w:eastAsia="Calibri"/>
                                      <w:b/>
                                      <w:bCs/>
                                      <w:sz w:val="22"/>
                                      <w:szCs w:val="22"/>
                                      <w:u w:val="single"/>
                                      <w:rPrChange w:id="221" w:author="Robison, Arch" w:date="2016-02-01T13:00:00Z">
                                        <w:rPr>
                                          <w:rFonts w:eastAsia="Calibri"/>
                                          <w:b/>
                                          <w:bCs/>
                                          <w:color w:val="008080"/>
                                          <w:sz w:val="22"/>
                                          <w:szCs w:val="22"/>
                                          <w:u w:val="single"/>
                                        </w:rPr>
                                      </w:rPrChange>
                                    </w:rPr>
                                    <w:delText>Figure 3</w:delText>
                                  </w:r>
                                </w:del>
                                <w:ins w:id="222" w:author="Robison, Arch" w:date="2016-02-01T13:00:00Z">
                                  <w:r w:rsidRPr="00761BF8">
                                    <w:rPr>
                                      <w:rFonts w:eastAsia="Calibri"/>
                                      <w:b/>
                                      <w:bCs/>
                                      <w:sz w:val="22"/>
                                      <w:szCs w:val="22"/>
                                      <w:rPrChange w:id="223" w:author="Robison, Arch" w:date="2016-02-01T13:00:00Z">
                                        <w:rPr>
                                          <w:rFonts w:eastAsia="Calibri"/>
                                          <w:b/>
                                          <w:bCs/>
                                          <w:strike/>
                                          <w:color w:val="FF0000"/>
                                          <w:sz w:val="22"/>
                                          <w:szCs w:val="22"/>
                                        </w:rPr>
                                      </w:rPrChange>
                                    </w:rPr>
                                    <w:t>Figure 4</w:t>
                                  </w:r>
                                </w:ins>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9C739DC" id="Canvas 32" o:spid="_x0000_s1110" editas="canvas" style="width:222.5pt;height:109.15pt;mso-position-horizontal-relative:char;mso-position-vertical-relative:line" coordsize="28257,13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">
                  <v:shape id="_x0000_s1111" type="#_x0000_t75" style="position:absolute;width:28257;height:13862;visibility:visible;mso-wrap-style:square">
                    <v:fill o:detectmouseclick="t"/>
                    <v:path o:connecttype="none"/>
                  </v:shape>
                  <v:shape id="Text Box 34" o:spid="_x0000_s1112" type="#_x0000_t202" style="position:absolute;left:5207;top:677;width:2222;height:23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IB8MQA&#10;AADbAAAADwAAAGRycy9kb3ducmV2LnhtbESP3WrCQBSE7wu+w3IE7+rGKkWiq4hQmwoV/HmAQ/aY&#10;jcmeDdltTN/eFQq9HGbmG2a57m0tOmp96VjBZJyAIM6dLrlQcDl/vM5B+ICssXZMCn7Jw3o1eFli&#10;qt2dj9SdQiEihH2KCkwITSqlzw1Z9GPXEEfv6lqLIcq2kLrFe4TbWr4lybu0WHJcMNjQ1lBenX6s&#10;gl15nZwPXVU0pvr63O2z71t2C0qNhv1mASJQH/7Df+1MK5jO4Pkl/gC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CAfDEAAAA2wAAAA8AAAAAAAAAAAAAAAAAmAIAAGRycy9k&#10;b3ducmV2LnhtbFBLBQYAAAAABAAEAPUAAACJAwAAAAA=&#10;" filled="f" stroked="f" strokeweight=".5pt">
                    <v:textbox inset="0,0,0,0">
                      <w:txbxContent>
                        <w:p w14:paraId="6A1E6EF2" w14:textId="5C872305" w:rsidR="00F572CD" w:rsidRDefault="00F572CD" w:rsidP="0064771A">
                          <w:pPr>
                            <w:jc w:val="center"/>
                            <w:rPr>
                              <w:ins w:id="234" w:author="Robison, Arch" w:date="2016-02-01T12:35:00Z"/>
                            </w:rPr>
                            <w:pPrChange w:id="235" w:author="Robison, Arch" w:date="2016-02-01T12:35:00Z">
                              <w:pPr/>
                            </w:pPrChange>
                          </w:pPr>
                          <w:ins w:id="236" w:author="Robison, Arch" w:date="2016-02-01T12:34:00Z">
                            <w:r w:rsidRPr="0064771A">
                              <w:rPr>
                                <w:i/>
                                <w:rPrChange w:id="237" w:author="Robison, Arch" w:date="2016-02-01T12:35:00Z">
                                  <w:rPr/>
                                </w:rPrChange>
                              </w:rPr>
                              <w:t>d</w:t>
                            </w:r>
                            <w:r>
                              <w:t>;</w:t>
                            </w:r>
                          </w:ins>
                        </w:p>
                        <w:p w14:paraId="33BD8C29" w14:textId="77777777" w:rsidR="00F572CD" w:rsidRDefault="00F572CD" w:rsidP="0064771A">
                          <w:pPr>
                            <w:jc w:val="center"/>
                            <w:pPrChange w:id="238" w:author="Robison, Arch" w:date="2016-02-01T12:35:00Z">
                              <w:pPr/>
                            </w:pPrChange>
                          </w:pPr>
                        </w:p>
                      </w:txbxContent>
                    </v:textbox>
                  </v:shape>
                  <v:shape id="Text Box 34" o:spid="_x0000_s1113" type="#_x0000_t202" style="position:absolute;left:5229;top:4255;width:3026;height:22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9YycAA&#10;AADbAAAADwAAAGRycy9kb3ducmV2LnhtbERPzYrCMBC+C/sOYRb2pqkeFu0aRQTdKiio+wBDMza1&#10;zaQ02Vrf3hwEjx/f/3zZ21p01PrSsYLxKAFBnDtdcqHg77IZTkH4gKyxdkwKHuRhufgYzDHV7s4n&#10;6s6hEDGEfYoKTAhNKqXPDVn0I9cQR+7qWoshwraQusV7DLe1nCTJt7RYcmww2NDaUF6d/62CbXkd&#10;X45dVTSm2v1u99nhlt2CUl+f/eoHRKA+vMUvd6YVzOL6+CX+AL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p9YycAAAADbAAAADwAAAAAAAAAAAAAAAACYAgAAZHJzL2Rvd25y&#10;ZXYueG1sUEsFBgAAAAAEAAQA9QAAAIUDAAAAAA==&#10;" filled="f" stroked="f" strokeweight=".5pt">
                    <v:textbox inset="0,0,0,0">
                      <w:txbxContent>
                        <w:p w14:paraId="27CD2DCE" w14:textId="5B91AF45" w:rsidR="00F572CD" w:rsidRPr="00147127" w:rsidRDefault="00F572CD" w:rsidP="0064771A">
                          <w:pPr>
                            <w:pStyle w:val="NormalWeb"/>
                            <w:spacing w:before="0" w:beforeAutospacing="0" w:after="160" w:afterAutospacing="0" w:line="256" w:lineRule="auto"/>
                            <w:jc w:val="center"/>
                          </w:pPr>
                          <w:del w:id="239" w:author="Robison, Arch" w:date="2016-02-01T12:36:00Z">
                            <w:r w:rsidRPr="0064771A" w:rsidDel="0064771A">
                              <w:rPr>
                                <w:rFonts w:eastAsia="Calibri"/>
                                <w:i/>
                                <w:iCs/>
                                <w:sz w:val="22"/>
                                <w:szCs w:val="22"/>
                                <w:u w:val="single"/>
                                <w:rPrChange w:id="240" w:author="Robison, Arch" w:date="2016-02-01T12:36:00Z">
                                  <w:rPr>
                                    <w:rFonts w:eastAsia="Calibri"/>
                                    <w:i/>
                                    <w:iCs/>
                                    <w:color w:val="008080"/>
                                    <w:sz w:val="22"/>
                                    <w:szCs w:val="22"/>
                                    <w:u w:val="single"/>
                                  </w:rPr>
                                </w:rPrChange>
                              </w:rPr>
                              <w:delText>d</w:delText>
                            </w:r>
                            <w:r w:rsidRPr="0064771A" w:rsidDel="0064771A">
                              <w:rPr>
                                <w:rFonts w:eastAsia="Calibri"/>
                                <w:sz w:val="22"/>
                                <w:szCs w:val="22"/>
                                <w:u w:val="single"/>
                                <w:rPrChange w:id="241" w:author="Robison, Arch" w:date="2016-02-01T12:36:00Z">
                                  <w:rPr>
                                    <w:rFonts w:eastAsia="Calibri"/>
                                    <w:color w:val="008080"/>
                                    <w:sz w:val="22"/>
                                    <w:szCs w:val="22"/>
                                    <w:u w:val="single"/>
                                  </w:rPr>
                                </w:rPrChange>
                              </w:rPr>
                              <w:delText>;</w:delText>
                            </w:r>
                          </w:del>
                          <w:ins w:id="242" w:author="Robison, Arch" w:date="2016-02-01T12:36:00Z">
                            <w:r>
                              <w:rPr>
                                <w:rFonts w:eastAsia="Calibri"/>
                                <w:iCs/>
                                <w:sz w:val="22"/>
                                <w:szCs w:val="22"/>
                                <w:u w:val="single"/>
                              </w:rPr>
                              <w:t>if(</w:t>
                            </w:r>
                            <w:r>
                              <w:rPr>
                                <w:rFonts w:eastAsia="Calibri"/>
                                <w:i/>
                                <w:iCs/>
                                <w:sz w:val="22"/>
                                <w:szCs w:val="22"/>
                                <w:u w:val="single"/>
                              </w:rPr>
                              <w:t>e</w:t>
                            </w:r>
                            <w:r>
                              <w:rPr>
                                <w:rFonts w:eastAsia="Calibri"/>
                                <w:iCs/>
                                <w:sz w:val="22"/>
                                <w:szCs w:val="22"/>
                                <w:u w:val="single"/>
                              </w:rPr>
                              <w:t>)</w:t>
                            </w:r>
                          </w:ins>
                        </w:p>
                        <w:p w14:paraId="0562F98D" w14:textId="77777777" w:rsidR="00F572CD" w:rsidRDefault="00F572CD" w:rsidP="0064771A">
                          <w:pPr>
                            <w:pStyle w:val="NormalWeb"/>
                            <w:spacing w:before="0" w:beforeAutospacing="0" w:after="160" w:afterAutospacing="0" w:line="256" w:lineRule="auto"/>
                            <w:jc w:val="center"/>
                          </w:pPr>
                          <w:r>
                            <w:rPr>
                              <w:rFonts w:eastAsia="Calibri"/>
                              <w:sz w:val="22"/>
                              <w:szCs w:val="22"/>
                            </w:rPr>
                            <w:t> </w:t>
                          </w:r>
                        </w:p>
                      </w:txbxContent>
                    </v:textbox>
                  </v:shape>
                  <v:shape id="Text Box 34" o:spid="_x0000_s1114" type="#_x0000_t202" style="position:absolute;left:9229;top:6414;width:2223;height:23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P9UsQA&#10;AADbAAAADwAAAGRycy9kb3ducmV2LnhtbESP3WrCQBSE7wu+w3KE3tVNeiE2uooI2lRowZ8HOGSP&#10;2Zjs2ZBdY/r23YLg5TAz3zCL1WAb0VPnK8cK0kkCgrhwuuJSwfm0fZuB8AFZY+OYFPySh9Vy9LLA&#10;TLs7H6g/hlJECPsMFZgQ2kxKXxiy6CeuJY7exXUWQ5RdKXWH9wi3jXxPkqm0WHFcMNjSxlBRH29W&#10;wa66pKefvi5bU3997vb59zW/BqVex8N6DiLQEJ7hRzvXCj5S+P8Sf4B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T/VLEAAAA2wAAAA8AAAAAAAAAAAAAAAAAmAIAAGRycy9k&#10;b3ducmV2LnhtbFBLBQYAAAAABAAEAPUAAACJAwAAAAA=&#10;" filled="f" stroked="f" strokeweight=".5pt">
                    <v:textbox inset="0,0,0,0">
                      <w:txbxContent>
                        <w:p w14:paraId="17B53165" w14:textId="676CFEEA" w:rsidR="00F572CD" w:rsidRPr="00147127" w:rsidRDefault="00F572CD" w:rsidP="0064771A">
                          <w:pPr>
                            <w:pStyle w:val="NormalWeb"/>
                            <w:spacing w:before="0" w:beforeAutospacing="0" w:after="160" w:afterAutospacing="0" w:line="256" w:lineRule="auto"/>
                            <w:jc w:val="center"/>
                          </w:pPr>
                          <w:del w:id="243" w:author="Robison, Arch" w:date="2016-02-01T12:36:00Z">
                            <w:r w:rsidRPr="0064771A" w:rsidDel="0064771A">
                              <w:rPr>
                                <w:rFonts w:eastAsia="Calibri"/>
                                <w:i/>
                                <w:iCs/>
                                <w:sz w:val="22"/>
                                <w:szCs w:val="22"/>
                                <w:u w:val="single"/>
                                <w:rPrChange w:id="244" w:author="Robison, Arch" w:date="2016-02-01T12:36:00Z">
                                  <w:rPr>
                                    <w:rFonts w:eastAsia="Calibri"/>
                                    <w:i/>
                                    <w:iCs/>
                                    <w:color w:val="008080"/>
                                    <w:sz w:val="22"/>
                                    <w:szCs w:val="22"/>
                                    <w:u w:val="single"/>
                                  </w:rPr>
                                </w:rPrChange>
                              </w:rPr>
                              <w:delText>d</w:delText>
                            </w:r>
                            <w:r w:rsidRPr="0064771A" w:rsidDel="0064771A">
                              <w:rPr>
                                <w:rFonts w:eastAsia="Calibri"/>
                                <w:sz w:val="22"/>
                                <w:szCs w:val="22"/>
                                <w:u w:val="single"/>
                                <w:rPrChange w:id="245" w:author="Robison, Arch" w:date="2016-02-01T12:36:00Z">
                                  <w:rPr>
                                    <w:rFonts w:eastAsia="Calibri"/>
                                    <w:color w:val="008080"/>
                                    <w:sz w:val="22"/>
                                    <w:szCs w:val="22"/>
                                    <w:u w:val="single"/>
                                  </w:rPr>
                                </w:rPrChange>
                              </w:rPr>
                              <w:delText>;</w:delText>
                            </w:r>
                          </w:del>
                          <w:ins w:id="246" w:author="Robison, Arch" w:date="2016-02-01T12:36:00Z">
                            <w:r w:rsidRPr="0064771A">
                              <w:rPr>
                                <w:rFonts w:eastAsia="Calibri"/>
                                <w:i/>
                                <w:iCs/>
                                <w:sz w:val="22"/>
                                <w:szCs w:val="22"/>
                                <w:u w:val="single"/>
                                <w:rPrChange w:id="247" w:author="Robison, Arch" w:date="2016-02-01T12:36:00Z">
                                  <w:rPr>
                                    <w:rFonts w:eastAsia="Calibri"/>
                                    <w:i/>
                                    <w:iCs/>
                                    <w:color w:val="008080"/>
                                    <w:sz w:val="22"/>
                                    <w:szCs w:val="22"/>
                                    <w:u w:val="single"/>
                                  </w:rPr>
                                </w:rPrChange>
                              </w:rPr>
                              <w:t>f;</w:t>
                            </w:r>
                          </w:ins>
                        </w:p>
                        <w:p w14:paraId="1D34AB1D" w14:textId="77777777" w:rsidR="00F572CD" w:rsidRPr="0064771A" w:rsidRDefault="00F572CD" w:rsidP="0064771A">
                          <w:pPr>
                            <w:pStyle w:val="NormalWeb"/>
                            <w:spacing w:before="0" w:beforeAutospacing="0" w:after="160" w:afterAutospacing="0" w:line="256" w:lineRule="auto"/>
                            <w:jc w:val="center"/>
                            <w:rPr>
                              <w:rPrChange w:id="248" w:author="Robison, Arch" w:date="2016-02-01T12:36:00Z">
                                <w:rPr/>
                              </w:rPrChange>
                            </w:rPr>
                          </w:pPr>
                          <w:r w:rsidRPr="0064771A">
                            <w:rPr>
                              <w:rFonts w:eastAsia="Calibri"/>
                              <w:sz w:val="22"/>
                              <w:szCs w:val="22"/>
                              <w:rPrChange w:id="249" w:author="Robison, Arch" w:date="2016-02-01T12:36:00Z">
                                <w:rPr>
                                  <w:rFonts w:eastAsia="Calibri"/>
                                  <w:sz w:val="22"/>
                                  <w:szCs w:val="22"/>
                                </w:rPr>
                              </w:rPrChange>
                            </w:rPr>
                            <w:t> </w:t>
                          </w:r>
                        </w:p>
                      </w:txbxContent>
                    </v:textbox>
                  </v:shape>
                  <v:shape id="Text Box 34" o:spid="_x0000_s1115" type="#_x0000_t202" style="position:absolute;left:4213;top:8063;width:4740;height:21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FjJcQA&#10;AADbAAAADwAAAGRycy9kb3ducmV2LnhtbESP3WrCQBSE7wu+w3IE7+pGL8RGVxFBjUIL/jzAIXvM&#10;xmTPhuwa07fvFgq9HGbmG2a57m0tOmp96VjBZJyAIM6dLrlQcLvu3ucgfEDWWDsmBd/kYb0avC0x&#10;1e7FZ+ouoRARwj5FBSaEJpXS54Ys+rFriKN3d63FEGVbSN3iK8JtLadJMpMWS44LBhvaGsqry9Mq&#10;2Jf3yfWrq4rGVMfD/pR9PrJHUGo07DcLEIH68B/+a2dawccUfr/E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BYyXEAAAA2wAAAA8AAAAAAAAAAAAAAAAAmAIAAGRycy9k&#10;b3ducmV2LnhtbFBLBQYAAAAABAAEAPUAAACJAwAAAAA=&#10;" filled="f" stroked="f" strokeweight=".5pt">
                    <v:textbox inset="0,0,0,0">
                      <w:txbxContent>
                        <w:p w14:paraId="06ECB2BE" w14:textId="0531F19B" w:rsidR="00F572CD" w:rsidRPr="00147127" w:rsidDel="0064771A" w:rsidRDefault="00F572CD" w:rsidP="0064771A">
                          <w:pPr>
                            <w:pStyle w:val="NormalWeb"/>
                            <w:spacing w:before="0" w:beforeAutospacing="0" w:after="160" w:afterAutospacing="0" w:line="254" w:lineRule="auto"/>
                            <w:jc w:val="center"/>
                            <w:rPr>
                              <w:del w:id="250" w:author="Robison, Arch" w:date="2016-02-01T12:37:00Z"/>
                            </w:rPr>
                          </w:pPr>
                          <w:ins w:id="251" w:author="Robison, Arch" w:date="2016-02-01T12:37:00Z">
                            <w:r>
                              <w:rPr>
                                <w:rFonts w:eastAsia="Calibri"/>
                                <w:iCs/>
                                <w:sz w:val="22"/>
                                <w:szCs w:val="22"/>
                                <w:u w:val="single"/>
                              </w:rPr>
                              <w:t xml:space="preserve">else </w:t>
                            </w:r>
                          </w:ins>
                          <w:del w:id="252" w:author="Robison, Arch" w:date="2016-02-01T12:37:00Z">
                            <w:r w:rsidRPr="0064771A" w:rsidDel="0064771A">
                              <w:rPr>
                                <w:rFonts w:eastAsia="Calibri"/>
                                <w:i/>
                                <w:iCs/>
                                <w:sz w:val="22"/>
                                <w:szCs w:val="22"/>
                                <w:u w:val="single"/>
                                <w:rPrChange w:id="253" w:author="Robison, Arch" w:date="2016-02-01T12:37:00Z">
                                  <w:rPr>
                                    <w:rFonts w:eastAsia="Calibri"/>
                                    <w:i/>
                                    <w:iCs/>
                                    <w:strike/>
                                    <w:color w:val="FF0000"/>
                                    <w:sz w:val="22"/>
                                    <w:szCs w:val="22"/>
                                    <w:u w:val="single"/>
                                  </w:rPr>
                                </w:rPrChange>
                              </w:rPr>
                              <w:delText>d</w:delText>
                            </w:r>
                            <w:r w:rsidRPr="0064771A" w:rsidDel="0064771A">
                              <w:rPr>
                                <w:rFonts w:eastAsia="Calibri"/>
                                <w:sz w:val="22"/>
                                <w:szCs w:val="22"/>
                                <w:u w:val="single"/>
                                <w:rPrChange w:id="254" w:author="Robison, Arch" w:date="2016-02-01T12:37:00Z">
                                  <w:rPr>
                                    <w:rFonts w:eastAsia="Calibri"/>
                                    <w:strike/>
                                    <w:color w:val="FF0000"/>
                                    <w:sz w:val="22"/>
                                    <w:szCs w:val="22"/>
                                    <w:u w:val="single"/>
                                  </w:rPr>
                                </w:rPrChange>
                              </w:rPr>
                              <w:delText>;</w:delText>
                            </w:r>
                            <w:r w:rsidRPr="0064771A" w:rsidDel="0064771A">
                              <w:rPr>
                                <w:rFonts w:eastAsia="Calibri"/>
                                <w:i/>
                                <w:iCs/>
                                <w:sz w:val="22"/>
                                <w:szCs w:val="22"/>
                                <w:u w:val="single"/>
                                <w:rPrChange w:id="255" w:author="Robison, Arch" w:date="2016-02-01T12:37:00Z">
                                  <w:rPr>
                                    <w:rFonts w:eastAsia="Calibri"/>
                                    <w:i/>
                                    <w:iCs/>
                                    <w:color w:val="008080"/>
                                    <w:sz w:val="22"/>
                                    <w:szCs w:val="22"/>
                                    <w:u w:val="single"/>
                                  </w:rPr>
                                </w:rPrChange>
                              </w:rPr>
                              <w:delText>f;</w:delText>
                            </w:r>
                          </w:del>
                        </w:p>
                        <w:p w14:paraId="4191DC92" w14:textId="3484EECB" w:rsidR="00F572CD" w:rsidRPr="00147127" w:rsidRDefault="00F572CD" w:rsidP="00147127">
                          <w:pPr>
                            <w:pStyle w:val="NormalWeb"/>
                            <w:spacing w:before="0" w:beforeAutospacing="0" w:after="160" w:afterAutospacing="0" w:line="254" w:lineRule="auto"/>
                            <w:jc w:val="center"/>
                          </w:pPr>
                          <w:del w:id="256" w:author="Robison, Arch" w:date="2016-02-01T12:37:00Z">
                            <w:r w:rsidRPr="00147127" w:rsidDel="0064771A">
                              <w:rPr>
                                <w:rFonts w:eastAsia="Calibri"/>
                                <w:sz w:val="22"/>
                                <w:szCs w:val="22"/>
                              </w:rPr>
                              <w:delText> </w:delText>
                            </w:r>
                          </w:del>
                        </w:p>
                      </w:txbxContent>
                    </v:textbox>
                  </v:shape>
                  <v:shape id="Text Box 34" o:spid="_x0000_s1116" type="#_x0000_t202" style="position:absolute;left:9715;top:10091;width:3045;height:22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3GvsQA&#10;AADbAAAADwAAAGRycy9kb3ducmV2LnhtbESP3WrCQBSE7wu+w3IE7+rGClKjq4hQmwoV/HmAQ/aY&#10;jcmeDdltTN/eFQq9HGbmG2a57m0tOmp96VjBZJyAIM6dLrlQcDl/vL6D8AFZY+2YFPySh/Vq8LLE&#10;VLs7H6k7hUJECPsUFZgQmlRKnxuy6MeuIY7e1bUWQ5RtIXWL9wi3tXxLkpm0WHJcMNjQ1lBenX6s&#10;gl15nZwPXVU0pvr63O2z71t2C0qNhv1mASJQH/7Df+1MK5hP4fkl/gC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Nxr7EAAAA2wAAAA8AAAAAAAAAAAAAAAAAmAIAAGRycy9k&#10;b3ducmV2LnhtbFBLBQYAAAAABAAEAPUAAACJAwAAAAA=&#10;" filled="f" stroked="f" strokeweight=".5pt">
                    <v:textbox inset="0,0,0,0">
                      <w:txbxContent>
                        <w:p w14:paraId="3F5A36D1" w14:textId="59B5EE34" w:rsidR="00F572CD" w:rsidRPr="00147127" w:rsidRDefault="00F572CD" w:rsidP="0064771A">
                          <w:pPr>
                            <w:pStyle w:val="NormalWeb"/>
                            <w:spacing w:before="0" w:beforeAutospacing="0" w:after="160" w:afterAutospacing="0" w:line="252" w:lineRule="auto"/>
                            <w:pPrChange w:id="257" w:author="Robison, Arch" w:date="2016-02-01T12:38:00Z">
                              <w:pPr>
                                <w:pStyle w:val="NormalWeb"/>
                                <w:spacing w:before="0" w:beforeAutospacing="0" w:after="160" w:afterAutospacing="0" w:line="252" w:lineRule="auto"/>
                                <w:jc w:val="center"/>
                              </w:pPr>
                            </w:pPrChange>
                          </w:pPr>
                          <w:del w:id="258" w:author="Robison, Arch" w:date="2016-02-01T12:38:00Z">
                            <w:r w:rsidRPr="0064771A" w:rsidDel="0064771A">
                              <w:rPr>
                                <w:rFonts w:eastAsia="Calibri"/>
                                <w:sz w:val="22"/>
                                <w:szCs w:val="22"/>
                                <w:u w:val="single"/>
                                <w:rPrChange w:id="259" w:author="Robison, Arch" w:date="2016-02-01T12:39:00Z">
                                  <w:rPr>
                                    <w:rFonts w:eastAsia="Calibri"/>
                                    <w:color w:val="008080"/>
                                    <w:sz w:val="22"/>
                                    <w:szCs w:val="22"/>
                                    <w:u w:val="single"/>
                                  </w:rPr>
                                </w:rPrChange>
                              </w:rPr>
                              <w:delText xml:space="preserve">else </w:delText>
                            </w:r>
                            <w:r w:rsidRPr="0064771A" w:rsidDel="0064771A">
                              <w:rPr>
                                <w:rFonts w:eastAsia="Calibri"/>
                                <w:i/>
                                <w:iCs/>
                                <w:sz w:val="22"/>
                                <w:szCs w:val="22"/>
                                <w:u w:val="single"/>
                                <w:rPrChange w:id="260" w:author="Robison, Arch" w:date="2016-02-01T12:39:00Z">
                                  <w:rPr>
                                    <w:rFonts w:eastAsia="Calibri"/>
                                    <w:i/>
                                    <w:iCs/>
                                    <w:strike/>
                                    <w:color w:val="FF0000"/>
                                    <w:sz w:val="22"/>
                                    <w:szCs w:val="22"/>
                                    <w:u w:val="single"/>
                                  </w:rPr>
                                </w:rPrChange>
                              </w:rPr>
                              <w:delText>d</w:delText>
                            </w:r>
                            <w:r w:rsidRPr="0064771A" w:rsidDel="0064771A">
                              <w:rPr>
                                <w:rFonts w:eastAsia="Calibri"/>
                                <w:sz w:val="22"/>
                                <w:szCs w:val="22"/>
                                <w:u w:val="single"/>
                                <w:rPrChange w:id="261" w:author="Robison, Arch" w:date="2016-02-01T12:39:00Z">
                                  <w:rPr>
                                    <w:rFonts w:eastAsia="Calibri"/>
                                    <w:strike/>
                                    <w:color w:val="FF0000"/>
                                    <w:sz w:val="22"/>
                                    <w:szCs w:val="22"/>
                                    <w:u w:val="single"/>
                                  </w:rPr>
                                </w:rPrChange>
                              </w:rPr>
                              <w:delText>;</w:delText>
                            </w:r>
                            <w:r w:rsidRPr="0064771A" w:rsidDel="0064771A">
                              <w:rPr>
                                <w:rFonts w:eastAsia="Calibri"/>
                                <w:i/>
                                <w:iCs/>
                                <w:sz w:val="22"/>
                                <w:szCs w:val="22"/>
                                <w:u w:val="single"/>
                                <w:rPrChange w:id="262" w:author="Robison, Arch" w:date="2016-02-01T12:39:00Z">
                                  <w:rPr>
                                    <w:rFonts w:eastAsia="Calibri"/>
                                    <w:i/>
                                    <w:iCs/>
                                    <w:strike/>
                                    <w:color w:val="FF0000"/>
                                    <w:sz w:val="22"/>
                                    <w:szCs w:val="22"/>
                                    <w:u w:val="single"/>
                                  </w:rPr>
                                </w:rPrChange>
                              </w:rPr>
                              <w:delText>f</w:delText>
                            </w:r>
                          </w:del>
                          <w:ins w:id="263" w:author="Robison, Arch" w:date="2016-02-01T12:38:00Z">
                            <w:r w:rsidRPr="0064771A">
                              <w:rPr>
                                <w:rFonts w:eastAsia="Calibri"/>
                                <w:sz w:val="22"/>
                                <w:szCs w:val="22"/>
                                <w:u w:val="single"/>
                                <w:rPrChange w:id="264" w:author="Robison, Arch" w:date="2016-02-01T12:39:00Z">
                                  <w:rPr>
                                    <w:rFonts w:eastAsia="Calibri"/>
                                    <w:color w:val="008080"/>
                                    <w:sz w:val="22"/>
                                    <w:szCs w:val="22"/>
                                    <w:u w:val="single"/>
                                  </w:rPr>
                                </w:rPrChange>
                              </w:rPr>
                              <w:t>g</w:t>
                            </w:r>
                          </w:ins>
                          <w:r w:rsidRPr="0064771A">
                            <w:rPr>
                              <w:rFonts w:eastAsia="Calibri"/>
                              <w:i/>
                              <w:iCs/>
                              <w:sz w:val="22"/>
                              <w:szCs w:val="22"/>
                              <w:u w:val="single"/>
                              <w:rPrChange w:id="265" w:author="Robison, Arch" w:date="2016-02-01T12:39:00Z">
                                <w:rPr>
                                  <w:rFonts w:eastAsia="Calibri"/>
                                  <w:i/>
                                  <w:iCs/>
                                  <w:strike/>
                                  <w:color w:val="FF0000"/>
                                  <w:sz w:val="22"/>
                                  <w:szCs w:val="22"/>
                                  <w:u w:val="single"/>
                                </w:rPr>
                              </w:rPrChange>
                            </w:rPr>
                            <w:t>;</w:t>
                          </w:r>
                        </w:p>
                        <w:p w14:paraId="02F5D635" w14:textId="77777777" w:rsidR="00F572CD" w:rsidRDefault="00F572CD" w:rsidP="0064771A">
                          <w:pPr>
                            <w:pStyle w:val="NormalWeb"/>
                            <w:spacing w:before="0" w:beforeAutospacing="0" w:after="160" w:afterAutospacing="0" w:line="252" w:lineRule="auto"/>
                            <w:pPrChange w:id="266" w:author="Robison, Arch" w:date="2016-02-01T12:38:00Z">
                              <w:pPr>
                                <w:pStyle w:val="NormalWeb"/>
                                <w:spacing w:before="0" w:beforeAutospacing="0" w:after="160" w:afterAutospacing="0" w:line="252" w:lineRule="auto"/>
                                <w:jc w:val="center"/>
                              </w:pPr>
                            </w:pPrChange>
                          </w:pPr>
                          <w:r>
                            <w:rPr>
                              <w:rFonts w:eastAsia="Calibri"/>
                              <w:strike/>
                              <w:color w:val="FF0000"/>
                              <w:sz w:val="22"/>
                              <w:szCs w:val="22"/>
                            </w:rPr>
                            <w:t> </w:t>
                          </w:r>
                          <w:r>
                            <w:rPr>
                              <w:rFonts w:eastAsia="Calibri"/>
                              <w:i/>
                              <w:iCs/>
                              <w:color w:val="008080"/>
                              <w:sz w:val="22"/>
                              <w:szCs w:val="22"/>
                              <w:u w:val="single"/>
                            </w:rPr>
                            <w:t>g;</w:t>
                          </w:r>
                        </w:p>
                      </w:txbxContent>
                    </v:textbox>
                  </v:shape>
                  <v:shape id="Text Box 34" o:spid="_x0000_s1117" type="#_x0000_t202" style="position:absolute;left:5356;top:11684;width:2899;height:21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ReysQA&#10;AADbAAAADwAAAGRycy9kb3ducmV2LnhtbESP3WrCQBSE7wu+w3IE7+rGIlKjq4hQmwoV/HmAQ/aY&#10;jcmeDdltTN/eFQq9HGbmG2a57m0tOmp96VjBZJyAIM6dLrlQcDl/vL6D8AFZY+2YFPySh/Vq8LLE&#10;VLs7H6k7hUJECPsUFZgQmlRKnxuy6MeuIY7e1bUWQ5RtIXWL9wi3tXxLkpm0WHJcMNjQ1lBenX6s&#10;gl15nZwPXVU0pvr63O2z71t2C0qNhv1mASJQH/7Df+1MK5hP4fkl/gC5e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kXsrEAAAA2wAAAA8AAAAAAAAAAAAAAAAAmAIAAGRycy9k&#10;b3ducmV2LnhtbFBLBQYAAAAABAAEAPUAAACJAwAAAAA=&#10;" filled="f" stroked="f" strokeweight=".5pt">
                    <v:textbox inset="0,0,0,0">
                      <w:txbxContent>
                        <w:p w14:paraId="75EC1D22" w14:textId="1F7FFDBE" w:rsidR="00F572CD" w:rsidRPr="00147127" w:rsidRDefault="00F572CD" w:rsidP="0064771A">
                          <w:pPr>
                            <w:pStyle w:val="NormalWeb"/>
                            <w:spacing w:before="0" w:beforeAutospacing="0" w:after="160" w:afterAutospacing="0" w:line="252" w:lineRule="auto"/>
                          </w:pPr>
                          <w:del w:id="267" w:author="Robison, Arch" w:date="2016-02-01T12:38:00Z">
                            <w:r w:rsidRPr="00F572CD" w:rsidDel="0064771A">
                              <w:rPr>
                                <w:rFonts w:eastAsia="Calibri"/>
                                <w:i/>
                                <w:sz w:val="22"/>
                                <w:szCs w:val="22"/>
                                <w:u w:val="single"/>
                                <w:rPrChange w:id="268" w:author="Robison, Arch" w:date="2016-02-01T12:42:00Z">
                                  <w:rPr>
                                    <w:rFonts w:eastAsia="Calibri"/>
                                    <w:strike/>
                                    <w:color w:val="FF0000"/>
                                    <w:sz w:val="22"/>
                                    <w:szCs w:val="22"/>
                                    <w:u w:val="single"/>
                                  </w:rPr>
                                </w:rPrChange>
                              </w:rPr>
                              <w:delText xml:space="preserve">else </w:delText>
                            </w:r>
                            <w:r w:rsidRPr="00F572CD" w:rsidDel="0064771A">
                              <w:rPr>
                                <w:rFonts w:eastAsia="Calibri"/>
                                <w:i/>
                                <w:iCs/>
                                <w:sz w:val="22"/>
                                <w:szCs w:val="22"/>
                                <w:u w:val="single"/>
                                <w:rPrChange w:id="269" w:author="Robison, Arch" w:date="2016-02-01T12:42:00Z">
                                  <w:rPr>
                                    <w:rFonts w:eastAsia="Calibri"/>
                                    <w:i/>
                                    <w:iCs/>
                                    <w:strike/>
                                    <w:color w:val="FF0000"/>
                                    <w:sz w:val="22"/>
                                    <w:szCs w:val="22"/>
                                    <w:u w:val="single"/>
                                  </w:rPr>
                                </w:rPrChange>
                              </w:rPr>
                              <w:delText>d</w:delText>
                            </w:r>
                            <w:r w:rsidRPr="00F572CD" w:rsidDel="0064771A">
                              <w:rPr>
                                <w:rFonts w:eastAsia="Calibri"/>
                                <w:i/>
                                <w:sz w:val="22"/>
                                <w:szCs w:val="22"/>
                                <w:u w:val="single"/>
                                <w:rPrChange w:id="270" w:author="Robison, Arch" w:date="2016-02-01T12:42:00Z">
                                  <w:rPr>
                                    <w:rFonts w:eastAsia="Calibri"/>
                                    <w:strike/>
                                    <w:color w:val="FF0000"/>
                                    <w:sz w:val="22"/>
                                    <w:szCs w:val="22"/>
                                    <w:u w:val="single"/>
                                  </w:rPr>
                                </w:rPrChange>
                              </w:rPr>
                              <w:delText>;</w:delText>
                            </w:r>
                            <w:r w:rsidRPr="00F572CD" w:rsidDel="0064771A">
                              <w:rPr>
                                <w:rFonts w:eastAsia="Calibri"/>
                                <w:i/>
                                <w:iCs/>
                                <w:sz w:val="22"/>
                                <w:szCs w:val="22"/>
                                <w:u w:val="single"/>
                                <w:rPrChange w:id="271" w:author="Robison, Arch" w:date="2016-02-01T12:42:00Z">
                                  <w:rPr>
                                    <w:rFonts w:eastAsia="Calibri"/>
                                    <w:i/>
                                    <w:iCs/>
                                    <w:strike/>
                                    <w:color w:val="FF0000"/>
                                    <w:sz w:val="22"/>
                                    <w:szCs w:val="22"/>
                                    <w:u w:val="single"/>
                                  </w:rPr>
                                </w:rPrChange>
                              </w:rPr>
                              <w:delText>f</w:delText>
                            </w:r>
                            <w:r w:rsidRPr="00F572CD" w:rsidDel="0064771A">
                              <w:rPr>
                                <w:rFonts w:eastAsia="Calibri"/>
                                <w:i/>
                                <w:sz w:val="22"/>
                                <w:szCs w:val="22"/>
                                <w:u w:val="single"/>
                                <w:rPrChange w:id="272" w:author="Robison, Arch" w:date="2016-02-01T12:42:00Z">
                                  <w:rPr>
                                    <w:rFonts w:eastAsia="Calibri"/>
                                    <w:color w:val="008080"/>
                                    <w:sz w:val="22"/>
                                    <w:szCs w:val="22"/>
                                    <w:u w:val="single"/>
                                  </w:rPr>
                                </w:rPrChange>
                              </w:rPr>
                              <w:delText>g</w:delText>
                            </w:r>
                            <w:r w:rsidRPr="00F572CD" w:rsidDel="0064771A">
                              <w:rPr>
                                <w:rFonts w:eastAsia="Calibri"/>
                                <w:i/>
                                <w:iCs/>
                                <w:sz w:val="22"/>
                                <w:szCs w:val="22"/>
                                <w:u w:val="single"/>
                                <w:rPrChange w:id="273" w:author="Robison, Arch" w:date="2016-02-01T12:42:00Z">
                                  <w:rPr>
                                    <w:rFonts w:eastAsia="Calibri"/>
                                    <w:i/>
                                    <w:iCs/>
                                    <w:strike/>
                                    <w:sz w:val="22"/>
                                    <w:szCs w:val="22"/>
                                    <w:u w:val="single"/>
                                  </w:rPr>
                                </w:rPrChange>
                              </w:rPr>
                              <w:delText>;</w:delText>
                            </w:r>
                          </w:del>
                          <w:ins w:id="274" w:author="Robison, Arch" w:date="2016-02-01T12:38:00Z">
                            <w:r w:rsidRPr="00F572CD">
                              <w:rPr>
                                <w:rFonts w:eastAsia="Calibri"/>
                                <w:i/>
                                <w:sz w:val="22"/>
                                <w:szCs w:val="22"/>
                                <w:u w:val="single"/>
                                <w:rPrChange w:id="275" w:author="Robison, Arch" w:date="2016-02-01T12:42:00Z">
                                  <w:rPr>
                                    <w:rFonts w:eastAsia="Calibri"/>
                                    <w:strike/>
                                    <w:color w:val="FF0000"/>
                                    <w:sz w:val="22"/>
                                    <w:szCs w:val="22"/>
                                    <w:u w:val="single"/>
                                  </w:rPr>
                                </w:rPrChange>
                              </w:rPr>
                              <w:t>h</w:t>
                            </w:r>
                          </w:ins>
                          <w:ins w:id="276" w:author="Robison, Arch" w:date="2016-02-01T12:42:00Z">
                            <w:r>
                              <w:rPr>
                                <w:rFonts w:eastAsia="Calibri"/>
                                <w:sz w:val="22"/>
                                <w:szCs w:val="22"/>
                                <w:u w:val="single"/>
                              </w:rPr>
                              <w:t>;</w:t>
                            </w:r>
                          </w:ins>
                        </w:p>
                        <w:p w14:paraId="7E26A4FF" w14:textId="77777777" w:rsidR="00F572CD" w:rsidRDefault="00F572CD" w:rsidP="0064771A">
                          <w:pPr>
                            <w:pStyle w:val="NormalWeb"/>
                            <w:spacing w:before="0" w:beforeAutospacing="0" w:after="160" w:afterAutospacing="0" w:line="252" w:lineRule="auto"/>
                          </w:pPr>
                          <w:r>
                            <w:rPr>
                              <w:rFonts w:eastAsia="Calibri"/>
                              <w:strike/>
                              <w:color w:val="FF0000"/>
                              <w:sz w:val="22"/>
                              <w:szCs w:val="22"/>
                            </w:rPr>
                            <w:t> </w:t>
                          </w:r>
                          <w:r>
                            <w:rPr>
                              <w:rFonts w:eastAsia="Calibri"/>
                              <w:i/>
                              <w:iCs/>
                              <w:color w:val="008080"/>
                              <w:sz w:val="22"/>
                              <w:szCs w:val="22"/>
                              <w:u w:val="single"/>
                            </w:rPr>
                            <w:t>g;</w:t>
                          </w:r>
                        </w:p>
                      </w:txbxContent>
                    </v:textbox>
                  </v:shape>
                  <v:shape id="Straight Arrow Connector 95" o:spid="_x0000_s1118" type="#_x0000_t32" style="position:absolute;left:6225;top:2636;width:0;height:15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wfaMQAAADbAAAADwAAAGRycy9kb3ducmV2LnhtbESPUWvCMBSF3wf7D+EKvq2pQmV2Rhkb&#10;gjJhqP0B1+auKWtuQpPV+u8XYbDHwznnO5zVZrSdGKgPrWMFsywHQVw73XKjoDpvn55BhIissXNM&#10;Cm4UYLN+fFhhqd2VjzScYiMShEOJCkyMvpQy1IYshsx54uR9ud5iTLJvpO7xmuC2k/M8X0iLLacF&#10;g57eDNXfpx+rwF90i4vj535uisp324/D+21XKzWdjK8vICKN8T/8195pBcsC7l/SD5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9oxAAAANsAAAAPAAAAAAAAAAAA&#10;AAAAAKECAABkcnMvZG93bnJldi54bWxQSwUGAAAAAAQABAD5AAAAkgMAAAAA&#10;" strokecolor="#c00000" strokeweight=".5pt">
                    <v:stroke endarrow="block" joinstyle="miter"/>
                  </v:shape>
                  <v:shape id="Freeform 38" o:spid="_x0000_s1119" style="position:absolute;left:4063;top:5905;width:1207;height:6223;visibility:visible;mso-wrap-style:square;v-text-anchor:middle" coordsize="120709,622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LzAMMA&#10;AADbAAAADwAAAGRycy9kb3ducmV2LnhtbERPXWvCMBR9F/wP4Qp701SFTapRyphuMJirE93jpblr&#10;q81NSTLt/v3yIPh4ON+LVWcacSHna8sKxqMEBHFhdc2lgv3XejgD4QOyxsYyKfgjD6tlv7fAVNsr&#10;53TZhVLEEPYpKqhCaFMpfVGRQT+yLXHkfqwzGCJ0pdQOrzHcNHKSJI/SYM2xocKWnisqzrtfo2A7&#10;e5+cTx/Zk3t9OeT58dN8b7KNUg+DLpuDCNSFu/jmftMKpnFs/B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LzAMMAAADbAAAADwAAAAAAAAAAAAAAAACYAgAAZHJzL2Rv&#10;d25yZXYueG1sUEsFBgAAAAAEAAQA9QAAAIgDAAAAAA==&#10;" path="m108009,c52975,113241,-2058,226483,59,330200,2176,433917,61442,528108,120709,622300e" filled="f" strokecolor="#c00000" strokeweight=".5pt">
                    <v:stroke endarrow="block" joinstyle="miter"/>
                    <v:path arrowok="t" o:connecttype="custom" o:connectlocs="108009,0;59,330200;120709,622300" o:connectangles="0,0,0"/>
                  </v:shape>
                  <v:shape id="Straight Arrow Connector 100" o:spid="_x0000_s1120" type="#_x0000_t32" style="position:absolute;left:6413;top:11684;width:2858;height:63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3zw8EAAADcAAAADwAAAGRycy9kb3ducmV2LnhtbESPQYvCMBCF7wv7H8IseFtTRRapRnEF&#10;wZNgVzwPzdiUbSaliW39985B8DbDe/PeN+vt6BvVUxfrwAZm0wwUcRlszZWBy9/hewkqJmSLTWAy&#10;8KAI283nxxpzGwY+U1+kSkkIxxwNuJTaXOtYOvIYp6ElFu0WOo9J1q7StsNBwn2j51n2oz3WLA0O&#10;W9o7Kv+LuzfQ74swu84H6+zisFie0o7H38qYyde4W4FKNKa3+XV9tIKfCb48IxPozR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LfPDwQAAANwAAAAPAAAAAAAAAAAAAAAA&#10;AKECAABkcnMvZG93bnJldi54bWxQSwUGAAAAAAQABAD5AAAAjwMAAAAA&#10;" strokecolor="#c00000" strokeweight=".5pt">
                    <v:stroke endarrow="block" joinstyle="miter"/>
                  </v:shape>
                  <v:shape id="Text Box 62" o:spid="_x0000_s1121" type="#_x0000_t202" style="position:absolute;left:13801;top:5292;width:1363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aUdMQA&#10;AADcAAAADwAAAGRycy9kb3ducmV2LnhtbERPTWvCQBC9F/wPywje6qZKJaSuEgKhRdqDqZfeptkx&#10;Cc3Optmtif56tyB4m8f7nPV2NK04Ue8aywqe5hEI4tLqhisFh8/8MQbhPLLG1jIpOJOD7WbysMZE&#10;24H3dCp8JUIIuwQV1N53iZSurMmgm9uOOHBH2xv0AfaV1D0OIdy0chFFK2mw4dBQY0dZTeVP8WcU&#10;7LL8A/ffCxNf2uz1/Zh2v4evZ6Vm0zF9AeFp9Hfxzf2mw/xoC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GlHTEAAAA3AAAAA8AAAAAAAAAAAAAAAAAmAIAAGRycy9k&#10;b3ducmV2LnhtbFBLBQYAAAAABAAEAPUAAACJAwAAAAA=&#10;" filled="f" stroked="f" strokeweight=".5pt">
                    <v:textbox>
                      <w:txbxContent>
                        <w:p w14:paraId="4B128BFC" w14:textId="68490BF7" w:rsidR="00761BF8" w:rsidRPr="00147127" w:rsidRDefault="00761BF8" w:rsidP="00761BF8">
                          <w:pPr>
                            <w:pStyle w:val="NormalWeb"/>
                            <w:spacing w:before="0" w:beforeAutospacing="0" w:after="160" w:afterAutospacing="0" w:line="254" w:lineRule="auto"/>
                          </w:pPr>
                          <w:del w:id="277" w:author="Robison, Arch" w:date="2016-02-01T13:00:00Z">
                            <w:r w:rsidRPr="00761BF8" w:rsidDel="00761BF8">
                              <w:rPr>
                                <w:rFonts w:eastAsia="Calibri"/>
                                <w:b/>
                                <w:bCs/>
                                <w:sz w:val="22"/>
                                <w:szCs w:val="22"/>
                                <w:rPrChange w:id="278" w:author="Robison, Arch" w:date="2016-02-01T13:00:00Z">
                                  <w:rPr>
                                    <w:rFonts w:eastAsia="Calibri"/>
                                    <w:b/>
                                    <w:bCs/>
                                    <w:strike/>
                                    <w:color w:val="FF0000"/>
                                    <w:sz w:val="22"/>
                                    <w:szCs w:val="22"/>
                                  </w:rPr>
                                </w:rPrChange>
                              </w:rPr>
                              <w:delText>Figure 1</w:delText>
                            </w:r>
                            <w:r w:rsidRPr="00761BF8" w:rsidDel="00761BF8">
                              <w:rPr>
                                <w:rFonts w:eastAsia="Calibri"/>
                                <w:b/>
                                <w:bCs/>
                                <w:sz w:val="22"/>
                                <w:szCs w:val="22"/>
                                <w:u w:val="single"/>
                                <w:rPrChange w:id="279" w:author="Robison, Arch" w:date="2016-02-01T13:00:00Z">
                                  <w:rPr>
                                    <w:rFonts w:eastAsia="Calibri"/>
                                    <w:b/>
                                    <w:bCs/>
                                    <w:color w:val="008080"/>
                                    <w:sz w:val="22"/>
                                    <w:szCs w:val="22"/>
                                    <w:u w:val="single"/>
                                  </w:rPr>
                                </w:rPrChange>
                              </w:rPr>
                              <w:delText>Figure 3</w:delText>
                            </w:r>
                          </w:del>
                          <w:ins w:id="280" w:author="Robison, Arch" w:date="2016-02-01T13:00:00Z">
                            <w:r w:rsidRPr="00761BF8">
                              <w:rPr>
                                <w:rFonts w:eastAsia="Calibri"/>
                                <w:b/>
                                <w:bCs/>
                                <w:sz w:val="22"/>
                                <w:szCs w:val="22"/>
                                <w:rPrChange w:id="281" w:author="Robison, Arch" w:date="2016-02-01T13:00:00Z">
                                  <w:rPr>
                                    <w:rFonts w:eastAsia="Calibri"/>
                                    <w:b/>
                                    <w:bCs/>
                                    <w:strike/>
                                    <w:color w:val="FF0000"/>
                                    <w:sz w:val="22"/>
                                    <w:szCs w:val="22"/>
                                  </w:rPr>
                                </w:rPrChange>
                              </w:rPr>
                              <w:t>Figure 4</w:t>
                            </w:r>
                          </w:ins>
                        </w:p>
                      </w:txbxContent>
                    </v:textbox>
                  </v:shape>
                  <w10:anchorlock/>
                </v:group>
              </w:pict>
            </mc:Fallback>
          </mc:AlternateContent>
        </w:r>
      </w:ins>
    </w:p>
    <w:p w14:paraId="04982957" w14:textId="391BBF44" w:rsidR="001459BE" w:rsidRPr="00674547" w:rsidRDefault="00CE5118">
      <w:pPr>
        <w:pStyle w:val="Rationale"/>
        <w:rPr>
          <w:ins w:id="224" w:author="Robison, Arch" w:date="2016-02-01T12:58:00Z"/>
        </w:rPr>
        <w:pPrChange w:id="225" w:author="Robison, Arch" w:date="2016-02-01T12:19:00Z">
          <w:pPr>
            <w:pStyle w:val="Rationale"/>
            <w:numPr>
              <w:numId w:val="41"/>
            </w:numPr>
            <w:ind w:left="1440" w:hanging="360"/>
          </w:pPr>
        </w:pPrChange>
      </w:pPr>
      <w:ins w:id="226" w:author="Robison, Arch" w:date="2016-02-01T14:21:00Z">
        <w:r>
          <w:t>The</w:t>
        </w:r>
      </w:ins>
      <w:ins w:id="227" w:author="Robison, Arch" w:date="2016-02-01T14:19:00Z">
        <w:r w:rsidR="007669DD">
          <w:t xml:space="preserve"> </w:t>
        </w:r>
      </w:ins>
      <w:ins w:id="228" w:author="Robison, Arch" w:date="2016-02-01T12:59:00Z">
        <w:r w:rsidR="001459BE" w:rsidRPr="001459BE">
          <w:rPr>
            <w:i/>
            <w:rPrChange w:id="229" w:author="Robison, Arch" w:date="2016-02-01T12:59:00Z">
              <w:rPr/>
            </w:rPrChange>
          </w:rPr>
          <w:t>e</w:t>
        </w:r>
        <w:r w:rsidR="001459BE">
          <w:sym w:font="Symbol" w:char="F0AE"/>
        </w:r>
        <w:r w:rsidR="001459BE" w:rsidRPr="001459BE">
          <w:rPr>
            <w:i/>
            <w:rPrChange w:id="230" w:author="Robison, Arch" w:date="2016-02-01T12:59:00Z">
              <w:rPr/>
            </w:rPrChange>
          </w:rPr>
          <w:t>h</w:t>
        </w:r>
        <w:r>
          <w:t xml:space="preserve"> arrow </w:t>
        </w:r>
      </w:ins>
      <w:ins w:id="231" w:author="Robison, Arch" w:date="2016-02-01T14:22:00Z">
        <w:r>
          <w:t xml:space="preserve">summarizes the </w:t>
        </w:r>
      </w:ins>
      <w:ins w:id="232" w:author="Robison, Arch" w:date="2016-02-01T14:23:00Z">
        <w:r>
          <w:t>fact</w:t>
        </w:r>
      </w:ins>
      <w:ins w:id="233" w:author="Robison, Arch" w:date="2016-02-01T14:22:00Z">
        <w:r>
          <w:t xml:space="preserve"> that control flow branched at </w:t>
        </w:r>
      </w:ins>
      <w:ins w:id="234" w:author="Robison, Arch" w:date="2016-02-01T14:23:00Z">
        <w:r>
          <w:rPr>
            <w:i/>
          </w:rPr>
          <w:t xml:space="preserve">e </w:t>
        </w:r>
        <w:r>
          <w:t xml:space="preserve">and rejoined before reaching </w:t>
        </w:r>
        <w:r>
          <w:rPr>
            <w:i/>
          </w:rPr>
          <w:t>h</w:t>
        </w:r>
      </w:ins>
      <w:ins w:id="235" w:author="Robison, Arch" w:date="2016-02-01T14:21:00Z">
        <w:r>
          <w:t>.</w:t>
        </w:r>
      </w:ins>
      <w:ins w:id="236" w:author="Robison, Arch" w:date="2016-02-01T14:25:00Z">
        <w:r w:rsidR="00674547">
          <w:t xml:space="preserve">  It will be used to “transport” crowns between evaluations of </w:t>
        </w:r>
        <w:r w:rsidR="00674547">
          <w:rPr>
            <w:i/>
          </w:rPr>
          <w:t xml:space="preserve">e </w:t>
        </w:r>
        <w:r w:rsidR="00674547">
          <w:t xml:space="preserve">to crowns between evaluations of </w:t>
        </w:r>
        <w:r w:rsidR="00674547">
          <w:rPr>
            <w:i/>
          </w:rPr>
          <w:t>h</w:t>
        </w:r>
        <w:r w:rsidR="00674547">
          <w:t>.</w:t>
        </w:r>
      </w:ins>
    </w:p>
    <w:p w14:paraId="71B7063E" w14:textId="4BDDCAE9" w:rsidR="00B21440" w:rsidRDefault="00B21440">
      <w:pPr>
        <w:pStyle w:val="Rationale"/>
        <w:rPr>
          <w:ins w:id="237" w:author="Robison, Arch" w:date="2016-02-01T12:18:00Z"/>
        </w:rPr>
        <w:pPrChange w:id="238" w:author="Robison, Arch" w:date="2016-02-01T12:19:00Z">
          <w:pPr>
            <w:pStyle w:val="Rationale"/>
            <w:numPr>
              <w:numId w:val="41"/>
            </w:numPr>
            <w:ind w:left="1440" w:hanging="360"/>
          </w:pPr>
        </w:pPrChange>
      </w:pPr>
      <w:ins w:id="239" w:author="Robison, Arch" w:date="2016-02-01T12:18:00Z">
        <w:r>
          <w:t xml:space="preserve">The last bullet </w:t>
        </w:r>
      </w:ins>
      <w:ins w:id="240" w:author="Robison, Arch" w:date="2016-02-01T12:32:00Z">
        <w:r w:rsidR="00F43C56">
          <w:t xml:space="preserve">in the definition </w:t>
        </w:r>
      </w:ins>
      <w:ins w:id="241" w:author="Robison, Arch" w:date="2016-02-01T12:39:00Z">
        <w:r w:rsidR="0064771A">
          <w:t xml:space="preserve">of </w:t>
        </w:r>
      </w:ins>
      <w:ins w:id="242" w:author="Robison, Arch" w:date="2016-02-01T12:18:00Z">
        <w:r w:rsidRPr="002C057D">
          <w:rPr>
            <w:i/>
          </w:rPr>
          <w:t>wavefront precedent</w:t>
        </w:r>
        <w:r>
          <w:t xml:space="preserve"> </w:t>
        </w:r>
      </w:ins>
      <w:ins w:id="243" w:author="Robison, Arch" w:date="2016-02-01T12:40:00Z">
        <w:r w:rsidR="0064771A">
          <w:t>avoids introducing legs for</w:t>
        </w:r>
      </w:ins>
      <w:ins w:id="244" w:author="Robison, Arch" w:date="2016-02-01T12:18:00Z">
        <w:r>
          <w:t xml:space="preserve"> unstructured control flow, but </w:t>
        </w:r>
      </w:ins>
      <w:ins w:id="245" w:author="Robison, Arch" w:date="2016-02-01T12:40:00Z">
        <w:r w:rsidR="0064771A">
          <w:t>keeps legs</w:t>
        </w:r>
      </w:ins>
      <w:ins w:id="246" w:author="Robison, Arch" w:date="2016-02-01T12:18:00Z">
        <w:r>
          <w:t xml:space="preserve"> for the common case of a cleanly structured switch statement.</w:t>
        </w:r>
      </w:ins>
      <w:ins w:id="247" w:author="Robison, Arch" w:date="2016-02-01T14:12:00Z">
        <w:r w:rsidR="00147127">
          <w:t xml:space="preserve">  When the legs are missing, </w:t>
        </w:r>
      </w:ins>
      <w:proofErr w:type="spellStart"/>
      <w:ins w:id="248" w:author="Robison, Arch" w:date="2016-02-01T14:13:00Z">
        <w:r w:rsidR="00147127">
          <w:t>vector</w:t>
        </w:r>
        <w:r w:rsidR="00147127" w:rsidRPr="00503D88">
          <w:rPr>
            <w:rStyle w:val="Codeinline"/>
          </w:rPr>
          <w:t>_execution_policy</w:t>
        </w:r>
        <w:proofErr w:type="spellEnd"/>
        <w:r w:rsidR="00147127" w:rsidRPr="00147127">
          <w:rPr>
            <w:rPrChange w:id="249" w:author="Robison, Arch" w:date="2016-02-01T14:14:00Z">
              <w:rPr>
                <w:rStyle w:val="Codeinline"/>
              </w:rPr>
            </w:rPrChange>
          </w:rPr>
          <w:t xml:space="preserve"> devolves into</w:t>
        </w:r>
        <w:r w:rsidR="00147127">
          <w:rPr>
            <w:rStyle w:val="Codeinline"/>
          </w:rPr>
          <w:t xml:space="preserve"> </w:t>
        </w:r>
        <w:del w:id="250" w:author="Halpern, Pablo G" w:date="2016-02-01T16:09:00Z">
          <w:r w:rsidR="00147127" w:rsidDel="0060061C">
            <w:delText>vector</w:delText>
          </w:r>
        </w:del>
      </w:ins>
      <w:proofErr w:type="spellStart"/>
      <w:ins w:id="251" w:author="Halpern, Pablo G" w:date="2016-02-01T16:09:00Z">
        <w:r w:rsidR="0060061C">
          <w:t>unsequenced</w:t>
        </w:r>
      </w:ins>
      <w:ins w:id="252" w:author="Robison, Arch" w:date="2016-02-01T14:13:00Z">
        <w:r w:rsidR="00147127" w:rsidRPr="00503D88">
          <w:rPr>
            <w:rStyle w:val="Codeinline"/>
          </w:rPr>
          <w:t>_execution_policy</w:t>
        </w:r>
      </w:ins>
      <w:proofErr w:type="spellEnd"/>
      <w:ins w:id="253" w:author="Robison, Arch" w:date="2016-02-01T14:12:00Z">
        <w:r w:rsidR="00147127">
          <w:t>.</w:t>
        </w:r>
      </w:ins>
    </w:p>
    <w:p w14:paraId="57486407" w14:textId="1B295D6A" w:rsidR="00761BF8" w:rsidRDefault="00D86C32" w:rsidP="00147127">
      <w:pPr>
        <w:pStyle w:val="Body"/>
        <w:ind w:left="720"/>
        <w:rPr>
          <w:ins w:id="254" w:author="Robison, Arch" w:date="2016-02-01T13:03:00Z"/>
        </w:rPr>
      </w:pPr>
      <w:ins w:id="255" w:author="Robison, Arch" w:date="2016-02-01T12:09:00Z">
        <w:r>
          <w:t xml:space="preserve">Evaluation B is in </w:t>
        </w:r>
        <w:r w:rsidRPr="00761BF8">
          <w:rPr>
            <w:i/>
            <w:rPrChange w:id="256" w:author="Robison, Arch" w:date="2016-02-01T13:02:00Z">
              <w:rPr/>
            </w:rPrChange>
          </w:rPr>
          <w:t>wavefront order</w:t>
        </w:r>
        <w:r>
          <w:t xml:space="preserve"> with evaluation B’ </w:t>
        </w:r>
      </w:ins>
      <w:ins w:id="257" w:author="Robison, Arch" w:date="2016-02-01T13:02:00Z">
        <w:r w:rsidR="00761BF8">
          <w:t>if</w:t>
        </w:r>
      </w:ins>
      <w:ins w:id="258" w:author="Robison, Arch" w:date="2016-02-01T13:04:00Z">
        <w:r w:rsidR="00761BF8">
          <w:t>:</w:t>
        </w:r>
      </w:ins>
    </w:p>
    <w:p w14:paraId="42080324" w14:textId="5F170B89" w:rsidR="00761BF8" w:rsidRDefault="00761BF8">
      <w:pPr>
        <w:pStyle w:val="Body"/>
        <w:numPr>
          <w:ilvl w:val="0"/>
          <w:numId w:val="42"/>
        </w:numPr>
        <w:rPr>
          <w:ins w:id="259" w:author="Robison, Arch" w:date="2016-02-01T13:04:00Z"/>
        </w:rPr>
        <w:pPrChange w:id="260" w:author="Robison, Arch" w:date="2016-02-01T13:04:00Z">
          <w:pPr>
            <w:pStyle w:val="Body"/>
            <w:ind w:left="720"/>
          </w:pPr>
        </w:pPrChange>
      </w:pPr>
      <w:ins w:id="261" w:author="Robison, Arch" w:date="2016-02-01T13:04:00Z">
        <w:r>
          <w:t>Context B precedes context B</w:t>
        </w:r>
      </w:ins>
      <w:ins w:id="262" w:author="Halpern, Pablo G" w:date="2016-02-01T16:10:00Z">
        <w:r w:rsidR="0060061C">
          <w:t>’</w:t>
        </w:r>
      </w:ins>
      <w:ins w:id="263" w:author="Robison, Arch" w:date="2016-02-01T13:05:00Z">
        <w:r>
          <w:t xml:space="preserve"> and neither evaluation has a wavefront precedent</w:t>
        </w:r>
      </w:ins>
      <w:ins w:id="264" w:author="Robison, Arch" w:date="2016-02-01T13:04:00Z">
        <w:r>
          <w:t>, or</w:t>
        </w:r>
      </w:ins>
    </w:p>
    <w:p w14:paraId="59433735" w14:textId="12226EB3" w:rsidR="00B85482" w:rsidRDefault="00B85482">
      <w:pPr>
        <w:pStyle w:val="Body"/>
        <w:numPr>
          <w:ilvl w:val="0"/>
          <w:numId w:val="43"/>
        </w:numPr>
        <w:rPr>
          <w:ins w:id="265" w:author="Robison, Arch" w:date="2016-02-01T13:07:00Z"/>
        </w:rPr>
        <w:pPrChange w:id="266" w:author="Robison, Arch" w:date="2016-02-01T13:07:00Z">
          <w:pPr>
            <w:pStyle w:val="Body"/>
            <w:numPr>
              <w:ilvl w:val="1"/>
              <w:numId w:val="43"/>
            </w:numPr>
            <w:ind w:left="2160" w:hanging="360"/>
          </w:pPr>
        </w:pPrChange>
      </w:pPr>
      <w:ins w:id="267" w:author="Robison, Arch" w:date="2016-02-01T13:06:00Z">
        <w:r>
          <w:t>There exist</w:t>
        </w:r>
        <w:del w:id="268" w:author="Halpern, Pablo G" w:date="2016-02-01T16:11:00Z">
          <w:r w:rsidDel="0060061C">
            <w:delText>s</w:delText>
          </w:r>
        </w:del>
        <w:r>
          <w:t xml:space="preserve"> evaluations A and A’ </w:t>
        </w:r>
      </w:ins>
      <w:ins w:id="269" w:author="Robison, Arch" w:date="2016-02-01T13:12:00Z">
        <w:r w:rsidR="00882056">
          <w:t>that are</w:t>
        </w:r>
      </w:ins>
      <w:ins w:id="270" w:author="Robison, Arch" w:date="2016-02-01T13:06:00Z">
        <w:r>
          <w:t xml:space="preserve"> the wavefront precedent</w:t>
        </w:r>
      </w:ins>
      <w:ins w:id="271" w:author="Robison, Arch" w:date="2016-02-01T13:07:00Z">
        <w:r>
          <w:t>s</w:t>
        </w:r>
      </w:ins>
      <w:ins w:id="272" w:author="Robison, Arch" w:date="2016-02-01T13:06:00Z">
        <w:r>
          <w:t xml:space="preserve"> of </w:t>
        </w:r>
      </w:ins>
      <w:ins w:id="273" w:author="Robison, Arch" w:date="2016-02-01T13:12:00Z">
        <w:r w:rsidR="00882056">
          <w:t xml:space="preserve">some evaluations </w:t>
        </w:r>
      </w:ins>
      <w:ins w:id="274" w:author="Robison, Arch" w:date="2016-02-01T13:06:00Z">
        <w:r>
          <w:t>B</w:t>
        </w:r>
      </w:ins>
      <w:ins w:id="275" w:author="Robison, Arch" w:date="2016-02-01T13:07:00Z">
        <w:r>
          <w:t xml:space="preserve"> and B</w:t>
        </w:r>
        <w:r>
          <w:sym w:font="Symbol" w:char="F0A2"/>
        </w:r>
        <w:r>
          <w:t xml:space="preserve"> respectively, and A is a wavefront precedent of A’.</w:t>
        </w:r>
      </w:ins>
    </w:p>
    <w:p w14:paraId="1CF16E45" w14:textId="149D444C" w:rsidR="00761BF8" w:rsidRDefault="00B85482">
      <w:pPr>
        <w:pStyle w:val="Rationale"/>
        <w:rPr>
          <w:ins w:id="276" w:author="Robison, Arch" w:date="2016-02-01T13:01:00Z"/>
        </w:rPr>
        <w:pPrChange w:id="277" w:author="Robison, Arch" w:date="2016-02-01T13:09:00Z">
          <w:pPr>
            <w:pStyle w:val="Body"/>
            <w:ind w:left="720"/>
          </w:pPr>
        </w:pPrChange>
      </w:pPr>
      <w:ins w:id="278" w:author="Robison, Arch" w:date="2016-02-01T13:08:00Z">
        <w:r>
          <w:t>The first bullet establishes a base case that creates a crown ab</w:t>
        </w:r>
      </w:ins>
      <w:ins w:id="279" w:author="Robison, Arch" w:date="2016-02-01T13:09:00Z">
        <w:r>
          <w:t xml:space="preserve"> </w:t>
        </w:r>
      </w:ins>
      <w:ins w:id="280" w:author="Robison, Arch" w:date="2016-02-01T13:08:00Z">
        <w:r>
          <w:t>initio</w:t>
        </w:r>
      </w:ins>
      <w:ins w:id="281" w:author="Robison, Arch" w:date="2016-02-01T13:17:00Z">
        <w:r w:rsidR="00CF750B">
          <w:t>.</w:t>
        </w:r>
      </w:ins>
      <w:ins w:id="282" w:author="Robison, Arch" w:date="2016-02-01T13:08:00Z">
        <w:r>
          <w:t xml:space="preserve">  The second bullet creates an induction that creates new crowns </w:t>
        </w:r>
      </w:ins>
      <w:ins w:id="283" w:author="Robison, Arch" w:date="2016-02-01T13:09:00Z">
        <w:r>
          <w:t>via</w:t>
        </w:r>
      </w:ins>
      <w:ins w:id="284" w:author="Robison, Arch" w:date="2016-02-01T13:08:00Z">
        <w:r>
          <w:t xml:space="preserve"> the staple pattern</w:t>
        </w:r>
        <w:commentRangeStart w:id="285"/>
        <w:r>
          <w:t>.</w:t>
        </w:r>
      </w:ins>
      <w:commentRangeEnd w:id="285"/>
      <w:r w:rsidR="000A10C1">
        <w:rPr>
          <w:rStyle w:val="CommentReference"/>
        </w:rPr>
        <w:commentReference w:id="285"/>
      </w:r>
    </w:p>
    <w:p w14:paraId="63E9B8B4" w14:textId="7E9C5AB6" w:rsidR="001F11E3" w:rsidDel="00B85482" w:rsidRDefault="007B2035" w:rsidP="00147127">
      <w:pPr>
        <w:pStyle w:val="Body"/>
        <w:ind w:left="720"/>
        <w:rPr>
          <w:del w:id="286" w:author="Robison, Arch" w:date="2016-02-01T13:09:00Z"/>
        </w:rPr>
      </w:pPr>
      <w:del w:id="287" w:author="Robison, Arch" w:date="2016-02-01T11:46:00Z">
        <w:r w:rsidDel="00F21501">
          <w:delText xml:space="preserve">A </w:delText>
        </w:r>
        <w:r w:rsidDel="00F21501">
          <w:rPr>
            <w:i/>
            <w:iCs/>
          </w:rPr>
          <w:delText>context</w:delText>
        </w:r>
        <w:r w:rsidDel="00F21501">
          <w:delText xml:space="preserve"> is a sequence of elements.  Each element may be an integer, NaN, or lexical id of a call site.  A lexical id can be anything that distinguishes one call site (possibly implicit) from another.   </w:delText>
        </w:r>
        <w:r w:rsidR="00CC2BBD" w:rsidDel="00F21501">
          <w:delText>[</w:delText>
        </w:r>
        <w:r w:rsidR="00CC2BBD" w:rsidRPr="00EE142B" w:rsidDel="00F21501">
          <w:rPr>
            <w:i/>
          </w:rPr>
          <w:delText>Note</w:delText>
        </w:r>
        <w:r w:rsidR="00CC2BBD" w:rsidDel="00F21501">
          <w:delText xml:space="preserve">: contexts are a mathematical construct that assist definition of the sequencing constraints for </w:delText>
        </w:r>
        <w:r w:rsidR="008943F6" w:rsidDel="00F21501">
          <w:rPr>
            <w:rStyle w:val="Codeinline"/>
          </w:rPr>
          <w:delText>vector</w:delText>
        </w:r>
        <w:r w:rsidR="00CC2BBD" w:rsidRPr="00EE142B" w:rsidDel="00F21501">
          <w:rPr>
            <w:rStyle w:val="Codeinline"/>
          </w:rPr>
          <w:delText>_execution_policy</w:delText>
        </w:r>
        <w:r w:rsidR="00CC2BBD" w:rsidDel="00F21501">
          <w:delText>.</w:delText>
        </w:r>
        <w:r w:rsidR="00B6478B" w:rsidDel="00F21501">
          <w:delText xml:space="preserve">  – </w:delText>
        </w:r>
        <w:r w:rsidR="00B6478B" w:rsidDel="00F21501">
          <w:rPr>
            <w:i/>
          </w:rPr>
          <w:delText>end note</w:delText>
        </w:r>
        <w:r w:rsidR="00CC2BBD" w:rsidDel="00F21501">
          <w:delText>]</w:delText>
        </w:r>
      </w:del>
    </w:p>
    <w:p w14:paraId="404F8281" w14:textId="319869E4" w:rsidR="007B2035" w:rsidDel="00F21501" w:rsidRDefault="001F11E3" w:rsidP="00506837">
      <w:pPr>
        <w:pStyle w:val="Rationale"/>
        <w:rPr>
          <w:del w:id="288" w:author="Robison, Arch" w:date="2016-02-01T11:46:00Z"/>
        </w:rPr>
      </w:pPr>
      <w:del w:id="289" w:author="Robison, Arch" w:date="2016-02-01T11:46:00Z">
        <w:r w:rsidDel="00F21501">
          <w:delText xml:space="preserve">A lexical id can be anything that distinguishes one call site from another.   For example, in the expression </w:delText>
        </w:r>
        <w:r w:rsidRPr="00CC0DCD" w:rsidDel="00F21501">
          <w:rPr>
            <w:rStyle w:val="Codeinline"/>
          </w:rPr>
          <w:delText>f()+f()</w:delText>
        </w:r>
        <w:r w:rsidRPr="00CC0DCD" w:rsidDel="00F21501">
          <w:delText xml:space="preserve"> th</w:delText>
        </w:r>
        <w:r w:rsidDel="00F21501">
          <w:delText xml:space="preserve">ere are at least two distinct call sites, one for each invocation of </w:delText>
        </w:r>
        <w:r w:rsidRPr="00CC0DCD" w:rsidDel="00F21501">
          <w:rPr>
            <w:rStyle w:val="Codeinline"/>
          </w:rPr>
          <w:delText>f()</w:delText>
        </w:r>
        <w:r w:rsidDel="00F21501">
          <w:delText xml:space="preserve">, and perhaps more for implicitly invoked constructors, conversion operators, or destructors.  Intuitively, the current context summarizes the call chain from an invocation of </w:delText>
        </w:r>
        <w:r w:rsidDel="00F21501">
          <w:rPr>
            <w:rStyle w:val="Codeinline"/>
          </w:rPr>
          <w:delText>for_loop</w:delText>
        </w:r>
        <w:r w:rsidDel="00F21501">
          <w:delText xml:space="preserve"> and which iteration each enclosing iteration statement is executing.  </w:delText>
        </w:r>
      </w:del>
    </w:p>
    <w:p w14:paraId="454E60AF" w14:textId="5F878C80" w:rsidR="007B2035" w:rsidDel="00F21501" w:rsidRDefault="007B2035" w:rsidP="00EE142B">
      <w:pPr>
        <w:pStyle w:val="Body"/>
        <w:ind w:left="720"/>
        <w:rPr>
          <w:del w:id="290" w:author="Robison, Arch" w:date="2016-02-01T11:46:00Z"/>
        </w:rPr>
      </w:pPr>
      <w:del w:id="291" w:author="Robison, Arch" w:date="2016-02-01T11:46:00Z">
        <w:r w:rsidDel="00F21501">
          <w:delText xml:space="preserve">An application’s context is the empty sequence </w:delText>
        </w:r>
        <w:r w:rsidDel="00F21501">
          <w:sym w:font="Symbol" w:char="F0E1"/>
        </w:r>
        <w:r w:rsidDel="00F21501">
          <w:sym w:font="Symbol" w:char="F0F1"/>
        </w:r>
        <w:r w:rsidDel="00F21501">
          <w:delText xml:space="preserve"> before the function is applied.  The context is updated like a LIFO during execution by the following rules:</w:delText>
        </w:r>
      </w:del>
    </w:p>
    <w:p w14:paraId="4DF86192" w14:textId="581B4EB5" w:rsidR="007B2035" w:rsidDel="00F21501" w:rsidRDefault="007B2035" w:rsidP="00EE142B">
      <w:pPr>
        <w:pStyle w:val="Body"/>
        <w:numPr>
          <w:ilvl w:val="0"/>
          <w:numId w:val="32"/>
        </w:numPr>
        <w:ind w:left="1440"/>
        <w:rPr>
          <w:del w:id="292" w:author="Robison, Arch" w:date="2016-02-01T11:46:00Z"/>
        </w:rPr>
      </w:pPr>
      <w:del w:id="293" w:author="Robison, Arch" w:date="2016-02-01T11:46:00Z">
        <w:r w:rsidDel="00F21501">
          <w:delText>When entering an iteration statement</w:delText>
        </w:r>
        <w:r w:rsidR="008704EA" w:rsidDel="00F21501">
          <w:delText>, if</w:delText>
        </w:r>
        <w:r w:rsidDel="00F21501">
          <w:delText xml:space="preserve"> via a </w:delText>
        </w:r>
        <w:r w:rsidRPr="003C4AD5" w:rsidDel="00F21501">
          <w:rPr>
            <w:rStyle w:val="Codeinline"/>
          </w:rPr>
          <w:delText>goto</w:delText>
        </w:r>
        <w:r w:rsidDel="00F21501">
          <w:delText xml:space="preserve"> or </w:delText>
        </w:r>
        <w:r w:rsidRPr="003C4AD5" w:rsidDel="00F21501">
          <w:rPr>
            <w:rStyle w:val="Codeinline"/>
          </w:rPr>
          <w:delText>switch</w:delText>
        </w:r>
        <w:r w:rsidDel="00F21501">
          <w:delText xml:space="preserve"> statement, push NaN.</w:delText>
        </w:r>
        <w:r w:rsidR="008704EA" w:rsidDel="00F21501">
          <w:delText xml:space="preserve">  </w:delText>
        </w:r>
        <w:r w:rsidDel="00F21501">
          <w:delText>Otherwise push 0.</w:delText>
        </w:r>
      </w:del>
    </w:p>
    <w:p w14:paraId="4CC3F0E9" w14:textId="7E1163C7" w:rsidR="007B2035" w:rsidDel="00F21501" w:rsidRDefault="007B2035" w:rsidP="00EE142B">
      <w:pPr>
        <w:pStyle w:val="Body"/>
        <w:numPr>
          <w:ilvl w:val="0"/>
          <w:numId w:val="32"/>
        </w:numPr>
        <w:ind w:left="1440"/>
        <w:rPr>
          <w:del w:id="294" w:author="Robison, Arch" w:date="2016-02-01T11:46:00Z"/>
        </w:rPr>
      </w:pPr>
      <w:del w:id="295" w:author="Robison, Arch" w:date="2016-02-01T11:46:00Z">
        <w:r w:rsidDel="00F21501">
          <w:delText>When leaving the substatement of an iteration statement</w:delText>
        </w:r>
        <w:r w:rsidR="00C4107C" w:rsidDel="00F21501">
          <w:delText>, increment the last element unless it is NaN.</w:delText>
        </w:r>
      </w:del>
    </w:p>
    <w:p w14:paraId="13FDF071" w14:textId="63E5F28E" w:rsidR="007B2035" w:rsidDel="00F21501" w:rsidRDefault="007B2035" w:rsidP="00EE142B">
      <w:pPr>
        <w:pStyle w:val="Body"/>
        <w:numPr>
          <w:ilvl w:val="0"/>
          <w:numId w:val="32"/>
        </w:numPr>
        <w:ind w:left="1440"/>
        <w:rPr>
          <w:del w:id="296" w:author="Robison, Arch" w:date="2016-02-01T11:46:00Z"/>
        </w:rPr>
      </w:pPr>
      <w:del w:id="297" w:author="Robison, Arch" w:date="2016-02-01T11:46:00Z">
        <w:r w:rsidDel="00F21501">
          <w:delText>When leaving an iteration statement</w:delText>
        </w:r>
        <w:r w:rsidR="00B6478B" w:rsidDel="00F21501">
          <w:delText>,</w:delText>
        </w:r>
        <w:r w:rsidDel="00F21501">
          <w:delText xml:space="preserve"> pop the last element.</w:delText>
        </w:r>
      </w:del>
    </w:p>
    <w:p w14:paraId="735B03E5" w14:textId="10A408C6" w:rsidR="007612D3" w:rsidDel="00F21501" w:rsidRDefault="007612D3" w:rsidP="00506837">
      <w:pPr>
        <w:pStyle w:val="Rationale"/>
        <w:rPr>
          <w:del w:id="298" w:author="Robison, Arch" w:date="2016-02-01T11:46:00Z"/>
        </w:rPr>
      </w:pPr>
      <w:del w:id="299" w:author="Robison, Arch" w:date="2016-02-01T11:46:00Z">
        <w:r w:rsidDel="00F21501">
          <w:delText>The three rules above ensure that there is exactly one context element per active iteration statement</w:delText>
        </w:r>
        <w:r w:rsidR="00F86ADF" w:rsidDel="00F21501">
          <w:delText>, and the elements reflect the iteration nesting and trip counts.</w:delText>
        </w:r>
        <w:r w:rsidDel="00F21501">
          <w:delText xml:space="preserve">  </w:delText>
        </w:r>
      </w:del>
    </w:p>
    <w:p w14:paraId="0FFDD1B5" w14:textId="4738A422" w:rsidR="007B2035" w:rsidDel="00F21501" w:rsidRDefault="007B2035" w:rsidP="00EE142B">
      <w:pPr>
        <w:pStyle w:val="Body"/>
        <w:numPr>
          <w:ilvl w:val="0"/>
          <w:numId w:val="32"/>
        </w:numPr>
        <w:ind w:left="1440"/>
        <w:rPr>
          <w:del w:id="300" w:author="Robison, Arch" w:date="2016-02-01T11:46:00Z"/>
        </w:rPr>
      </w:pPr>
      <w:del w:id="301" w:author="Robison, Arch" w:date="2016-02-01T11:46:00Z">
        <w:r w:rsidDel="00F21501">
          <w:delText xml:space="preserve">Replace the last element with NaN when either of the following occur while executing a </w:delText>
        </w:r>
        <w:r w:rsidRPr="005170A4" w:rsidDel="00F21501">
          <w:rPr>
            <w:rStyle w:val="Codeinline"/>
          </w:rPr>
          <w:delText>goto</w:delText>
        </w:r>
        <w:r w:rsidDel="00F21501">
          <w:delText>:</w:delText>
        </w:r>
      </w:del>
    </w:p>
    <w:p w14:paraId="1762B824" w14:textId="601E8F59" w:rsidR="007B2035" w:rsidDel="00F21501" w:rsidRDefault="007B2035" w:rsidP="00EE142B">
      <w:pPr>
        <w:pStyle w:val="Body"/>
        <w:numPr>
          <w:ilvl w:val="2"/>
          <w:numId w:val="35"/>
        </w:numPr>
        <w:rPr>
          <w:del w:id="302" w:author="Robison, Arch" w:date="2016-02-01T11:46:00Z"/>
        </w:rPr>
      </w:pPr>
      <w:del w:id="303" w:author="Robison, Arch" w:date="2016-02-01T11:46:00Z">
        <w:r w:rsidDel="00F21501">
          <w:delText xml:space="preserve">When leaving a substatement of a statement via a goto and entering another substatement of that statement via the same goto.  </w:delText>
        </w:r>
      </w:del>
    </w:p>
    <w:p w14:paraId="413EF713" w14:textId="42AA7AEB" w:rsidR="007B2035" w:rsidDel="00F21501" w:rsidRDefault="00EA18E4" w:rsidP="00EE142B">
      <w:pPr>
        <w:pStyle w:val="Body"/>
        <w:numPr>
          <w:ilvl w:val="2"/>
          <w:numId w:val="35"/>
        </w:numPr>
        <w:rPr>
          <w:del w:id="304" w:author="Robison, Arch" w:date="2016-02-01T11:46:00Z"/>
        </w:rPr>
      </w:pPr>
      <w:del w:id="305" w:author="Robison, Arch" w:date="2016-02-01T11:46:00Z">
        <w:r w:rsidDel="00F21501">
          <w:delText>T</w:delText>
        </w:r>
        <w:r w:rsidR="007B2035" w:rsidDel="00F21501">
          <w:delText xml:space="preserve">he labeled statement specified by the </w:delText>
        </w:r>
        <w:r w:rsidR="007B2035" w:rsidRPr="005170A4" w:rsidDel="00F21501">
          <w:rPr>
            <w:rStyle w:val="Codeinline"/>
          </w:rPr>
          <w:delText>goto</w:delText>
        </w:r>
        <w:r w:rsidR="007B2035" w:rsidDel="00F21501">
          <w:delText>’s identifier</w:delText>
        </w:r>
        <w:r w:rsidDel="00F21501">
          <w:delText xml:space="preserve"> is reached</w:delText>
        </w:r>
        <w:r w:rsidR="007B2035" w:rsidDel="00F21501">
          <w:delText>.</w:delText>
        </w:r>
      </w:del>
    </w:p>
    <w:p w14:paraId="1B80E017" w14:textId="066A101C" w:rsidR="007612D3" w:rsidDel="00F21501" w:rsidRDefault="00120FC7" w:rsidP="00506837">
      <w:pPr>
        <w:pStyle w:val="Rationale"/>
        <w:rPr>
          <w:del w:id="306" w:author="Robison, Arch" w:date="2016-02-01T11:46:00Z"/>
        </w:rPr>
      </w:pPr>
      <w:del w:id="307" w:author="Robison, Arch" w:date="2016-02-01T11:46:00Z">
        <w:r w:rsidDel="00F21501">
          <w:delText>Use</w:delText>
        </w:r>
        <w:r w:rsidR="001F11E3" w:rsidDel="00F21501">
          <w:delText xml:space="preserve"> of </w:delText>
        </w:r>
        <w:r w:rsidR="001F11E3" w:rsidRPr="00183FBB" w:rsidDel="00F21501">
          <w:rPr>
            <w:rStyle w:val="Codeinline"/>
          </w:rPr>
          <w:delText>goto</w:delText>
        </w:r>
        <w:r w:rsidRPr="001F3FBB" w:rsidDel="00F21501">
          <w:delText>,</w:delText>
        </w:r>
        <w:r w:rsidR="001F11E3" w:rsidDel="00F21501">
          <w:delText xml:space="preserve"> or </w:delText>
        </w:r>
        <w:r w:rsidDel="00F21501">
          <w:delText xml:space="preserve">unstructured use of </w:delText>
        </w:r>
        <w:r w:rsidR="001F11E3" w:rsidRPr="00183FBB" w:rsidDel="00F21501">
          <w:rPr>
            <w:rStyle w:val="Codeinline"/>
          </w:rPr>
          <w:delText>switch</w:delText>
        </w:r>
        <w:r w:rsidRPr="001F3FBB" w:rsidDel="00F21501">
          <w:delText>,</w:delText>
        </w:r>
        <w:r w:rsidR="001F11E3" w:rsidDel="00F21501">
          <w:delText xml:space="preserve"> introduces a NaN until control leaves the innermost iteration statement or function containing both the </w:delText>
        </w:r>
        <w:r w:rsidR="001F11E3" w:rsidRPr="00183FBB" w:rsidDel="00F21501">
          <w:rPr>
            <w:rStyle w:val="Codeinline"/>
          </w:rPr>
          <w:delText>goto</w:delText>
        </w:r>
        <w:r w:rsidR="002C16EC" w:rsidDel="00F21501">
          <w:delText xml:space="preserve"> and label.  </w:delText>
        </w:r>
        <w:r w:rsidR="00001A59" w:rsidDel="00F21501">
          <w:delText xml:space="preserve">The rules </w:delText>
        </w:r>
        <w:r w:rsidR="002C16EC" w:rsidDel="00F21501">
          <w:delText>for goto above</w:delText>
        </w:r>
        <w:r w:rsidR="00001A59" w:rsidDel="00F21501">
          <w:delText xml:space="preserve"> are </w:delText>
        </w:r>
        <w:r w:rsidR="007612D3" w:rsidDel="00F21501">
          <w:delText>equivalent to the following recipe</w:delText>
        </w:r>
        <w:r w:rsidR="00001A59" w:rsidDel="00F21501">
          <w:delText xml:space="preserve">: </w:delText>
        </w:r>
        <w:r w:rsidR="007612D3" w:rsidDel="00F21501">
          <w:delText xml:space="preserve"> Find the context element pushed by the innermost iteration statement that contains both the </w:delText>
        </w:r>
        <w:r w:rsidR="007612D3" w:rsidRPr="00995FED" w:rsidDel="00F21501">
          <w:rPr>
            <w:rStyle w:val="Codeinline"/>
          </w:rPr>
          <w:delText>goto</w:delText>
        </w:r>
        <w:r w:rsidR="007612D3" w:rsidDel="00F21501">
          <w:delText xml:space="preserve"> and its target label, or if there is none, the context element pushed when the function was entered.  Replace that element with NaN.</w:delText>
        </w:r>
        <w:r w:rsidR="00001A59" w:rsidDel="00F21501">
          <w:delText xml:space="preserve">  </w:delText>
        </w:r>
      </w:del>
    </w:p>
    <w:p w14:paraId="27995E02" w14:textId="652DA8CF" w:rsidR="007B2035" w:rsidDel="00F21501" w:rsidRDefault="007B2035" w:rsidP="00EE142B">
      <w:pPr>
        <w:pStyle w:val="Body"/>
        <w:numPr>
          <w:ilvl w:val="0"/>
          <w:numId w:val="32"/>
        </w:numPr>
        <w:ind w:left="1440"/>
        <w:rPr>
          <w:del w:id="308" w:author="Robison, Arch" w:date="2016-02-01T11:46:00Z"/>
        </w:rPr>
      </w:pPr>
      <w:del w:id="309" w:author="Robison, Arch" w:date="2016-02-01T11:46:00Z">
        <w:r w:rsidDel="00F21501">
          <w:delText>The initial context for a called function is a copy of the caller’s context, or the empty sequence if the caller has no context, appended with the call site’s lexical id in either case.</w:delText>
        </w:r>
      </w:del>
    </w:p>
    <w:p w14:paraId="41B83EDB" w14:textId="3D9B7B12" w:rsidR="007B2035" w:rsidDel="00F21501" w:rsidRDefault="008704EA" w:rsidP="00EE142B">
      <w:pPr>
        <w:pStyle w:val="Body"/>
        <w:ind w:left="720"/>
        <w:rPr>
          <w:del w:id="310" w:author="Robison, Arch" w:date="2016-02-01T11:46:00Z"/>
        </w:rPr>
      </w:pPr>
      <w:del w:id="311" w:author="Robison, Arch" w:date="2016-02-01T11:46:00Z">
        <w:r w:rsidDel="00F21501">
          <w:delText>[</w:delText>
        </w:r>
        <w:r w:rsidRPr="00EE142B" w:rsidDel="00F21501">
          <w:rPr>
            <w:i/>
          </w:rPr>
          <w:delText>Note</w:delText>
        </w:r>
        <w:r w:rsidDel="00F21501">
          <w:delText>: The last</w:delText>
        </w:r>
        <w:r w:rsidR="007B2035" w:rsidDel="00F21501">
          <w:delText xml:space="preserve"> </w:delText>
        </w:r>
        <w:r w:rsidDel="00F21501">
          <w:delText xml:space="preserve">rule </w:delText>
        </w:r>
        <w:r w:rsidR="007B2035" w:rsidDel="00F21501">
          <w:delText>applies to the applied function itself</w:delText>
        </w:r>
        <w:r w:rsidDel="00F21501">
          <w:delText>, t</w:delText>
        </w:r>
        <w:r w:rsidR="007B2035" w:rsidRPr="002921D0" w:rsidDel="00F21501">
          <w:delText>hus</w:delText>
        </w:r>
        <w:r w:rsidR="007B2035" w:rsidDel="00F21501">
          <w:delText xml:space="preserve"> guaranteeing that the context is non-empty during evaluation of an applied function.</w:delText>
        </w:r>
        <w:r w:rsidR="00B6478B" w:rsidDel="00F21501">
          <w:delText xml:space="preserve"> – </w:delText>
        </w:r>
        <w:r w:rsidR="00B6478B" w:rsidDel="00F21501">
          <w:rPr>
            <w:i/>
          </w:rPr>
          <w:delText>end note</w:delText>
        </w:r>
        <w:r w:rsidDel="00F21501">
          <w:delText>]</w:delText>
        </w:r>
      </w:del>
    </w:p>
    <w:p w14:paraId="78FDEAFF" w14:textId="1E814E86" w:rsidR="00001A59" w:rsidDel="00F21501" w:rsidRDefault="00001A59" w:rsidP="00506837">
      <w:pPr>
        <w:pStyle w:val="Rationale"/>
        <w:rPr>
          <w:del w:id="312" w:author="Robison, Arch" w:date="2016-02-01T11:46:00Z"/>
        </w:rPr>
      </w:pPr>
      <w:del w:id="313" w:author="Robison, Arch" w:date="2016-02-01T11:46:00Z">
        <w:r w:rsidDel="00F21501">
          <w:delText xml:space="preserve">The last rule copies the caller’s context, instead of using it in place, to deal with nested uses of </w:delText>
        </w:r>
        <w:r w:rsidDel="00F21501">
          <w:rPr>
            <w:rStyle w:val="Codeinline"/>
          </w:rPr>
          <w:delText>vec</w:delText>
        </w:r>
        <w:r w:rsidDel="00F21501">
          <w:delText xml:space="preserve"> inside permissively sequenced constructs.</w:delText>
        </w:r>
      </w:del>
    </w:p>
    <w:p w14:paraId="1DA6AF97" w14:textId="5513BFEF" w:rsidR="001F11E3" w:rsidDel="00B21440" w:rsidRDefault="001F11E3" w:rsidP="00506837">
      <w:pPr>
        <w:pStyle w:val="Rationale"/>
        <w:rPr>
          <w:del w:id="314" w:author="Robison, Arch" w:date="2016-02-01T12:18:00Z"/>
        </w:rPr>
      </w:pPr>
      <w:del w:id="315" w:author="Robison, Arch" w:date="2016-02-01T11:46:00Z">
        <w:r w:rsidDel="00F21501">
          <w:delText>Contexts are unordered.  Our rules that uses contexts only depend on the notion of equal contexts, and treat a context containing NaN as if it were unequal to any other context, even itself.</w:delText>
        </w:r>
        <w:r w:rsidR="002C16EC" w:rsidDel="00F21501">
          <w:delText xml:space="preserve">  While a NaN is present, the </w:delText>
        </w:r>
        <w:r w:rsidR="002C16EC" w:rsidDel="00F21501">
          <w:rPr>
            <w:rStyle w:val="Codeinline"/>
          </w:rPr>
          <w:delText>vec</w:delText>
        </w:r>
        <w:r w:rsidR="002C16EC" w:rsidDel="00F21501">
          <w:delText xml:space="preserve"> policy temporarily acts like the </w:delText>
        </w:r>
        <w:r w:rsidR="002C16EC" w:rsidDel="00F21501">
          <w:rPr>
            <w:rStyle w:val="Codeinline"/>
          </w:rPr>
          <w:delText>unseq</w:delText>
        </w:r>
        <w:r w:rsidR="002C16EC" w:rsidDel="00F21501">
          <w:delText xml:space="preserve"> policy (i.e., the sequencing guarantees are relaxed).</w:delText>
        </w:r>
      </w:del>
      <w:del w:id="316" w:author="Robison, Arch" w:date="2016-02-01T12:03:00Z">
        <w:r w:rsidR="002C16EC" w:rsidDel="00571B1F">
          <w:delText xml:space="preserve">  </w:delText>
        </w:r>
      </w:del>
    </w:p>
    <w:p w14:paraId="1C86409D" w14:textId="69A27031" w:rsidR="008A07CE" w:rsidRDefault="008704EA">
      <w:pPr>
        <w:pStyle w:val="Body"/>
        <w:ind w:left="720"/>
        <w:rPr>
          <w:ins w:id="317" w:author="Robison, Arch" w:date="2016-02-01T11:36:00Z"/>
        </w:rPr>
        <w:pPrChange w:id="318" w:author="Robison, Arch" w:date="2016-02-01T11:36:00Z">
          <w:pPr>
            <w:pStyle w:val="Body"/>
            <w:numPr>
              <w:numId w:val="37"/>
            </w:numPr>
            <w:ind w:left="1490" w:hanging="360"/>
          </w:pPr>
        </w:pPrChange>
      </w:pPr>
      <w:r w:rsidRPr="002921D0">
        <w:t>Let</w:t>
      </w:r>
      <w:r w:rsidRPr="002921D0">
        <w:rPr>
          <w:i/>
        </w:rPr>
        <w:t xml:space="preserve"> f</w:t>
      </w:r>
      <w:r w:rsidRPr="002921D0">
        <w:t xml:space="preserve"> be a function called for each argument list in a sequen</w:t>
      </w:r>
      <w:r w:rsidRPr="00057400">
        <w:t xml:space="preserve">ce of argument lists.  </w:t>
      </w:r>
      <w:ins w:id="319" w:author="Robison, Arch" w:date="2016-02-01T11:27:00Z">
        <w:r w:rsidR="002D0508">
          <w:t>Let A and B</w:t>
        </w:r>
        <w:r w:rsidR="002D0508">
          <w:sym w:font="Symbol" w:char="F0A2"/>
        </w:r>
        <w:r w:rsidR="002D0508">
          <w:t xml:space="preserve"> denote two </w:t>
        </w:r>
      </w:ins>
      <w:ins w:id="320" w:author="Robison, Arch" w:date="2016-02-01T11:28:00Z">
        <w:r w:rsidR="002D0508">
          <w:t xml:space="preserve">evaluations.  </w:t>
        </w:r>
      </w:ins>
      <w:del w:id="321" w:author="Robison, Arch" w:date="2016-02-01T11:35:00Z">
        <w:r w:rsidRPr="00057400" w:rsidDel="008A07CE">
          <w:delText xml:space="preserve">Let c and d denote (possibly equal) </w:delText>
        </w:r>
        <w:r w:rsidRPr="00EE142B" w:rsidDel="008A07CE">
          <w:rPr>
            <w:iCs/>
          </w:rPr>
          <w:delText>contexts</w:delText>
        </w:r>
        <w:r w:rsidRPr="00EE142B" w:rsidDel="008A07CE">
          <w:delText xml:space="preserve"> that do not contain a NaN.  Let X</w:delText>
        </w:r>
        <w:r w:rsidRPr="00EE142B" w:rsidDel="008A07CE">
          <w:rPr>
            <w:vertAlign w:val="subscript"/>
          </w:rPr>
          <w:delText xml:space="preserve">c,i </w:delText>
        </w:r>
        <w:r w:rsidRPr="00EE142B" w:rsidDel="008A07CE">
          <w:delText>denote the evaluation of expression X within context c on the ith call, and likewise for Y</w:delText>
        </w:r>
        <w:r w:rsidRPr="00EE142B" w:rsidDel="008A07CE">
          <w:rPr>
            <w:vertAlign w:val="subscript"/>
          </w:rPr>
          <w:delText>d,i</w:delText>
        </w:r>
        <w:r w:rsidRPr="00EE142B" w:rsidDel="008A07CE">
          <w:delText>, X</w:delText>
        </w:r>
        <w:r w:rsidRPr="00EE142B" w:rsidDel="008A07CE">
          <w:rPr>
            <w:vertAlign w:val="subscript"/>
          </w:rPr>
          <w:delText>c,j</w:delText>
        </w:r>
        <w:r w:rsidRPr="00EE142B" w:rsidDel="008A07CE">
          <w:delText>, and Y</w:delText>
        </w:r>
        <w:r w:rsidRPr="00EE142B" w:rsidDel="008A07CE">
          <w:rPr>
            <w:vertAlign w:val="subscript"/>
          </w:rPr>
          <w:delText>d,j</w:delText>
        </w:r>
        <w:r w:rsidRPr="00EE142B" w:rsidDel="008A07CE">
          <w:delText xml:space="preserve">.  The </w:delText>
        </w:r>
        <w:r w:rsidRPr="00EE142B" w:rsidDel="008A07CE">
          <w:rPr>
            <w:i/>
          </w:rPr>
          <w:delText>direct side effects</w:delText>
        </w:r>
        <w:r w:rsidRPr="00EE142B" w:rsidDel="008A07CE">
          <w:delText xml:space="preserve"> of a an expression X are those caused by evaluating X, but not including side effects caused by evaluating its sub-expressions.  </w:delText>
        </w:r>
      </w:del>
      <w:r w:rsidRPr="00EE142B">
        <w:rPr>
          <w:i/>
        </w:rPr>
        <w:t xml:space="preserve">Wavefront application </w:t>
      </w:r>
      <w:proofErr w:type="spellStart"/>
      <w:r w:rsidRPr="00EE142B">
        <w:t xml:space="preserve">of </w:t>
      </w:r>
      <w:r w:rsidRPr="00EE142B">
        <w:rPr>
          <w:i/>
        </w:rPr>
        <w:t>f</w:t>
      </w:r>
      <w:proofErr w:type="spellEnd"/>
      <w:r w:rsidRPr="00EE142B">
        <w:rPr>
          <w:i/>
        </w:rPr>
        <w:t xml:space="preserve"> </w:t>
      </w:r>
      <w:r w:rsidRPr="00EE142B">
        <w:t xml:space="preserve">requires that </w:t>
      </w:r>
      <w:del w:id="322" w:author="Robison, Arch" w:date="2016-02-01T11:30:00Z">
        <w:r w:rsidRPr="00EE142B" w:rsidDel="002D0508">
          <w:delText>if i&lt;j then:</w:delText>
        </w:r>
      </w:del>
      <w:ins w:id="323" w:author="Robison, Arch" w:date="2016-02-01T11:30:00Z">
        <w:r w:rsidR="002D0508">
          <w:t>A is sequenced before B</w:t>
        </w:r>
        <w:r w:rsidR="002D0508">
          <w:sym w:font="Symbol" w:char="F0A2"/>
        </w:r>
        <w:r w:rsidR="002D0508">
          <w:t xml:space="preserve"> if</w:t>
        </w:r>
      </w:ins>
      <w:ins w:id="324" w:author="Robison, Arch" w:date="2016-02-01T11:36:00Z">
        <w:r w:rsidR="008A07CE">
          <w:t>:</w:t>
        </w:r>
      </w:ins>
    </w:p>
    <w:p w14:paraId="5979BC4F" w14:textId="7216F8DD" w:rsidR="002D0508" w:rsidRDefault="008A07CE">
      <w:pPr>
        <w:pStyle w:val="Body"/>
        <w:numPr>
          <w:ilvl w:val="0"/>
          <w:numId w:val="38"/>
        </w:numPr>
        <w:rPr>
          <w:ins w:id="325" w:author="Robison, Arch" w:date="2016-02-01T11:32:00Z"/>
        </w:rPr>
        <w:pPrChange w:id="326" w:author="Robison, Arch" w:date="2016-02-01T11:36:00Z">
          <w:pPr>
            <w:pStyle w:val="Body"/>
            <w:numPr>
              <w:numId w:val="37"/>
            </w:numPr>
            <w:ind w:left="1490" w:hanging="360"/>
          </w:pPr>
        </w:pPrChange>
      </w:pPr>
      <w:ins w:id="327" w:author="Robison, Arch" w:date="2016-02-01T11:36:00Z">
        <w:r>
          <w:t>T</w:t>
        </w:r>
      </w:ins>
      <w:ins w:id="328" w:author="Robison, Arch" w:date="2016-02-01T11:31:00Z">
        <w:r w:rsidR="002D0508">
          <w:t xml:space="preserve">here exists </w:t>
        </w:r>
      </w:ins>
      <w:ins w:id="329" w:author="Robison, Arch" w:date="2016-02-01T11:32:00Z">
        <w:r w:rsidR="002D0508">
          <w:t xml:space="preserve">evaluation </w:t>
        </w:r>
      </w:ins>
      <w:ins w:id="330" w:author="Robison, Arch" w:date="2016-02-01T11:31:00Z">
        <w:r w:rsidR="002D0508">
          <w:t xml:space="preserve">B such that A is </w:t>
        </w:r>
      </w:ins>
      <w:ins w:id="331" w:author="Robison, Arch" w:date="2016-02-01T13:58:00Z">
        <w:r w:rsidR="008538E8">
          <w:t>sequenced before</w:t>
        </w:r>
      </w:ins>
      <w:ins w:id="332" w:author="Robison, Arch" w:date="2016-02-01T11:31:00Z">
        <w:r w:rsidR="002D0508">
          <w:t xml:space="preserve"> B and B is in wavefront order with </w:t>
        </w:r>
      </w:ins>
      <w:ins w:id="333" w:author="Robison, Arch" w:date="2016-02-01T11:32:00Z">
        <w:r w:rsidR="002D0508">
          <w:t>B</w:t>
        </w:r>
        <w:r w:rsidR="002D0508">
          <w:sym w:font="Symbol" w:char="F0A2"/>
        </w:r>
        <w:r>
          <w:t xml:space="preserve">, or </w:t>
        </w:r>
      </w:ins>
    </w:p>
    <w:p w14:paraId="345BB945" w14:textId="6497A99A" w:rsidR="002D0508" w:rsidRDefault="002D0508">
      <w:pPr>
        <w:pStyle w:val="Body"/>
        <w:numPr>
          <w:ilvl w:val="0"/>
          <w:numId w:val="39"/>
        </w:numPr>
        <w:rPr>
          <w:ins w:id="334" w:author="Robison, Arch" w:date="2016-02-01T11:43:00Z"/>
        </w:rPr>
        <w:pPrChange w:id="335" w:author="Robison, Arch" w:date="2016-02-01T11:36:00Z">
          <w:pPr>
            <w:pStyle w:val="Body"/>
            <w:numPr>
              <w:numId w:val="37"/>
            </w:numPr>
            <w:ind w:left="1490" w:hanging="360"/>
          </w:pPr>
        </w:pPrChange>
      </w:pPr>
      <w:ins w:id="336" w:author="Robison, Arch" w:date="2016-02-01T11:32:00Z">
        <w:r>
          <w:t>There exists evaluation A</w:t>
        </w:r>
        <w:r>
          <w:sym w:font="Symbol" w:char="F0A2"/>
        </w:r>
        <w:r>
          <w:t xml:space="preserve"> such that A</w:t>
        </w:r>
      </w:ins>
      <w:ins w:id="337" w:author="Robison, Arch" w:date="2016-02-01T11:33:00Z">
        <w:r>
          <w:sym w:font="Symbol" w:char="F0A2"/>
        </w:r>
        <w:r>
          <w:t xml:space="preserve"> is </w:t>
        </w:r>
      </w:ins>
      <w:ins w:id="338" w:author="Robison, Arch" w:date="2016-02-01T13:59:00Z">
        <w:r w:rsidR="008538E8">
          <w:t>sequenced before</w:t>
        </w:r>
      </w:ins>
      <w:ins w:id="339" w:author="Robison, Arch" w:date="2016-02-01T11:33:00Z">
        <w:r>
          <w:t xml:space="preserve"> B</w:t>
        </w:r>
        <w:r>
          <w:sym w:font="Symbol" w:char="F0A2"/>
        </w:r>
        <w:r>
          <w:t xml:space="preserve"> and B is in wavefront order with B</w:t>
        </w:r>
        <w:r>
          <w:sym w:font="Symbol" w:char="F0A2"/>
        </w:r>
        <w:commentRangeStart w:id="340"/>
        <w:r>
          <w:t>.</w:t>
        </w:r>
      </w:ins>
      <w:commentRangeEnd w:id="340"/>
      <w:r w:rsidR="00711DB9">
        <w:rPr>
          <w:rStyle w:val="CommentReference"/>
        </w:rPr>
        <w:commentReference w:id="340"/>
      </w:r>
    </w:p>
    <w:p w14:paraId="35415AB1" w14:textId="60D77E1C" w:rsidR="008A07CE" w:rsidRPr="00147127" w:rsidRDefault="008A07CE">
      <w:pPr>
        <w:pStyle w:val="Rationale"/>
        <w:rPr>
          <w:ins w:id="341" w:author="Robison, Arch" w:date="2016-02-01T11:39:00Z"/>
        </w:rPr>
        <w:pPrChange w:id="342" w:author="Robison, Arch" w:date="2016-02-01T11:43:00Z">
          <w:pPr>
            <w:pStyle w:val="Body"/>
            <w:numPr>
              <w:numId w:val="37"/>
            </w:numPr>
            <w:ind w:left="1490" w:hanging="360"/>
          </w:pPr>
        </w:pPrChange>
      </w:pPr>
      <w:ins w:id="343" w:author="Robison, Arch" w:date="2016-02-01T11:43:00Z">
        <w:r>
          <w:t>The two bul</w:t>
        </w:r>
        <w:r w:rsidR="00F21501">
          <w:t xml:space="preserve">lets describe the </w:t>
        </w:r>
      </w:ins>
      <w:ins w:id="344" w:author="Robison, Arch" w:date="2016-02-01T11:45:00Z">
        <w:r w:rsidR="00F21501">
          <w:t>two triangles in Figure 1</w:t>
        </w:r>
      </w:ins>
      <w:ins w:id="345" w:author="Robison, Arch" w:date="2016-02-01T11:43:00Z">
        <w:r w:rsidR="00F21501">
          <w:t>.</w:t>
        </w:r>
      </w:ins>
      <w:ins w:id="346" w:author="Robison, Arch" w:date="2016-02-01T13:59:00Z">
        <w:r w:rsidR="008538E8">
          <w:t xml:space="preserve">  Note that the vertical relationships are </w:t>
        </w:r>
      </w:ins>
      <w:ins w:id="347" w:author="Robison, Arch" w:date="2016-02-01T14:00:00Z">
        <w:r w:rsidR="008538E8">
          <w:rPr>
            <w:i/>
          </w:rPr>
          <w:t>sequenced before</w:t>
        </w:r>
        <w:r w:rsidR="008538E8">
          <w:t xml:space="preserve">, not </w:t>
        </w:r>
        <w:r w:rsidR="008538E8">
          <w:rPr>
            <w:i/>
          </w:rPr>
          <w:t xml:space="preserve">wavefront precedent.  </w:t>
        </w:r>
      </w:ins>
      <w:ins w:id="348" w:author="Robison, Arch" w:date="2016-02-01T14:07:00Z">
        <w:r w:rsidR="008538E8">
          <w:t>The latter relationship is defined solely for sake of staple induction.</w:t>
        </w:r>
      </w:ins>
    </w:p>
    <w:p w14:paraId="17B6E876" w14:textId="61AC766A" w:rsidR="008A07CE" w:rsidRPr="008A07CE" w:rsidRDefault="008A07CE">
      <w:pPr>
        <w:pStyle w:val="Body"/>
        <w:rPr>
          <w:b/>
          <w:rPrChange w:id="349" w:author="Robison, Arch" w:date="2016-02-01T11:42:00Z">
            <w:rPr/>
          </w:rPrChange>
        </w:rPr>
        <w:pPrChange w:id="350" w:author="Robison, Arch" w:date="2016-02-01T11:41:00Z">
          <w:pPr>
            <w:pStyle w:val="Body"/>
            <w:numPr>
              <w:numId w:val="37"/>
            </w:numPr>
            <w:ind w:left="1490" w:hanging="360"/>
          </w:pPr>
        </w:pPrChange>
      </w:pPr>
      <w:ins w:id="351" w:author="Robison, Arch" w:date="2016-02-01T11:41:00Z">
        <w:r w:rsidRPr="008A07CE">
          <w:rPr>
            <w:b/>
            <w:rPrChange w:id="352" w:author="Robison, Arch" w:date="2016-02-01T11:42:00Z">
              <w:rPr/>
            </w:rPrChange>
          </w:rPr>
          <w:t>Optional clause</w:t>
        </w:r>
      </w:ins>
      <w:ins w:id="353" w:author="Robison, Arch" w:date="2016-02-01T11:39:00Z">
        <w:r w:rsidRPr="008A07CE">
          <w:rPr>
            <w:b/>
            <w:rPrChange w:id="354" w:author="Robison, Arch" w:date="2016-02-01T11:42:00Z">
              <w:rPr/>
            </w:rPrChange>
          </w:rPr>
          <w:t xml:space="preserve"> for </w:t>
        </w:r>
      </w:ins>
      <w:ins w:id="355" w:author="Robison, Arch" w:date="2016-02-01T11:42:00Z">
        <w:r w:rsidRPr="008A07CE">
          <w:rPr>
            <w:b/>
            <w:rPrChange w:id="356" w:author="Robison, Arch" w:date="2016-02-01T11:42:00Z">
              <w:rPr/>
            </w:rPrChange>
          </w:rPr>
          <w:t>s</w:t>
        </w:r>
      </w:ins>
      <w:ins w:id="357" w:author="Robison, Arch" w:date="2016-02-01T11:39:00Z">
        <w:r w:rsidRPr="008A07CE">
          <w:rPr>
            <w:b/>
            <w:rPrChange w:id="358" w:author="Robison, Arch" w:date="2016-02-01T11:42:00Z">
              <w:rPr/>
            </w:rPrChange>
          </w:rPr>
          <w:t xml:space="preserve">upporting </w:t>
        </w:r>
      </w:ins>
      <w:ins w:id="359" w:author="Halpern, Pablo G" w:date="2016-02-01T16:25:00Z">
        <w:r w:rsidR="00711DB9">
          <w:rPr>
            <w:b/>
          </w:rPr>
          <w:t xml:space="preserve">overlapping </w:t>
        </w:r>
      </w:ins>
      <w:bookmarkStart w:id="360" w:name="_GoBack"/>
      <w:bookmarkEnd w:id="360"/>
      <w:ins w:id="361" w:author="Robison, Arch" w:date="2016-02-01T11:42:00Z">
        <w:r w:rsidRPr="008A07CE">
          <w:rPr>
            <w:b/>
            <w:rPrChange w:id="362" w:author="Robison, Arch" w:date="2016-02-01T11:42:00Z">
              <w:rPr/>
            </w:rPrChange>
          </w:rPr>
          <w:t>s</w:t>
        </w:r>
      </w:ins>
      <w:ins w:id="363" w:author="Robison, Arch" w:date="2016-02-01T11:39:00Z">
        <w:r w:rsidRPr="008A07CE">
          <w:rPr>
            <w:b/>
            <w:rPrChange w:id="364" w:author="Robison, Arch" w:date="2016-02-01T11:42:00Z">
              <w:rPr/>
            </w:rPrChange>
          </w:rPr>
          <w:t xml:space="preserve">catter </w:t>
        </w:r>
      </w:ins>
      <w:ins w:id="365" w:author="Robison, Arch" w:date="2016-02-01T11:42:00Z">
        <w:r w:rsidRPr="008A07CE">
          <w:rPr>
            <w:b/>
            <w:rPrChange w:id="366" w:author="Robison, Arch" w:date="2016-02-01T11:42:00Z">
              <w:rPr/>
            </w:rPrChange>
          </w:rPr>
          <w:t>p</w:t>
        </w:r>
      </w:ins>
      <w:ins w:id="367" w:author="Robison, Arch" w:date="2016-02-01T11:39:00Z">
        <w:r w:rsidRPr="008A07CE">
          <w:rPr>
            <w:b/>
            <w:rPrChange w:id="368" w:author="Robison, Arch" w:date="2016-02-01T11:42:00Z">
              <w:rPr/>
            </w:rPrChange>
          </w:rPr>
          <w:t>attern</w:t>
        </w:r>
      </w:ins>
    </w:p>
    <w:p w14:paraId="7026CBB6" w14:textId="0B2E8DD9" w:rsidR="008704EA" w:rsidRPr="00EE142B" w:rsidDel="002D0508" w:rsidRDefault="00EE4783">
      <w:pPr>
        <w:ind w:left="1440"/>
        <w:rPr>
          <w:del w:id="369" w:author="Robison, Arch" w:date="2016-02-01T11:31:00Z"/>
        </w:rPr>
        <w:pPrChange w:id="370" w:author="Robison, Arch" w:date="2016-02-01T11:42:00Z">
          <w:pPr>
            <w:pStyle w:val="ListParagraph"/>
            <w:numPr>
              <w:numId w:val="36"/>
            </w:numPr>
            <w:spacing w:after="200" w:line="276" w:lineRule="auto"/>
            <w:ind w:left="1080" w:hanging="360"/>
            <w:contextualSpacing/>
          </w:pPr>
        </w:pPrChange>
      </w:pPr>
      <w:ins w:id="371" w:author="Robison, Arch" w:date="2016-02-01T14:11:00Z">
        <w:r w:rsidRPr="00EE142B">
          <w:t xml:space="preserve">The </w:t>
        </w:r>
        <w:r w:rsidRPr="00EE142B">
          <w:rPr>
            <w:i/>
          </w:rPr>
          <w:t>direct side effects</w:t>
        </w:r>
        <w:r w:rsidRPr="00EE142B">
          <w:t xml:space="preserve"> of a an expression X are those caused by evaluating X, but not including side effects caused by evaluating its sub-expressions. </w:t>
        </w:r>
        <w:r>
          <w:t xml:space="preserve"> </w:t>
        </w:r>
      </w:ins>
      <w:del w:id="372" w:author="Robison, Arch" w:date="2016-02-01T11:31:00Z">
        <w:r w:rsidR="008704EA" w:rsidRPr="00EE142B" w:rsidDel="002D0508">
          <w:delText>For every expression X and Y, if X</w:delText>
        </w:r>
        <w:r w:rsidR="008704EA" w:rsidRPr="008A07CE" w:rsidDel="002D0508">
          <w:rPr>
            <w:rPrChange w:id="373" w:author="Robison, Arch" w:date="2016-02-01T11:42:00Z">
              <w:rPr>
                <w:vertAlign w:val="subscript"/>
              </w:rPr>
            </w:rPrChange>
          </w:rPr>
          <w:delText>c,i</w:delText>
        </w:r>
        <w:r w:rsidR="008704EA" w:rsidRPr="00EE142B" w:rsidDel="002D0508">
          <w:delText xml:space="preserve"> is sequenced before Y</w:delText>
        </w:r>
        <w:r w:rsidR="008704EA" w:rsidRPr="008A07CE" w:rsidDel="002D0508">
          <w:rPr>
            <w:rPrChange w:id="374" w:author="Robison, Arch" w:date="2016-02-01T11:42:00Z">
              <w:rPr>
                <w:vertAlign w:val="subscript"/>
              </w:rPr>
            </w:rPrChange>
          </w:rPr>
          <w:delText>d,i</w:delText>
        </w:r>
        <w:r w:rsidR="008704EA" w:rsidRPr="00EE142B" w:rsidDel="002D0508">
          <w:delText xml:space="preserve"> or X</w:delText>
        </w:r>
        <w:r w:rsidR="008704EA" w:rsidRPr="008A07CE" w:rsidDel="002D0508">
          <w:rPr>
            <w:rPrChange w:id="375" w:author="Robison, Arch" w:date="2016-02-01T11:42:00Z">
              <w:rPr>
                <w:vertAlign w:val="subscript"/>
              </w:rPr>
            </w:rPrChange>
          </w:rPr>
          <w:delText>c,j</w:delText>
        </w:r>
        <w:r w:rsidR="008704EA" w:rsidRPr="00EE142B" w:rsidDel="002D0508">
          <w:delText xml:space="preserve"> is sequenced before Y</w:delText>
        </w:r>
        <w:r w:rsidR="008704EA" w:rsidRPr="008A07CE" w:rsidDel="002D0508">
          <w:rPr>
            <w:rPrChange w:id="376" w:author="Robison, Arch" w:date="2016-02-01T11:42:00Z">
              <w:rPr>
                <w:vertAlign w:val="subscript"/>
              </w:rPr>
            </w:rPrChange>
          </w:rPr>
          <w:delText>d,j</w:delText>
        </w:r>
        <w:r w:rsidR="008704EA" w:rsidRPr="00EE142B" w:rsidDel="002D0508">
          <w:delText>, then X</w:delText>
        </w:r>
        <w:r w:rsidR="008704EA" w:rsidRPr="008A07CE" w:rsidDel="002D0508">
          <w:rPr>
            <w:rPrChange w:id="377" w:author="Robison, Arch" w:date="2016-02-01T11:42:00Z">
              <w:rPr>
                <w:vertAlign w:val="subscript"/>
              </w:rPr>
            </w:rPrChange>
          </w:rPr>
          <w:delText>c,i</w:delText>
        </w:r>
        <w:r w:rsidR="008704EA" w:rsidRPr="00EE142B" w:rsidDel="002D0508">
          <w:delText xml:space="preserve"> is sequenced before Y</w:delText>
        </w:r>
        <w:r w:rsidR="008704EA" w:rsidRPr="008A07CE" w:rsidDel="002D0508">
          <w:rPr>
            <w:rPrChange w:id="378" w:author="Robison, Arch" w:date="2016-02-01T11:42:00Z">
              <w:rPr>
                <w:vertAlign w:val="subscript"/>
              </w:rPr>
            </w:rPrChange>
          </w:rPr>
          <w:delText>d,j</w:delText>
        </w:r>
        <w:r w:rsidR="008704EA" w:rsidRPr="00EE142B" w:rsidDel="002D0508">
          <w:delText xml:space="preserve"> if both are evaluated.</w:delText>
        </w:r>
      </w:del>
    </w:p>
    <w:p w14:paraId="1B61F5A9" w14:textId="5D3E64A0" w:rsidR="008704EA" w:rsidRPr="00EE142B" w:rsidRDefault="008704EA">
      <w:pPr>
        <w:ind w:left="720"/>
        <w:pPrChange w:id="379" w:author="Robison, Arch" w:date="2016-02-01T11:42:00Z">
          <w:pPr>
            <w:pStyle w:val="ListParagraph"/>
            <w:numPr>
              <w:numId w:val="36"/>
            </w:numPr>
            <w:spacing w:after="200" w:line="276" w:lineRule="auto"/>
            <w:ind w:left="1080" w:hanging="360"/>
            <w:contextualSpacing/>
          </w:pPr>
        </w:pPrChange>
      </w:pPr>
      <w:r w:rsidRPr="00EE142B">
        <w:t xml:space="preserve">For </w:t>
      </w:r>
      <w:del w:id="380" w:author="Robison, Arch" w:date="2016-02-01T11:40:00Z">
        <w:r w:rsidRPr="00EE142B" w:rsidDel="008A07CE">
          <w:delText>every expression X</w:delText>
        </w:r>
      </w:del>
      <w:ins w:id="381" w:author="Robison, Arch" w:date="2016-02-01T11:40:00Z">
        <w:r w:rsidR="008A07CE">
          <w:t>any two evaluations A and A</w:t>
        </w:r>
        <w:r w:rsidR="008A07CE">
          <w:sym w:font="Symbol" w:char="F0A2"/>
        </w:r>
        <w:r w:rsidR="008A07CE">
          <w:t xml:space="preserve"> such that </w:t>
        </w:r>
      </w:ins>
      <w:ins w:id="382" w:author="Robison, Arch" w:date="2016-02-01T11:41:00Z">
        <w:r w:rsidR="008A07CE" w:rsidRPr="00147127">
          <w:t xml:space="preserve">A is in wavefront order with </w:t>
        </w:r>
        <w:r w:rsidR="008A07CE">
          <w:t>A</w:t>
        </w:r>
        <w:r w:rsidR="008A07CE">
          <w:sym w:font="Symbol" w:char="F0A2"/>
        </w:r>
      </w:ins>
      <w:r w:rsidRPr="00EE142B">
        <w:t xml:space="preserve">, all direct side effects in </w:t>
      </w:r>
      <w:del w:id="383" w:author="Robison, Arch" w:date="2016-02-01T11:41:00Z">
        <w:r w:rsidRPr="00EE142B" w:rsidDel="008A07CE">
          <w:delText>X</w:delText>
        </w:r>
        <w:r w:rsidRPr="00EE142B" w:rsidDel="008A07CE">
          <w:rPr>
            <w:vertAlign w:val="subscript"/>
          </w:rPr>
          <w:delText>c,i</w:delText>
        </w:r>
        <w:r w:rsidRPr="00EE142B" w:rsidDel="008A07CE">
          <w:delText xml:space="preserve"> </w:delText>
        </w:r>
      </w:del>
      <w:ins w:id="384" w:author="Robison, Arch" w:date="2016-02-01T11:41:00Z">
        <w:r w:rsidR="008A07CE">
          <w:t>A</w:t>
        </w:r>
      </w:ins>
      <w:ins w:id="385" w:author="Robison, Arch" w:date="2016-02-01T11:42:00Z">
        <w:r w:rsidR="008A07CE">
          <w:t xml:space="preserve"> </w:t>
        </w:r>
      </w:ins>
      <w:r w:rsidRPr="00EE142B">
        <w:t xml:space="preserve">are sequenced before all direct side effects in </w:t>
      </w:r>
      <w:ins w:id="386" w:author="Robison, Arch" w:date="2016-02-01T11:41:00Z">
        <w:r w:rsidR="008A07CE">
          <w:t>A</w:t>
        </w:r>
        <w:r w:rsidR="008A07CE">
          <w:sym w:font="Symbol" w:char="F0A2"/>
        </w:r>
      </w:ins>
      <w:del w:id="387" w:author="Robison, Arch" w:date="2016-02-01T11:41:00Z">
        <w:r w:rsidRPr="00EE142B" w:rsidDel="008A07CE">
          <w:delText>X</w:delText>
        </w:r>
        <w:r w:rsidRPr="00EE142B" w:rsidDel="008A07CE">
          <w:rPr>
            <w:vertAlign w:val="subscript"/>
          </w:rPr>
          <w:delText>c,j</w:delText>
        </w:r>
        <w:r w:rsidRPr="00EE142B" w:rsidDel="008A07CE">
          <w:delText>, if both are evaluated</w:delText>
        </w:r>
      </w:del>
      <w:r w:rsidRPr="00EE142B">
        <w:t>.</w:t>
      </w:r>
    </w:p>
    <w:p w14:paraId="3D9F7D98" w14:textId="77777777" w:rsidR="00CC2BBD" w:rsidRPr="00EE142B" w:rsidRDefault="00CC2BBD" w:rsidP="00EE142B">
      <w:pPr>
        <w:pStyle w:val="Body"/>
        <w:jc w:val="both"/>
        <w:rPr>
          <w:b/>
        </w:rPr>
      </w:pPr>
      <w:r w:rsidRPr="00EE142B">
        <w:rPr>
          <w:b/>
        </w:rPr>
        <w:t>New subsection to add to section 4.1:</w:t>
      </w:r>
    </w:p>
    <w:p w14:paraId="76FB790D" w14:textId="77777777" w:rsidR="00E8547D" w:rsidRDefault="00E8547D" w:rsidP="00EE142B">
      <w:pPr>
        <w:pStyle w:val="Code"/>
        <w:ind w:left="720"/>
      </w:pPr>
      <w:proofErr w:type="gramStart"/>
      <w:r>
        <w:t>namespace</w:t>
      </w:r>
      <w:proofErr w:type="gramEnd"/>
      <w:r>
        <w:t xml:space="preserve"> </w:t>
      </w:r>
      <w:proofErr w:type="spellStart"/>
      <w:r>
        <w:t>std</w:t>
      </w:r>
      <w:proofErr w:type="spellEnd"/>
      <w:r>
        <w:t xml:space="preserve"> {</w:t>
      </w:r>
    </w:p>
    <w:p w14:paraId="285FCE14" w14:textId="77777777" w:rsidR="00E8547D" w:rsidRDefault="00E8547D" w:rsidP="00EE142B">
      <w:pPr>
        <w:pStyle w:val="Code"/>
        <w:ind w:left="720"/>
      </w:pPr>
      <w:proofErr w:type="gramStart"/>
      <w:r>
        <w:t>namespace</w:t>
      </w:r>
      <w:proofErr w:type="gramEnd"/>
      <w:r>
        <w:t xml:space="preserve"> experimental {</w:t>
      </w:r>
    </w:p>
    <w:p w14:paraId="7E718D89" w14:textId="77777777" w:rsidR="00E8547D" w:rsidRDefault="00E8547D" w:rsidP="00EE142B">
      <w:pPr>
        <w:pStyle w:val="Code"/>
        <w:ind w:left="720"/>
      </w:pPr>
      <w:proofErr w:type="gramStart"/>
      <w:r>
        <w:t>namespace</w:t>
      </w:r>
      <w:proofErr w:type="gramEnd"/>
      <w:r>
        <w:t xml:space="preserve"> parallel {</w:t>
      </w:r>
    </w:p>
    <w:p w14:paraId="654FAA6B" w14:textId="77777777" w:rsidR="00E8547D" w:rsidRDefault="00E8547D" w:rsidP="00EE142B">
      <w:pPr>
        <w:pStyle w:val="Code"/>
        <w:ind w:left="720"/>
      </w:pPr>
      <w:proofErr w:type="gramStart"/>
      <w:r>
        <w:t>inline</w:t>
      </w:r>
      <w:proofErr w:type="gramEnd"/>
      <w:r>
        <w:t xml:space="preserve"> namespace v2 {</w:t>
      </w:r>
    </w:p>
    <w:p w14:paraId="70ED2407" w14:textId="77777777" w:rsidR="00E8547D" w:rsidRDefault="00E8547D" w:rsidP="00EE142B">
      <w:pPr>
        <w:pStyle w:val="Code"/>
        <w:ind w:left="720"/>
      </w:pPr>
      <w:r w:rsidDel="005416A6">
        <w:lastRenderedPageBreak/>
        <w:t xml:space="preserve"> </w:t>
      </w:r>
    </w:p>
    <w:p w14:paraId="7C5C9314" w14:textId="01C4A500" w:rsidR="005416A6" w:rsidRDefault="005416A6" w:rsidP="00EE142B">
      <w:pPr>
        <w:pStyle w:val="Code"/>
        <w:ind w:left="720"/>
      </w:pPr>
      <w:proofErr w:type="gramStart"/>
      <w:r>
        <w:t>template&lt;</w:t>
      </w:r>
      <w:proofErr w:type="spellStart"/>
      <w:proofErr w:type="gramEnd"/>
      <w:r>
        <w:t>typename</w:t>
      </w:r>
      <w:proofErr w:type="spellEnd"/>
      <w:r>
        <w:t xml:space="preserve"> F&gt;</w:t>
      </w:r>
    </w:p>
    <w:p w14:paraId="06834F52" w14:textId="483D3797" w:rsidR="005416A6" w:rsidRDefault="005416A6" w:rsidP="00EE142B">
      <w:pPr>
        <w:pStyle w:val="Code"/>
        <w:ind w:left="720"/>
      </w:pPr>
      <w:proofErr w:type="gramStart"/>
      <w:r>
        <w:t>void</w:t>
      </w:r>
      <w:proofErr w:type="gramEnd"/>
      <w:r>
        <w:t xml:space="preserve"> </w:t>
      </w:r>
      <w:proofErr w:type="spellStart"/>
      <w:r w:rsidR="00D45D13">
        <w:t>vec</w:t>
      </w:r>
      <w:r>
        <w:t>_off</w:t>
      </w:r>
      <w:proofErr w:type="spellEnd"/>
      <w:r>
        <w:t>(F&amp;&amp; f);</w:t>
      </w:r>
    </w:p>
    <w:p w14:paraId="1C306F66" w14:textId="092E5B4C" w:rsidR="00E8547D" w:rsidRDefault="00E8547D" w:rsidP="00EE142B">
      <w:pPr>
        <w:pStyle w:val="Code"/>
        <w:ind w:left="720"/>
      </w:pPr>
      <w:r>
        <w:t>}}}}</w:t>
      </w:r>
    </w:p>
    <w:p w14:paraId="5F935441" w14:textId="194A5EB3" w:rsidR="00E8547D" w:rsidRPr="002921D0" w:rsidRDefault="003739CB" w:rsidP="00EE142B">
      <w:pPr>
        <w:pStyle w:val="Body"/>
        <w:ind w:left="720"/>
      </w:pPr>
      <w:r w:rsidRPr="002921D0">
        <w:rPr>
          <w:i/>
        </w:rPr>
        <w:t>Effects</w:t>
      </w:r>
      <w:r w:rsidRPr="002921D0">
        <w:t xml:space="preserve">:  </w:t>
      </w:r>
      <w:r w:rsidR="00E8547D" w:rsidRPr="002921D0">
        <w:t xml:space="preserve">Evaluates </w:t>
      </w:r>
      <w:r w:rsidR="00E8547D" w:rsidRPr="00EE142B">
        <w:rPr>
          <w:rStyle w:val="Codeinline"/>
          <w:rFonts w:asciiTheme="minorHAnsi" w:hAnsiTheme="minorHAnsi"/>
          <w:sz w:val="22"/>
        </w:rPr>
        <w:t>f()</w:t>
      </w:r>
      <w:r w:rsidR="00E8547D" w:rsidRPr="002921D0">
        <w:t xml:space="preserve"> subject to the constraint that given a function call expression </w:t>
      </w:r>
      <w:r w:rsidR="00E8547D" w:rsidRPr="00EE142B">
        <w:t xml:space="preserve">call X of the form </w:t>
      </w:r>
      <w:proofErr w:type="spellStart"/>
      <w:r w:rsidR="00B84B35">
        <w:rPr>
          <w:rStyle w:val="Codeinline"/>
        </w:rPr>
        <w:t>vec</w:t>
      </w:r>
      <w:r w:rsidR="00E8547D" w:rsidRPr="002921D0">
        <w:rPr>
          <w:rStyle w:val="Codeinline"/>
        </w:rPr>
        <w:t>_off</w:t>
      </w:r>
      <w:proofErr w:type="spellEnd"/>
      <w:r w:rsidR="00E8547D" w:rsidRPr="00EE142B">
        <w:t>(</w:t>
      </w:r>
      <w:r w:rsidR="00E8547D" w:rsidRPr="00EE142B">
        <w:rPr>
          <w:i/>
        </w:rPr>
        <w:t>expr</w:t>
      </w:r>
      <w:r w:rsidR="00E8547D" w:rsidRPr="00EE142B">
        <w:t xml:space="preserve">), if two evaluations of X are dynamically inside an invocation of </w:t>
      </w:r>
      <w:proofErr w:type="spellStart"/>
      <w:r w:rsidR="00E8547D" w:rsidRPr="00EE142B">
        <w:rPr>
          <w:rStyle w:val="Codeinline"/>
        </w:rPr>
        <w:t>for_loop</w:t>
      </w:r>
      <w:proofErr w:type="spellEnd"/>
      <w:r w:rsidR="008B492D" w:rsidRPr="00EE142B">
        <w:t xml:space="preserve"> with </w:t>
      </w:r>
      <w:proofErr w:type="spellStart"/>
      <w:r w:rsidR="00D45D13">
        <w:rPr>
          <w:rStyle w:val="Codeinline"/>
        </w:rPr>
        <w:t>vector</w:t>
      </w:r>
      <w:r w:rsidR="008B492D" w:rsidRPr="00EE142B">
        <w:rPr>
          <w:rStyle w:val="Codeinline"/>
        </w:rPr>
        <w:t>_execution_policy</w:t>
      </w:r>
      <w:proofErr w:type="spellEnd"/>
      <w:r w:rsidR="00E8547D" w:rsidRPr="00EE142B">
        <w:t xml:space="preserve">, the invocation </w:t>
      </w:r>
      <w:proofErr w:type="spellStart"/>
      <w:r w:rsidR="00E8547D" w:rsidRPr="002921D0">
        <w:t>X</w:t>
      </w:r>
      <w:r w:rsidR="00E8547D" w:rsidRPr="002921D0">
        <w:rPr>
          <w:vertAlign w:val="subscript"/>
        </w:rPr>
        <w:t>c,i</w:t>
      </w:r>
      <w:proofErr w:type="spellEnd"/>
      <w:r w:rsidR="00E8547D" w:rsidRPr="00EE142B">
        <w:t xml:space="preserve"> is sequenced before the invocation </w:t>
      </w:r>
      <w:proofErr w:type="spellStart"/>
      <w:r w:rsidR="00E8547D" w:rsidRPr="002921D0">
        <w:t>X</w:t>
      </w:r>
      <w:r w:rsidR="00E8547D" w:rsidRPr="002921D0">
        <w:rPr>
          <w:vertAlign w:val="subscript"/>
        </w:rPr>
        <w:t>c,j</w:t>
      </w:r>
      <w:proofErr w:type="spellEnd"/>
      <w:r w:rsidR="00E8547D" w:rsidRPr="00EE142B">
        <w:t>, if both are evaluated and i&lt;j.</w:t>
      </w:r>
    </w:p>
    <w:p w14:paraId="06EE8E5A" w14:textId="77777777" w:rsidR="003739CB" w:rsidRDefault="003739CB" w:rsidP="00EE142B">
      <w:pPr>
        <w:ind w:left="720"/>
      </w:pPr>
      <w:r>
        <w:rPr>
          <w:i/>
        </w:rPr>
        <w:t>Remarks</w:t>
      </w:r>
      <w:r>
        <w:t xml:space="preserve">: If </w:t>
      </w:r>
      <w:r w:rsidRPr="00DF2B42">
        <w:rPr>
          <w:i/>
        </w:rPr>
        <w:t>f</w:t>
      </w:r>
      <w:r>
        <w:t xml:space="preserve"> returns a result, the result is ignored.</w:t>
      </w:r>
    </w:p>
    <w:p w14:paraId="79FA08D1" w14:textId="63257A98" w:rsidR="004729F3" w:rsidRDefault="004729F3" w:rsidP="00B5253E">
      <w:pPr>
        <w:pStyle w:val="Heading1"/>
      </w:pPr>
      <w:r>
        <w:t>References</w:t>
      </w:r>
    </w:p>
    <w:bookmarkStart w:id="388" w:name="_Ref430701531"/>
    <w:p w14:paraId="7EFE1CEB" w14:textId="048E4CFE" w:rsidR="004729F3" w:rsidRPr="00EE142B" w:rsidRDefault="005F0DFC" w:rsidP="00EE142B">
      <w:pPr>
        <w:pStyle w:val="ListParagraph"/>
        <w:numPr>
          <w:ilvl w:val="0"/>
          <w:numId w:val="29"/>
        </w:numPr>
        <w:spacing w:before="120"/>
        <w:rPr>
          <w:rFonts w:asciiTheme="minorHAnsi" w:hAnsiTheme="minorHAnsi"/>
        </w:rPr>
      </w:pPr>
      <w:r w:rsidRPr="007C66CB">
        <w:rPr>
          <w:rFonts w:asciiTheme="minorHAnsi" w:hAnsiTheme="minorHAnsi"/>
        </w:rPr>
        <w:fldChar w:fldCharType="begin"/>
      </w:r>
      <w:r w:rsidRPr="007C66CB">
        <w:rPr>
          <w:rFonts w:asciiTheme="minorHAnsi" w:hAnsiTheme="minorHAnsi"/>
        </w:rPr>
        <w:instrText xml:space="preserve"> HYPERLINK "http://bitsavers.informatik.uni-stuttgart.de/pdf/convex/080-000120-000_CONVEX_Architecture_Handbook_1984.pdf" </w:instrText>
      </w:r>
      <w:r w:rsidRPr="007C66CB">
        <w:rPr>
          <w:rFonts w:asciiTheme="minorHAnsi" w:hAnsiTheme="minorHAnsi"/>
        </w:rPr>
        <w:fldChar w:fldCharType="separate"/>
      </w:r>
      <w:r w:rsidRPr="007C66CB">
        <w:rPr>
          <w:rStyle w:val="Hyperlink"/>
          <w:rFonts w:asciiTheme="minorHAnsi" w:hAnsiTheme="minorHAnsi"/>
        </w:rPr>
        <w:t>CONVEX Architecture Handbook</w:t>
      </w:r>
      <w:r w:rsidRPr="007C66CB">
        <w:rPr>
          <w:rFonts w:asciiTheme="minorHAnsi" w:hAnsiTheme="minorHAnsi"/>
        </w:rPr>
        <w:fldChar w:fldCharType="end"/>
      </w:r>
      <w:r w:rsidRPr="00EE142B">
        <w:rPr>
          <w:rFonts w:asciiTheme="minorHAnsi" w:hAnsiTheme="minorHAnsi"/>
        </w:rPr>
        <w:t xml:space="preserve">, Document No. 080-000120-000, </w:t>
      </w:r>
      <w:r w:rsidR="005163C8" w:rsidRPr="00EE142B">
        <w:rPr>
          <w:rFonts w:asciiTheme="minorHAnsi" w:hAnsiTheme="minorHAnsi"/>
        </w:rPr>
        <w:t>PDF page 222</w:t>
      </w:r>
      <w:r w:rsidR="004729F3" w:rsidRPr="00EE142B">
        <w:rPr>
          <w:rFonts w:asciiTheme="minorHAnsi" w:hAnsiTheme="minorHAnsi"/>
        </w:rPr>
        <w:t xml:space="preserve">, </w:t>
      </w:r>
      <w:r w:rsidR="00E90772" w:rsidRPr="00EE142B">
        <w:rPr>
          <w:rFonts w:asciiTheme="minorHAnsi" w:hAnsiTheme="minorHAnsi"/>
        </w:rPr>
        <w:t>implies that the</w:t>
      </w:r>
      <w:r w:rsidR="004729F3" w:rsidRPr="00EE142B">
        <w:rPr>
          <w:rFonts w:asciiTheme="minorHAnsi" w:hAnsiTheme="minorHAnsi"/>
        </w:rPr>
        <w:t xml:space="preserve"> scatter instruction </w:t>
      </w:r>
      <w:r w:rsidR="00E90772" w:rsidRPr="00EE142B">
        <w:rPr>
          <w:rFonts w:asciiTheme="minorHAnsi" w:hAnsiTheme="minorHAnsi"/>
        </w:rPr>
        <w:t>has</w:t>
      </w:r>
      <w:r w:rsidR="004729F3" w:rsidRPr="00EE142B">
        <w:rPr>
          <w:rFonts w:asciiTheme="minorHAnsi" w:hAnsiTheme="minorHAnsi"/>
        </w:rPr>
        <w:t xml:space="preserve"> serial semantics.</w:t>
      </w:r>
      <w:bookmarkEnd w:id="388"/>
    </w:p>
    <w:p w14:paraId="0D120070" w14:textId="5177920C" w:rsidR="00E90772" w:rsidRPr="00EE142B" w:rsidRDefault="009C523D" w:rsidP="00EE142B">
      <w:pPr>
        <w:pStyle w:val="ListParagraph"/>
        <w:numPr>
          <w:ilvl w:val="0"/>
          <w:numId w:val="29"/>
        </w:numPr>
        <w:spacing w:before="120"/>
        <w:rPr>
          <w:rFonts w:asciiTheme="minorHAnsi" w:hAnsiTheme="minorHAnsi"/>
        </w:rPr>
      </w:pPr>
      <w:bookmarkStart w:id="389" w:name="_Ref430701535"/>
      <w:r w:rsidRPr="00EE142B">
        <w:rPr>
          <w:rFonts w:asciiTheme="minorHAnsi" w:hAnsiTheme="minorHAnsi"/>
        </w:rPr>
        <w:t xml:space="preserve">Lee </w:t>
      </w:r>
      <w:proofErr w:type="spellStart"/>
      <w:r w:rsidRPr="00EE142B">
        <w:rPr>
          <w:rFonts w:asciiTheme="minorHAnsi" w:hAnsiTheme="minorHAnsi"/>
        </w:rPr>
        <w:t>Higbie</w:t>
      </w:r>
      <w:proofErr w:type="spellEnd"/>
      <w:r w:rsidRPr="00EE142B">
        <w:rPr>
          <w:rFonts w:asciiTheme="minorHAnsi" w:hAnsiTheme="minorHAnsi"/>
        </w:rPr>
        <w:t xml:space="preserve">, </w:t>
      </w:r>
      <w:hyperlink r:id="rId13" w:history="1">
        <w:r w:rsidR="005F0DFC" w:rsidRPr="00EE142B">
          <w:rPr>
            <w:rStyle w:val="Hyperlink"/>
            <w:rFonts w:asciiTheme="minorHAnsi" w:hAnsiTheme="minorHAnsi"/>
          </w:rPr>
          <w:t xml:space="preserve">Vectorization and Conversion of </w:t>
        </w:r>
        <w:proofErr w:type="gramStart"/>
        <w:r w:rsidR="005F0DFC" w:rsidRPr="00EE142B">
          <w:rPr>
            <w:rStyle w:val="Hyperlink"/>
            <w:rFonts w:asciiTheme="minorHAnsi" w:hAnsiTheme="minorHAnsi"/>
          </w:rPr>
          <w:t>Fortran</w:t>
        </w:r>
        <w:proofErr w:type="gramEnd"/>
        <w:r w:rsidR="005F0DFC" w:rsidRPr="00EE142B">
          <w:rPr>
            <w:rStyle w:val="Hyperlink"/>
            <w:rFonts w:asciiTheme="minorHAnsi" w:hAnsiTheme="minorHAnsi"/>
          </w:rPr>
          <w:t xml:space="preserve"> Programs for the CRAY-1 (CFG) Compiler</w:t>
        </w:r>
      </w:hyperlink>
      <w:r w:rsidR="005F0DFC" w:rsidRPr="00EE142B">
        <w:rPr>
          <w:rFonts w:asciiTheme="minorHAnsi" w:hAnsiTheme="minorHAnsi"/>
        </w:rPr>
        <w:t xml:space="preserve">, Undated, but seems to be from Cray-1 timeframe.  </w:t>
      </w:r>
      <w:r w:rsidR="004729F3" w:rsidRPr="00EE142B">
        <w:rPr>
          <w:rFonts w:asciiTheme="minorHAnsi" w:hAnsiTheme="minorHAnsi"/>
        </w:rPr>
        <w:t xml:space="preserve">PDF page 15 describes vectorization of </w:t>
      </w:r>
      <w:r w:rsidR="00612990" w:rsidRPr="00EE142B">
        <w:rPr>
          <w:rFonts w:asciiTheme="minorHAnsi" w:hAnsiTheme="minorHAnsi"/>
        </w:rPr>
        <w:t xml:space="preserve">a </w:t>
      </w:r>
      <w:r w:rsidR="004729F3" w:rsidRPr="00EE142B">
        <w:rPr>
          <w:rFonts w:asciiTheme="minorHAnsi" w:hAnsiTheme="minorHAnsi"/>
        </w:rPr>
        <w:t xml:space="preserve">loop with </w:t>
      </w:r>
      <w:r w:rsidR="00612990" w:rsidRPr="00EE142B">
        <w:rPr>
          <w:rFonts w:asciiTheme="minorHAnsi" w:hAnsiTheme="minorHAnsi"/>
        </w:rPr>
        <w:t xml:space="preserve">a </w:t>
      </w:r>
      <w:r w:rsidR="004729F3" w:rsidRPr="00EE142B">
        <w:rPr>
          <w:rFonts w:asciiTheme="minorHAnsi" w:hAnsiTheme="minorHAnsi"/>
        </w:rPr>
        <w:t xml:space="preserve">forward lexical dependence.  </w:t>
      </w:r>
      <w:bookmarkStart w:id="390" w:name="_Ref430702327"/>
      <w:bookmarkEnd w:id="389"/>
    </w:p>
    <w:p w14:paraId="24E33B43" w14:textId="41EC0F0E" w:rsidR="00E90772" w:rsidRPr="00EE142B" w:rsidRDefault="00B51B2C" w:rsidP="00EE142B">
      <w:pPr>
        <w:pStyle w:val="ListParagraph"/>
        <w:numPr>
          <w:ilvl w:val="0"/>
          <w:numId w:val="29"/>
        </w:numPr>
        <w:spacing w:before="120"/>
        <w:rPr>
          <w:rFonts w:asciiTheme="minorHAnsi" w:hAnsiTheme="minorHAnsi"/>
        </w:rPr>
      </w:pPr>
      <w:hyperlink r:id="rId14" w:history="1">
        <w:r w:rsidR="00E90772" w:rsidRPr="00EE142B">
          <w:rPr>
            <w:rStyle w:val="Hyperlink"/>
            <w:rFonts w:asciiTheme="minorHAnsi" w:hAnsiTheme="minorHAnsi"/>
          </w:rPr>
          <w:t>Cray Assembly Language (CAL) for Cray X1 Systems Reference Manual, Section 2.6</w:t>
        </w:r>
      </w:hyperlink>
      <w:bookmarkEnd w:id="390"/>
      <w:r w:rsidR="00612990" w:rsidRPr="00EE142B">
        <w:rPr>
          <w:rFonts w:asciiTheme="minorHAnsi" w:hAnsiTheme="minorHAnsi"/>
        </w:rPr>
        <w:t xml:space="preserve"> says</w:t>
      </w:r>
      <w:r w:rsidR="00E90772" w:rsidRPr="00EE142B">
        <w:rPr>
          <w:rFonts w:asciiTheme="minorHAnsi" w:hAnsiTheme="minorHAnsi"/>
        </w:rPr>
        <w:t xml:space="preserve"> “Otherwise, the Cray X1 system guarantees that B will reference memory after A only if: ... </w:t>
      </w:r>
      <w:proofErr w:type="gramStart"/>
      <w:r w:rsidR="00E90772" w:rsidRPr="00EE142B">
        <w:rPr>
          <w:rFonts w:asciiTheme="minorHAnsi" w:hAnsiTheme="minorHAnsi"/>
        </w:rPr>
        <w:t>A and</w:t>
      </w:r>
      <w:proofErr w:type="gramEnd"/>
      <w:r w:rsidR="00E90772" w:rsidRPr="00EE142B">
        <w:rPr>
          <w:rFonts w:asciiTheme="minorHAnsi" w:hAnsiTheme="minorHAnsi"/>
        </w:rPr>
        <w:t> B are elements of the same ordered vector scatter or zero-stride vector store.”</w:t>
      </w:r>
    </w:p>
    <w:p w14:paraId="25902036" w14:textId="5C6F0189" w:rsidR="009C523D" w:rsidRPr="00EE142B" w:rsidRDefault="009C523D" w:rsidP="00EE142B">
      <w:pPr>
        <w:pStyle w:val="ListParagraph"/>
        <w:numPr>
          <w:ilvl w:val="0"/>
          <w:numId w:val="29"/>
        </w:numPr>
        <w:spacing w:before="120"/>
        <w:rPr>
          <w:rFonts w:asciiTheme="minorHAnsi" w:hAnsiTheme="minorHAnsi"/>
        </w:rPr>
      </w:pPr>
      <w:bookmarkStart w:id="391" w:name="_Ref430783129"/>
      <w:r w:rsidRPr="00EE142B">
        <w:rPr>
          <w:rFonts w:asciiTheme="minorHAnsi" w:hAnsiTheme="minorHAnsi"/>
        </w:rPr>
        <w:t>Michael Wolfe, “Loop Skewing: The Wavefront Method Revisited”, Int. J. of Parallel Programming 15(4), 1986, pp. 279-293.</w:t>
      </w:r>
      <w:bookmarkEnd w:id="391"/>
    </w:p>
    <w:p w14:paraId="0831375C" w14:textId="77777777" w:rsidR="004729F3" w:rsidRPr="004729F3" w:rsidRDefault="004729F3"/>
    <w:p w14:paraId="400E8487" w14:textId="77777777" w:rsidR="009401ED" w:rsidRPr="008C465F" w:rsidRDefault="009401ED" w:rsidP="009B5AEC"/>
    <w:p w14:paraId="54B0FD77" w14:textId="77777777" w:rsidR="009B5AEC" w:rsidRPr="009B5AEC" w:rsidRDefault="009B5AEC" w:rsidP="009B5AEC"/>
    <w:sectPr w:rsidR="009B5AEC" w:rsidRPr="009B5AEC">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bison, Arch" w:date="2016-02-01T13:12:00Z" w:initials="RA">
    <w:p w14:paraId="5F97BD22" w14:textId="33C9A61C" w:rsidR="00882056" w:rsidRDefault="00882056">
      <w:pPr>
        <w:pStyle w:val="CommentText"/>
      </w:pPr>
      <w:r>
        <w:rPr>
          <w:rStyle w:val="CommentReference"/>
        </w:rPr>
        <w:annotationRef/>
      </w:r>
      <w:r>
        <w:t>Change to P when done revising.</w:t>
      </w:r>
    </w:p>
  </w:comment>
  <w:comment w:id="81" w:author="Robison, Arch" w:date="2016-02-01T12:06:00Z" w:initials="RA">
    <w:p w14:paraId="053FF076" w14:textId="0B5E4183" w:rsidR="00F572CD" w:rsidRDefault="00F572CD">
      <w:pPr>
        <w:pStyle w:val="CommentText"/>
      </w:pPr>
      <w:r>
        <w:rPr>
          <w:rStyle w:val="CommentReference"/>
        </w:rPr>
        <w:annotationRef/>
      </w:r>
      <w:r>
        <w:t>Need to give Olivier credit, as co-author or loud acknowle</w:t>
      </w:r>
      <w:r w:rsidR="006A6CC7">
        <w:t>d</w:t>
      </w:r>
      <w:r>
        <w:t>gement.</w:t>
      </w:r>
    </w:p>
  </w:comment>
  <w:comment w:id="125" w:author="Halpern, Pablo G" w:date="2016-02-01T15:59:00Z" w:initials="HPG">
    <w:p w14:paraId="5B372C17" w14:textId="736C8E92" w:rsidR="00C825C7" w:rsidRDefault="00C825C7">
      <w:pPr>
        <w:pStyle w:val="CommentText"/>
      </w:pPr>
      <w:r>
        <w:rPr>
          <w:rStyle w:val="CommentReference"/>
        </w:rPr>
        <w:annotationRef/>
      </w:r>
      <w:r>
        <w:t>What is “Evaluation A”?  If it is the evaluation of an expression within an invocation of an element access function, then that needs to be stated.</w:t>
      </w:r>
      <w:r w:rsidR="000A10C1">
        <w:t xml:space="preserve">  Also, are A, B, and C required to be distinct?</w:t>
      </w:r>
    </w:p>
  </w:comment>
  <w:comment w:id="139" w:author="Halpern, Pablo G" w:date="2016-02-01T16:03:00Z" w:initials="HPG">
    <w:p w14:paraId="0271ECD7" w14:textId="4D24348D" w:rsidR="00C825C7" w:rsidRDefault="00C825C7">
      <w:pPr>
        <w:pStyle w:val="CommentText"/>
      </w:pPr>
      <w:r>
        <w:rPr>
          <w:rStyle w:val="CommentReference"/>
        </w:rPr>
        <w:annotationRef/>
      </w:r>
      <w:r>
        <w:t xml:space="preserve">I’m confused.  How could there be more than one statement containing C or A?  I’m still not sure what A, B, and </w:t>
      </w:r>
      <w:proofErr w:type="spellStart"/>
      <w:r>
        <w:t>C are</w:t>
      </w:r>
      <w:proofErr w:type="spellEnd"/>
      <w:r>
        <w:t>.</w:t>
      </w:r>
      <w:r w:rsidR="0060061C">
        <w:t xml:space="preserve">  I'm also very surprised to see statements referenced at all, here.</w:t>
      </w:r>
    </w:p>
  </w:comment>
  <w:comment w:id="151" w:author="Halpern, Pablo G" w:date="2016-02-01T16:01:00Z" w:initials="HPG">
    <w:p w14:paraId="1B5E475B" w14:textId="4B1F14E8" w:rsidR="00C825C7" w:rsidRDefault="00C825C7">
      <w:pPr>
        <w:pStyle w:val="CommentText"/>
      </w:pPr>
      <w:r>
        <w:rPr>
          <w:rStyle w:val="CommentReference"/>
        </w:rPr>
        <w:annotationRef/>
      </w:r>
      <w:r>
        <w:t>“</w:t>
      </w:r>
      <w:proofErr w:type="gramStart"/>
      <w:r>
        <w:t>a</w:t>
      </w:r>
      <w:proofErr w:type="gramEnd"/>
      <w:r>
        <w:t>” block?  The same block?  The block containing A, B, or both?</w:t>
      </w:r>
    </w:p>
  </w:comment>
  <w:comment w:id="160" w:author="Halpern, Pablo G" w:date="2016-02-01T16:08:00Z" w:initials="HPG">
    <w:p w14:paraId="0100DF37" w14:textId="5DAF5438" w:rsidR="0060061C" w:rsidRDefault="0060061C">
      <w:pPr>
        <w:pStyle w:val="CommentText"/>
      </w:pPr>
      <w:r>
        <w:rPr>
          <w:rStyle w:val="CommentReference"/>
        </w:rPr>
        <w:annotationRef/>
      </w:r>
      <w:r>
        <w:t>What are A, B, and C in figure 4?</w:t>
      </w:r>
    </w:p>
  </w:comment>
  <w:comment w:id="285" w:author="Halpern, Pablo G" w:date="2016-02-01T16:18:00Z" w:initials="HPG">
    <w:p w14:paraId="0744EC18" w14:textId="08139CA1" w:rsidR="000A10C1" w:rsidRDefault="000A10C1">
      <w:pPr>
        <w:pStyle w:val="CommentText"/>
      </w:pPr>
      <w:r>
        <w:rPr>
          <w:rStyle w:val="CommentReference"/>
        </w:rPr>
        <w:annotationRef/>
      </w:r>
      <w:r>
        <w:t>OK.  I think I’m beginning to understand.  So we’re following a hypothetical lock-step execution.  The wavefront order between two evaluations of the same expression establishes that they are in lockstep (e.g.., belong to the same iteration of an inner loop).  The wavefront precedence establishes that that one evaluation precedes another.  Am I getting there?</w:t>
      </w:r>
    </w:p>
  </w:comment>
  <w:comment w:id="340" w:author="Halpern, Pablo G" w:date="2016-02-01T16:24:00Z" w:initials="HPG">
    <w:p w14:paraId="7FC985C3" w14:textId="3EB5DB57" w:rsidR="00711DB9" w:rsidRDefault="00711DB9">
      <w:pPr>
        <w:pStyle w:val="CommentText"/>
      </w:pPr>
      <w:r>
        <w:rPr>
          <w:rStyle w:val="CommentReference"/>
        </w:rPr>
        <w:annotationRef/>
      </w:r>
      <w:r>
        <w:t>This bullet doesn’t mention A, only A’.  Is that correct?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97BD22" w15:done="0"/>
  <w15:commentEx w15:paraId="053FF076" w15:done="0"/>
  <w15:commentEx w15:paraId="5B372C17" w15:done="0"/>
  <w15:commentEx w15:paraId="0271ECD7" w15:done="0"/>
  <w15:commentEx w15:paraId="1B5E475B" w15:done="0"/>
  <w15:commentEx w15:paraId="0100DF37" w15:done="0"/>
  <w15:commentEx w15:paraId="0744EC18" w15:done="0"/>
  <w15:commentEx w15:paraId="7FC985C3" w15:done="0"/>
</w15:commentsEx>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905594" w14:textId="77777777" w:rsidR="00B51B2C" w:rsidRDefault="00B51B2C" w:rsidP="002747BF">
      <w:pPr>
        <w:spacing w:after="0" w:line="240" w:lineRule="auto"/>
      </w:pPr>
      <w:r>
        <w:separator/>
      </w:r>
    </w:p>
  </w:endnote>
  <w:endnote w:type="continuationSeparator" w:id="0">
    <w:p w14:paraId="2D06D377" w14:textId="77777777" w:rsidR="00B51B2C" w:rsidRDefault="00B51B2C" w:rsidP="002747BF">
      <w:pPr>
        <w:spacing w:after="0" w:line="240" w:lineRule="auto"/>
      </w:pPr>
      <w:r>
        <w:continuationSeparator/>
      </w:r>
    </w:p>
  </w:endnote>
  <w:endnote w:type="continuationNotice" w:id="1">
    <w:p w14:paraId="51C81F70" w14:textId="77777777" w:rsidR="00B51B2C" w:rsidRDefault="00B51B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B953B" w14:textId="77777777" w:rsidR="00F572CD" w:rsidRDefault="00F572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A1D19" w14:textId="77777777" w:rsidR="00F572CD" w:rsidRDefault="00F572C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71620" w14:textId="77777777" w:rsidR="00F572CD" w:rsidRDefault="00F572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A58BAF" w14:textId="77777777" w:rsidR="00B51B2C" w:rsidRDefault="00B51B2C" w:rsidP="002747BF">
      <w:pPr>
        <w:spacing w:after="0" w:line="240" w:lineRule="auto"/>
      </w:pPr>
      <w:r>
        <w:separator/>
      </w:r>
    </w:p>
  </w:footnote>
  <w:footnote w:type="continuationSeparator" w:id="0">
    <w:p w14:paraId="522D3B89" w14:textId="77777777" w:rsidR="00B51B2C" w:rsidRDefault="00B51B2C" w:rsidP="002747BF">
      <w:pPr>
        <w:spacing w:after="0" w:line="240" w:lineRule="auto"/>
      </w:pPr>
      <w:r>
        <w:continuationSeparator/>
      </w:r>
    </w:p>
  </w:footnote>
  <w:footnote w:type="continuationNotice" w:id="1">
    <w:p w14:paraId="5BE4A983" w14:textId="77777777" w:rsidR="00B51B2C" w:rsidRDefault="00B51B2C">
      <w:pPr>
        <w:spacing w:after="0" w:line="240" w:lineRule="auto"/>
      </w:pPr>
    </w:p>
  </w:footnote>
  <w:footnote w:id="2">
    <w:p w14:paraId="6907A5BB" w14:textId="12C71E25" w:rsidR="00F572CD" w:rsidRDefault="00F572CD">
      <w:pPr>
        <w:pStyle w:val="FootnoteText"/>
      </w:pPr>
      <w:r>
        <w:rPr>
          <w:rStyle w:val="FootnoteReference"/>
        </w:rPr>
        <w:footnoteRef/>
      </w:r>
      <w:r>
        <w:t xml:space="preserve">We also recommend that the existing </w:t>
      </w:r>
      <w:proofErr w:type="spellStart"/>
      <w:r w:rsidRPr="00D45D13">
        <w:rPr>
          <w:rFonts w:ascii="Consolas" w:hAnsi="Consolas" w:cs="Consolas"/>
          <w:sz w:val="18"/>
        </w:rPr>
        <w:t>par_vec</w:t>
      </w:r>
      <w:proofErr w:type="spellEnd"/>
      <w:r>
        <w:t xml:space="preserve"> be renamed </w:t>
      </w:r>
      <w:proofErr w:type="spellStart"/>
      <w:r w:rsidRPr="00D45D13">
        <w:rPr>
          <w:rFonts w:ascii="Consolas" w:hAnsi="Consolas" w:cs="Consolas"/>
          <w:sz w:val="18"/>
        </w:rPr>
        <w:t>par_unseq</w:t>
      </w:r>
      <w:proofErr w:type="spellEnd"/>
      <w:r w:rsidRPr="00D45D13">
        <w:rPr>
          <w:sz w:val="18"/>
        </w:rPr>
        <w:t xml:space="preserve"> </w:t>
      </w:r>
      <w:r w:rsidRPr="00D45D13">
        <w:t>since</w:t>
      </w:r>
      <w:r>
        <w:t xml:space="preserve"> the top lattice point’s relaxations are the union of the relaxations of </w:t>
      </w:r>
      <w:r w:rsidRPr="00D45D13">
        <w:rPr>
          <w:rFonts w:ascii="Consolas" w:hAnsi="Consolas" w:cs="Consolas"/>
          <w:sz w:val="18"/>
        </w:rPr>
        <w:t>par</w:t>
      </w:r>
      <w:r>
        <w:t xml:space="preserve"> and </w:t>
      </w:r>
      <w:proofErr w:type="spellStart"/>
      <w:r w:rsidRPr="00D45D13">
        <w:rPr>
          <w:rFonts w:ascii="Consolas" w:hAnsi="Consolas" w:cs="Consolas"/>
          <w:sz w:val="18"/>
        </w:rPr>
        <w:t>unseq</w:t>
      </w:r>
      <w:proofErr w:type="spellEnd"/>
      <w:r>
        <w:t xml:space="preserve">, or dually the top lattice point’s guarantees are the intersection of the guarantees of </w:t>
      </w:r>
      <w:r w:rsidRPr="00D45D13">
        <w:rPr>
          <w:rFonts w:ascii="Consolas" w:hAnsi="Consolas" w:cs="Consolas"/>
          <w:sz w:val="18"/>
        </w:rPr>
        <w:t>par</w:t>
      </w:r>
      <w:r>
        <w:t xml:space="preserve"> and </w:t>
      </w:r>
      <w:proofErr w:type="spellStart"/>
      <w:r w:rsidRPr="00D45D13">
        <w:rPr>
          <w:rFonts w:ascii="Consolas" w:hAnsi="Consolas" w:cs="Consolas"/>
          <w:sz w:val="18"/>
        </w:rPr>
        <w:t>unseq</w:t>
      </w:r>
      <w:proofErr w:type="spellEnd"/>
      <w:r>
        <w:t>.</w:t>
      </w:r>
    </w:p>
  </w:footnote>
  <w:footnote w:id="3">
    <w:p w14:paraId="186F75D9" w14:textId="64181E28" w:rsidR="00F572CD" w:rsidRDefault="00F572CD">
      <w:pPr>
        <w:pStyle w:val="FootnoteText"/>
      </w:pPr>
      <w:r>
        <w:rPr>
          <w:rStyle w:val="FootnoteReference"/>
        </w:rPr>
        <w:footnoteRef/>
      </w:r>
      <w:r>
        <w:t xml:space="preserve">In particular, we implemented a performant version of vector reductions for </w:t>
      </w:r>
      <w:proofErr w:type="spellStart"/>
      <w:r w:rsidRPr="00B5253E">
        <w:rPr>
          <w:rStyle w:val="Codeinline"/>
        </w:rPr>
        <w:t>for_loop</w:t>
      </w:r>
      <w:proofErr w:type="spellEnd"/>
      <w:r>
        <w:t xml:space="preserve"> in LLVM by adding special </w:t>
      </w:r>
      <w:proofErr w:type="spellStart"/>
      <w:r>
        <w:t>intriniscs</w:t>
      </w:r>
      <w:proofErr w:type="spellEnd"/>
      <w:r>
        <w:t>.</w:t>
      </w:r>
    </w:p>
  </w:footnote>
  <w:footnote w:id="4">
    <w:p w14:paraId="316F1C05" w14:textId="3ACE0022" w:rsidR="00F572CD" w:rsidRDefault="00F572CD">
      <w:pPr>
        <w:pStyle w:val="FootnoteText"/>
      </w:pPr>
      <w:r>
        <w:rPr>
          <w:rStyle w:val="FootnoteReference"/>
        </w:rPr>
        <w:footnoteRef/>
      </w:r>
      <w:r>
        <w:t xml:space="preserve">The term “wavefront” for similar orderings has a long history in the field of vector and parallel programming.  An example is Figure 7 from reference </w:t>
      </w:r>
      <w:r>
        <w:fldChar w:fldCharType="begin"/>
      </w:r>
      <w:r>
        <w:instrText xml:space="preserve"> REF _Ref430783129 \r \h </w:instrText>
      </w:r>
      <w:r>
        <w:fldChar w:fldCharType="separate"/>
      </w:r>
      <w:r>
        <w:t>[4]</w:t>
      </w:r>
      <w:r>
        <w:fldChar w:fldCharType="end"/>
      </w:r>
      <w:r>
        <w:t>.</w:t>
      </w:r>
    </w:p>
  </w:footnote>
  <w:footnote w:id="5">
    <w:p w14:paraId="02992CBB" w14:textId="413368F5" w:rsidR="00F572CD" w:rsidRDefault="00F572CD" w:rsidP="00BE7C7E">
      <w:pPr>
        <w:pStyle w:val="FootnoteText"/>
      </w:pPr>
      <w:r>
        <w:rPr>
          <w:rStyle w:val="FootnoteReference"/>
        </w:rPr>
        <w:footnoteRef/>
      </w:r>
      <w:r>
        <w:t>The example is a toy, but the dependence pattern is similar to those in staggered finite-time finite-difference codes.</w:t>
      </w:r>
    </w:p>
  </w:footnote>
  <w:footnote w:id="6">
    <w:p w14:paraId="761AD99C" w14:textId="3DAF1BFB" w:rsidR="00F572CD" w:rsidRDefault="00F572CD">
      <w:pPr>
        <w:pStyle w:val="FootnoteText"/>
      </w:pPr>
      <w:r>
        <w:rPr>
          <w:rStyle w:val="FootnoteReference"/>
        </w:rPr>
        <w:footnoteRef/>
      </w:r>
      <w:r>
        <w:t>As far as we can tell, vector hardware with support for scatter operations usually has at least an option for ordered scatters.</w:t>
      </w:r>
    </w:p>
  </w:footnote>
  <w:footnote w:id="7">
    <w:p w14:paraId="68732998" w14:textId="6629A8AD" w:rsidR="00F572CD" w:rsidRDefault="00F572CD">
      <w:pPr>
        <w:pStyle w:val="FootnoteText"/>
      </w:pPr>
      <w:r>
        <w:rPr>
          <w:rStyle w:val="FootnoteReference"/>
        </w:rPr>
        <w:footnoteRef/>
      </w:r>
      <w:r>
        <w:t xml:space="preserve"> Yes, 9 and not 8.  The wavefront semantics prevent the oldest iteration in flight from getting behind the newest iteration in flight.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C5915D" w14:textId="77777777" w:rsidR="00F572CD" w:rsidRDefault="00F572C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0333179"/>
      <w:docPartObj>
        <w:docPartGallery w:val="Page Numbers (Top of Page)"/>
        <w:docPartUnique/>
      </w:docPartObj>
    </w:sdtPr>
    <w:sdtEndPr>
      <w:rPr>
        <w:noProof/>
      </w:rPr>
    </w:sdtEndPr>
    <w:sdtContent>
      <w:p w14:paraId="1CF5338F" w14:textId="5B3B653D" w:rsidR="00F572CD" w:rsidRDefault="00F572CD">
        <w:pPr>
          <w:pStyle w:val="Header"/>
          <w:jc w:val="right"/>
        </w:pPr>
        <w:r>
          <w:fldChar w:fldCharType="begin"/>
        </w:r>
        <w:r>
          <w:instrText xml:space="preserve"> PAGE   \* MERGEFORMAT </w:instrText>
        </w:r>
        <w:r>
          <w:fldChar w:fldCharType="separate"/>
        </w:r>
        <w:r w:rsidR="00711DB9">
          <w:rPr>
            <w:noProof/>
          </w:rPr>
          <w:t>13</w:t>
        </w:r>
        <w:r>
          <w:rPr>
            <w:noProof/>
          </w:rPr>
          <w:fldChar w:fldCharType="end"/>
        </w:r>
      </w:p>
    </w:sdtContent>
  </w:sdt>
  <w:p w14:paraId="059D719D" w14:textId="77777777" w:rsidR="00F572CD" w:rsidRDefault="00F572C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120945" w14:textId="77777777" w:rsidR="00F572CD" w:rsidRDefault="00F572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77E8"/>
    <w:multiLevelType w:val="hybridMultilevel"/>
    <w:tmpl w:val="B240EA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021219CB"/>
    <w:multiLevelType w:val="hybridMultilevel"/>
    <w:tmpl w:val="322C4AC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870FF"/>
    <w:multiLevelType w:val="hybridMultilevel"/>
    <w:tmpl w:val="7E52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FB3C65"/>
    <w:multiLevelType w:val="hybridMultilevel"/>
    <w:tmpl w:val="7B38B8FC"/>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619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A67485E"/>
    <w:multiLevelType w:val="hybridMultilevel"/>
    <w:tmpl w:val="DE1EE7B8"/>
    <w:lvl w:ilvl="0" w:tplc="D600657C">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27B53"/>
    <w:multiLevelType w:val="hybridMultilevel"/>
    <w:tmpl w:val="03F8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1914BD"/>
    <w:multiLevelType w:val="hybridMultilevel"/>
    <w:tmpl w:val="A5E82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745EC2"/>
    <w:multiLevelType w:val="multilevel"/>
    <w:tmpl w:val="322C4ACE"/>
    <w:lvl w:ilvl="0">
      <w:start w:val="1"/>
      <w:numFmt w:val="lowerLetter"/>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28B049C"/>
    <w:multiLevelType w:val="hybridMultilevel"/>
    <w:tmpl w:val="0B44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AF660B"/>
    <w:multiLevelType w:val="hybridMultilevel"/>
    <w:tmpl w:val="F23EC1D2"/>
    <w:lvl w:ilvl="0" w:tplc="D600657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8193E6F"/>
    <w:multiLevelType w:val="hybridMultilevel"/>
    <w:tmpl w:val="77C2ADFA"/>
    <w:lvl w:ilvl="0" w:tplc="5F20A9E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19CC5E22"/>
    <w:multiLevelType w:val="multilevel"/>
    <w:tmpl w:val="80F26A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A375F94"/>
    <w:multiLevelType w:val="hybridMultilevel"/>
    <w:tmpl w:val="E7F2DD82"/>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4" w15:restartNumberingAfterBreak="0">
    <w:nsid w:val="1AF96BE1"/>
    <w:multiLevelType w:val="hybridMultilevel"/>
    <w:tmpl w:val="EFF8947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1C244E6A"/>
    <w:multiLevelType w:val="hybridMultilevel"/>
    <w:tmpl w:val="140A1E4E"/>
    <w:lvl w:ilvl="0" w:tplc="04090019">
      <w:start w:val="1"/>
      <w:numFmt w:val="lowerLetter"/>
      <w:lvlText w:val="%1."/>
      <w:lvlJc w:val="left"/>
      <w:pPr>
        <w:ind w:left="720" w:hanging="360"/>
      </w:pPr>
      <w:rPr>
        <w:rFonts w:hint="default"/>
      </w:rPr>
    </w:lvl>
    <w:lvl w:ilvl="1" w:tplc="D600657C">
      <w:start w:val="1"/>
      <w:numFmt w:val="bullet"/>
      <w:lvlText w:val=""/>
      <w:lvlJc w:val="left"/>
      <w:pPr>
        <w:ind w:left="1440" w:hanging="360"/>
      </w:pPr>
      <w:rPr>
        <w:rFonts w:ascii="Symbol" w:hAnsi="Symbol" w:hint="default"/>
      </w:rPr>
    </w:lvl>
    <w:lvl w:ilvl="2" w:tplc="D600657C">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9D63ED"/>
    <w:multiLevelType w:val="hybridMultilevel"/>
    <w:tmpl w:val="18DE3A7A"/>
    <w:lvl w:ilvl="0" w:tplc="7B5ACF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1E9C080B"/>
    <w:multiLevelType w:val="hybridMultilevel"/>
    <w:tmpl w:val="7CF6767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20B45B1C"/>
    <w:multiLevelType w:val="hybridMultilevel"/>
    <w:tmpl w:val="928A1F0A"/>
    <w:lvl w:ilvl="0" w:tplc="DAC2F24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1C82C19"/>
    <w:multiLevelType w:val="hybridMultilevel"/>
    <w:tmpl w:val="0E5A0A2C"/>
    <w:lvl w:ilvl="0" w:tplc="D600657C">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29A12F43"/>
    <w:multiLevelType w:val="hybridMultilevel"/>
    <w:tmpl w:val="BF7699C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1" w15:restartNumberingAfterBreak="0">
    <w:nsid w:val="2B533791"/>
    <w:multiLevelType w:val="hybridMultilevel"/>
    <w:tmpl w:val="ECCAB1D6"/>
    <w:lvl w:ilvl="0" w:tplc="72F20B26">
      <w:numFmt w:val="bullet"/>
      <w:lvlText w:val=""/>
      <w:lvlJc w:val="left"/>
      <w:pPr>
        <w:ind w:left="456" w:hanging="360"/>
      </w:pPr>
      <w:rPr>
        <w:rFonts w:ascii="Wingdings" w:eastAsiaTheme="minorHAnsi" w:hAnsi="Wingding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22" w15:restartNumberingAfterBreak="0">
    <w:nsid w:val="32134AC6"/>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324C46BC"/>
    <w:multiLevelType w:val="hybridMultilevel"/>
    <w:tmpl w:val="AF3C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BA7F87"/>
    <w:multiLevelType w:val="hybridMultilevel"/>
    <w:tmpl w:val="77C2ADFA"/>
    <w:lvl w:ilvl="0" w:tplc="5F20A9E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3FF97A68"/>
    <w:multiLevelType w:val="hybridMultilevel"/>
    <w:tmpl w:val="AAA4DDC6"/>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6" w15:restartNumberingAfterBreak="0">
    <w:nsid w:val="40E375FC"/>
    <w:multiLevelType w:val="hybridMultilevel"/>
    <w:tmpl w:val="438A71C0"/>
    <w:lvl w:ilvl="0" w:tplc="0409000F">
      <w:start w:val="1"/>
      <w:numFmt w:val="decimal"/>
      <w:lvlText w:val="%1."/>
      <w:lvlJc w:val="left"/>
      <w:pPr>
        <w:ind w:left="1490" w:hanging="360"/>
      </w:p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27" w15:restartNumberingAfterBreak="0">
    <w:nsid w:val="41120207"/>
    <w:multiLevelType w:val="hybridMultilevel"/>
    <w:tmpl w:val="D6CCD8A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3C61AE"/>
    <w:multiLevelType w:val="hybridMultilevel"/>
    <w:tmpl w:val="3954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6D07EA"/>
    <w:multiLevelType w:val="hybridMultilevel"/>
    <w:tmpl w:val="ABD2473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0" w15:restartNumberingAfterBreak="0">
    <w:nsid w:val="4FA11CB1"/>
    <w:multiLevelType w:val="hybridMultilevel"/>
    <w:tmpl w:val="F3F24E9A"/>
    <w:lvl w:ilvl="0" w:tplc="D600657C">
      <w:start w:val="1"/>
      <w:numFmt w:val="bullet"/>
      <w:lvlText w:val=""/>
      <w:lvlJc w:val="left"/>
      <w:pPr>
        <w:ind w:left="7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321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2956063"/>
    <w:multiLevelType w:val="hybridMultilevel"/>
    <w:tmpl w:val="2042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201DA9"/>
    <w:multiLevelType w:val="hybridMultilevel"/>
    <w:tmpl w:val="380A4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612F00A8"/>
    <w:multiLevelType w:val="hybridMultilevel"/>
    <w:tmpl w:val="A606D856"/>
    <w:lvl w:ilvl="0" w:tplc="DCF087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B5748AA"/>
    <w:multiLevelType w:val="hybridMultilevel"/>
    <w:tmpl w:val="DFBE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3F1527"/>
    <w:multiLevelType w:val="hybridMultilevel"/>
    <w:tmpl w:val="11C4E7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7" w15:restartNumberingAfterBreak="0">
    <w:nsid w:val="721F6105"/>
    <w:multiLevelType w:val="multilevel"/>
    <w:tmpl w:val="CEFAFD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15:restartNumberingAfterBreak="0">
    <w:nsid w:val="79796049"/>
    <w:multiLevelType w:val="hybridMultilevel"/>
    <w:tmpl w:val="47AC0D1E"/>
    <w:lvl w:ilvl="0" w:tplc="04090019">
      <w:start w:val="1"/>
      <w:numFmt w:val="lowerLetter"/>
      <w:lvlText w:val="%1."/>
      <w:lvlJc w:val="left"/>
      <w:pPr>
        <w:ind w:left="720" w:hanging="360"/>
      </w:pPr>
      <w:rPr>
        <w:rFonts w:hint="default"/>
      </w:rPr>
    </w:lvl>
    <w:lvl w:ilvl="1" w:tplc="EEF2631A">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B151E0E"/>
    <w:multiLevelType w:val="hybridMultilevel"/>
    <w:tmpl w:val="7F54188E"/>
    <w:lvl w:ilvl="0" w:tplc="D600657C">
      <w:start w:val="1"/>
      <w:numFmt w:val="bullet"/>
      <w:lvlText w:val=""/>
      <w:lvlJc w:val="left"/>
      <w:pPr>
        <w:ind w:left="1440" w:hanging="360"/>
      </w:pPr>
      <w:rPr>
        <w:rFonts w:ascii="Symbol" w:hAnsi="Symbol" w:hint="default"/>
      </w:rPr>
    </w:lvl>
    <w:lvl w:ilvl="1" w:tplc="D600657C">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6"/>
  </w:num>
  <w:num w:numId="2">
    <w:abstractNumId w:val="36"/>
  </w:num>
  <w:num w:numId="3">
    <w:abstractNumId w:val="9"/>
  </w:num>
  <w:num w:numId="4">
    <w:abstractNumId w:val="23"/>
  </w:num>
  <w:num w:numId="5">
    <w:abstractNumId w:val="32"/>
  </w:num>
  <w:num w:numId="6">
    <w:abstractNumId w:val="21"/>
  </w:num>
  <w:num w:numId="7">
    <w:abstractNumId w:val="34"/>
  </w:num>
  <w:num w:numId="8">
    <w:abstractNumId w:val="14"/>
  </w:num>
  <w:num w:numId="9">
    <w:abstractNumId w:val="12"/>
  </w:num>
  <w:num w:numId="10">
    <w:abstractNumId w:val="4"/>
  </w:num>
  <w:num w:numId="11">
    <w:abstractNumId w:val="29"/>
  </w:num>
  <w:num w:numId="12">
    <w:abstractNumId w:val="6"/>
  </w:num>
  <w:num w:numId="13">
    <w:abstractNumId w:val="31"/>
  </w:num>
  <w:num w:numId="14">
    <w:abstractNumId w:val="37"/>
  </w:num>
  <w:num w:numId="1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28"/>
  </w:num>
  <w:num w:numId="18">
    <w:abstractNumId w:val="2"/>
  </w:num>
  <w:num w:numId="19">
    <w:abstractNumId w:val="24"/>
  </w:num>
  <w:num w:numId="20">
    <w:abstractNumId w:val="1"/>
  </w:num>
  <w:num w:numId="21">
    <w:abstractNumId w:val="27"/>
  </w:num>
  <w:num w:numId="22">
    <w:abstractNumId w:val="38"/>
  </w:num>
  <w:num w:numId="23">
    <w:abstractNumId w:val="20"/>
  </w:num>
  <w:num w:numId="24">
    <w:abstractNumId w:val="35"/>
  </w:num>
  <w:num w:numId="25">
    <w:abstractNumId w:val="24"/>
  </w:num>
  <w:num w:numId="26">
    <w:abstractNumId w:val="16"/>
  </w:num>
  <w:num w:numId="27">
    <w:abstractNumId w:val="30"/>
  </w:num>
  <w:num w:numId="28">
    <w:abstractNumId w:val="22"/>
  </w:num>
  <w:num w:numId="29">
    <w:abstractNumId w:val="18"/>
  </w:num>
  <w:num w:numId="30">
    <w:abstractNumId w:val="7"/>
  </w:num>
  <w:num w:numId="31">
    <w:abstractNumId w:val="8"/>
  </w:num>
  <w:num w:numId="32">
    <w:abstractNumId w:val="5"/>
  </w:num>
  <w:num w:numId="33">
    <w:abstractNumId w:val="17"/>
  </w:num>
  <w:num w:numId="34">
    <w:abstractNumId w:val="3"/>
  </w:num>
  <w:num w:numId="35">
    <w:abstractNumId w:val="15"/>
  </w:num>
  <w:num w:numId="36">
    <w:abstractNumId w:val="11"/>
  </w:num>
  <w:num w:numId="37">
    <w:abstractNumId w:val="26"/>
  </w:num>
  <w:num w:numId="38">
    <w:abstractNumId w:val="13"/>
  </w:num>
  <w:num w:numId="39">
    <w:abstractNumId w:val="25"/>
  </w:num>
  <w:num w:numId="40">
    <w:abstractNumId w:val="33"/>
  </w:num>
  <w:num w:numId="41">
    <w:abstractNumId w:val="10"/>
  </w:num>
  <w:num w:numId="42">
    <w:abstractNumId w:val="19"/>
  </w:num>
  <w:num w:numId="43">
    <w:abstractNumId w:val="3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bison, Arch">
    <w15:presenceInfo w15:providerId="AD" w15:userId="S-1-5-21-725345543-602162358-527237240-175976"/>
  </w15:person>
  <w15:person w15:author="Halpern, Pablo G">
    <w15:presenceInfo w15:providerId="AD" w15:userId="S-1-5-21-725345543-602162358-527237240-16467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drawingGridHorizontalSpacing w:val="187"/>
  <w:drawingGridVerticalSpacing w:val="187"/>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C65"/>
    <w:rsid w:val="00001A59"/>
    <w:rsid w:val="00012C38"/>
    <w:rsid w:val="000218CF"/>
    <w:rsid w:val="00027070"/>
    <w:rsid w:val="00030959"/>
    <w:rsid w:val="00053CB0"/>
    <w:rsid w:val="00056930"/>
    <w:rsid w:val="00057400"/>
    <w:rsid w:val="00057AD9"/>
    <w:rsid w:val="00065608"/>
    <w:rsid w:val="00066A88"/>
    <w:rsid w:val="000675B6"/>
    <w:rsid w:val="00071610"/>
    <w:rsid w:val="00071B5F"/>
    <w:rsid w:val="00072F55"/>
    <w:rsid w:val="00092133"/>
    <w:rsid w:val="000A10C1"/>
    <w:rsid w:val="000B1DB5"/>
    <w:rsid w:val="000B221A"/>
    <w:rsid w:val="000B34CC"/>
    <w:rsid w:val="000B5946"/>
    <w:rsid w:val="000B6CDE"/>
    <w:rsid w:val="000C2899"/>
    <w:rsid w:val="000C6FB7"/>
    <w:rsid w:val="000F5077"/>
    <w:rsid w:val="00104D95"/>
    <w:rsid w:val="0011300B"/>
    <w:rsid w:val="00120FC7"/>
    <w:rsid w:val="00122055"/>
    <w:rsid w:val="00123106"/>
    <w:rsid w:val="00126CF3"/>
    <w:rsid w:val="00132C90"/>
    <w:rsid w:val="00137ED1"/>
    <w:rsid w:val="0014101B"/>
    <w:rsid w:val="001448DC"/>
    <w:rsid w:val="001459BE"/>
    <w:rsid w:val="00147127"/>
    <w:rsid w:val="00150FC0"/>
    <w:rsid w:val="00154120"/>
    <w:rsid w:val="00165761"/>
    <w:rsid w:val="001670F5"/>
    <w:rsid w:val="00167411"/>
    <w:rsid w:val="001711B3"/>
    <w:rsid w:val="00173635"/>
    <w:rsid w:val="0017371C"/>
    <w:rsid w:val="00190DCC"/>
    <w:rsid w:val="00191CD6"/>
    <w:rsid w:val="001952FE"/>
    <w:rsid w:val="001A7402"/>
    <w:rsid w:val="001A7526"/>
    <w:rsid w:val="001B600C"/>
    <w:rsid w:val="001C0EC4"/>
    <w:rsid w:val="001C7913"/>
    <w:rsid w:val="001D0546"/>
    <w:rsid w:val="001D1EAB"/>
    <w:rsid w:val="001D38AD"/>
    <w:rsid w:val="001D5ED2"/>
    <w:rsid w:val="001E2C38"/>
    <w:rsid w:val="001E70D9"/>
    <w:rsid w:val="001F11E3"/>
    <w:rsid w:val="001F3FBB"/>
    <w:rsid w:val="00207932"/>
    <w:rsid w:val="00212465"/>
    <w:rsid w:val="00212CE5"/>
    <w:rsid w:val="002133F3"/>
    <w:rsid w:val="002164D3"/>
    <w:rsid w:val="002251C8"/>
    <w:rsid w:val="00225CBA"/>
    <w:rsid w:val="00227B82"/>
    <w:rsid w:val="00230437"/>
    <w:rsid w:val="00231528"/>
    <w:rsid w:val="00231913"/>
    <w:rsid w:val="00231EAC"/>
    <w:rsid w:val="00243AC5"/>
    <w:rsid w:val="00246954"/>
    <w:rsid w:val="00250F2C"/>
    <w:rsid w:val="00265589"/>
    <w:rsid w:val="00270868"/>
    <w:rsid w:val="00271086"/>
    <w:rsid w:val="00274746"/>
    <w:rsid w:val="002747BF"/>
    <w:rsid w:val="0027556B"/>
    <w:rsid w:val="0028262C"/>
    <w:rsid w:val="00282C52"/>
    <w:rsid w:val="002921D0"/>
    <w:rsid w:val="0029318E"/>
    <w:rsid w:val="002A0E30"/>
    <w:rsid w:val="002B0124"/>
    <w:rsid w:val="002B2DD9"/>
    <w:rsid w:val="002C16EC"/>
    <w:rsid w:val="002D0508"/>
    <w:rsid w:val="002D0BD1"/>
    <w:rsid w:val="002D6785"/>
    <w:rsid w:val="002D72D9"/>
    <w:rsid w:val="002D7E3B"/>
    <w:rsid w:val="002E0373"/>
    <w:rsid w:val="002E11EC"/>
    <w:rsid w:val="002E7A42"/>
    <w:rsid w:val="002F24F7"/>
    <w:rsid w:val="002F3CBF"/>
    <w:rsid w:val="002F4B73"/>
    <w:rsid w:val="002F4E2F"/>
    <w:rsid w:val="00302A00"/>
    <w:rsid w:val="00312412"/>
    <w:rsid w:val="00316595"/>
    <w:rsid w:val="003266CA"/>
    <w:rsid w:val="00330438"/>
    <w:rsid w:val="0033084A"/>
    <w:rsid w:val="0033293A"/>
    <w:rsid w:val="00334C6A"/>
    <w:rsid w:val="00334EA6"/>
    <w:rsid w:val="003454A8"/>
    <w:rsid w:val="00354B58"/>
    <w:rsid w:val="003555E0"/>
    <w:rsid w:val="00361CC8"/>
    <w:rsid w:val="003739CB"/>
    <w:rsid w:val="003809B9"/>
    <w:rsid w:val="00382E0C"/>
    <w:rsid w:val="00390EAA"/>
    <w:rsid w:val="003948E2"/>
    <w:rsid w:val="00394C43"/>
    <w:rsid w:val="00395A97"/>
    <w:rsid w:val="003A5C65"/>
    <w:rsid w:val="003B627A"/>
    <w:rsid w:val="003C0866"/>
    <w:rsid w:val="003C7B09"/>
    <w:rsid w:val="003D195A"/>
    <w:rsid w:val="003D2117"/>
    <w:rsid w:val="003D28A5"/>
    <w:rsid w:val="003E345A"/>
    <w:rsid w:val="003E3FC8"/>
    <w:rsid w:val="003E423C"/>
    <w:rsid w:val="003E4849"/>
    <w:rsid w:val="003E525B"/>
    <w:rsid w:val="003E61A6"/>
    <w:rsid w:val="003F236E"/>
    <w:rsid w:val="00407361"/>
    <w:rsid w:val="00413773"/>
    <w:rsid w:val="004242F8"/>
    <w:rsid w:val="0042473F"/>
    <w:rsid w:val="0045582C"/>
    <w:rsid w:val="00460698"/>
    <w:rsid w:val="00461716"/>
    <w:rsid w:val="00470277"/>
    <w:rsid w:val="00470695"/>
    <w:rsid w:val="004729F3"/>
    <w:rsid w:val="00472F05"/>
    <w:rsid w:val="00474155"/>
    <w:rsid w:val="0048518C"/>
    <w:rsid w:val="00487CC8"/>
    <w:rsid w:val="0049222C"/>
    <w:rsid w:val="004A1FA3"/>
    <w:rsid w:val="004B3409"/>
    <w:rsid w:val="004B5556"/>
    <w:rsid w:val="004B6E21"/>
    <w:rsid w:val="004B75A6"/>
    <w:rsid w:val="004C01FB"/>
    <w:rsid w:val="004C41CC"/>
    <w:rsid w:val="004D29F7"/>
    <w:rsid w:val="004F15C9"/>
    <w:rsid w:val="00503D88"/>
    <w:rsid w:val="00506837"/>
    <w:rsid w:val="00511A6B"/>
    <w:rsid w:val="00512A20"/>
    <w:rsid w:val="00512D81"/>
    <w:rsid w:val="005163C8"/>
    <w:rsid w:val="00525C72"/>
    <w:rsid w:val="0053029B"/>
    <w:rsid w:val="00536829"/>
    <w:rsid w:val="005416A6"/>
    <w:rsid w:val="00547274"/>
    <w:rsid w:val="00551B2F"/>
    <w:rsid w:val="0055453F"/>
    <w:rsid w:val="00554D79"/>
    <w:rsid w:val="00556268"/>
    <w:rsid w:val="00564D93"/>
    <w:rsid w:val="00567C8D"/>
    <w:rsid w:val="00571B1F"/>
    <w:rsid w:val="005734F2"/>
    <w:rsid w:val="00581E91"/>
    <w:rsid w:val="005B3F9F"/>
    <w:rsid w:val="005B5E16"/>
    <w:rsid w:val="005C411C"/>
    <w:rsid w:val="005C5EA4"/>
    <w:rsid w:val="005D58F3"/>
    <w:rsid w:val="005D78AD"/>
    <w:rsid w:val="005E3BCE"/>
    <w:rsid w:val="005F0DFC"/>
    <w:rsid w:val="005F1910"/>
    <w:rsid w:val="0060061C"/>
    <w:rsid w:val="0061270F"/>
    <w:rsid w:val="00612990"/>
    <w:rsid w:val="00625C5C"/>
    <w:rsid w:val="006273F2"/>
    <w:rsid w:val="006312BA"/>
    <w:rsid w:val="006325B6"/>
    <w:rsid w:val="00636E39"/>
    <w:rsid w:val="00642187"/>
    <w:rsid w:val="006459C8"/>
    <w:rsid w:val="0064771A"/>
    <w:rsid w:val="006477EB"/>
    <w:rsid w:val="006531E8"/>
    <w:rsid w:val="00655F6A"/>
    <w:rsid w:val="00656A40"/>
    <w:rsid w:val="00667A09"/>
    <w:rsid w:val="00674547"/>
    <w:rsid w:val="00675320"/>
    <w:rsid w:val="00676675"/>
    <w:rsid w:val="0068424F"/>
    <w:rsid w:val="00691B8B"/>
    <w:rsid w:val="00695E83"/>
    <w:rsid w:val="006A0AEA"/>
    <w:rsid w:val="006A3E8D"/>
    <w:rsid w:val="006A5A88"/>
    <w:rsid w:val="006A6B99"/>
    <w:rsid w:val="006A6CC7"/>
    <w:rsid w:val="006B5D85"/>
    <w:rsid w:val="006C02E4"/>
    <w:rsid w:val="006E577F"/>
    <w:rsid w:val="006F0211"/>
    <w:rsid w:val="006F039F"/>
    <w:rsid w:val="006F11DA"/>
    <w:rsid w:val="006F4DF4"/>
    <w:rsid w:val="006F68DE"/>
    <w:rsid w:val="00700F75"/>
    <w:rsid w:val="00707265"/>
    <w:rsid w:val="007076A7"/>
    <w:rsid w:val="00711779"/>
    <w:rsid w:val="00711DB9"/>
    <w:rsid w:val="00721CBB"/>
    <w:rsid w:val="007233FF"/>
    <w:rsid w:val="00731F2D"/>
    <w:rsid w:val="00733076"/>
    <w:rsid w:val="007379F3"/>
    <w:rsid w:val="0074126B"/>
    <w:rsid w:val="00744C62"/>
    <w:rsid w:val="00747BDB"/>
    <w:rsid w:val="007612D3"/>
    <w:rsid w:val="00761BF8"/>
    <w:rsid w:val="00766553"/>
    <w:rsid w:val="007669DD"/>
    <w:rsid w:val="00777F06"/>
    <w:rsid w:val="0078440B"/>
    <w:rsid w:val="00787539"/>
    <w:rsid w:val="00793955"/>
    <w:rsid w:val="00793D8F"/>
    <w:rsid w:val="007B2035"/>
    <w:rsid w:val="007B3406"/>
    <w:rsid w:val="007C66CB"/>
    <w:rsid w:val="007E0252"/>
    <w:rsid w:val="007E3DB3"/>
    <w:rsid w:val="007F1C40"/>
    <w:rsid w:val="007F3E1D"/>
    <w:rsid w:val="007F433A"/>
    <w:rsid w:val="007F5867"/>
    <w:rsid w:val="00805978"/>
    <w:rsid w:val="008157A4"/>
    <w:rsid w:val="00820C7B"/>
    <w:rsid w:val="00824686"/>
    <w:rsid w:val="008348F6"/>
    <w:rsid w:val="008356EF"/>
    <w:rsid w:val="00841527"/>
    <w:rsid w:val="008436B1"/>
    <w:rsid w:val="0084672E"/>
    <w:rsid w:val="008538E8"/>
    <w:rsid w:val="008558BD"/>
    <w:rsid w:val="008621DF"/>
    <w:rsid w:val="008704EA"/>
    <w:rsid w:val="00873E3A"/>
    <w:rsid w:val="00876A08"/>
    <w:rsid w:val="0088204E"/>
    <w:rsid w:val="00882056"/>
    <w:rsid w:val="00883CA9"/>
    <w:rsid w:val="00887358"/>
    <w:rsid w:val="008943F6"/>
    <w:rsid w:val="008A06F3"/>
    <w:rsid w:val="008A07CE"/>
    <w:rsid w:val="008A35EC"/>
    <w:rsid w:val="008A559A"/>
    <w:rsid w:val="008A709F"/>
    <w:rsid w:val="008A75E6"/>
    <w:rsid w:val="008B492D"/>
    <w:rsid w:val="008B697E"/>
    <w:rsid w:val="008C3887"/>
    <w:rsid w:val="008C465F"/>
    <w:rsid w:val="008D210E"/>
    <w:rsid w:val="008D7489"/>
    <w:rsid w:val="008E3832"/>
    <w:rsid w:val="0090368C"/>
    <w:rsid w:val="009067B9"/>
    <w:rsid w:val="00906927"/>
    <w:rsid w:val="00906B4D"/>
    <w:rsid w:val="0092375B"/>
    <w:rsid w:val="009241AE"/>
    <w:rsid w:val="00936801"/>
    <w:rsid w:val="009401ED"/>
    <w:rsid w:val="00942938"/>
    <w:rsid w:val="00951BFE"/>
    <w:rsid w:val="00955450"/>
    <w:rsid w:val="00955668"/>
    <w:rsid w:val="0096374D"/>
    <w:rsid w:val="0096599D"/>
    <w:rsid w:val="00975161"/>
    <w:rsid w:val="00985A3F"/>
    <w:rsid w:val="009931DB"/>
    <w:rsid w:val="00995FED"/>
    <w:rsid w:val="009B1D90"/>
    <w:rsid w:val="009B30DC"/>
    <w:rsid w:val="009B5AEC"/>
    <w:rsid w:val="009C1401"/>
    <w:rsid w:val="009C523D"/>
    <w:rsid w:val="009D3FF6"/>
    <w:rsid w:val="009D44BC"/>
    <w:rsid w:val="009D5EF7"/>
    <w:rsid w:val="009E1E61"/>
    <w:rsid w:val="009E52A0"/>
    <w:rsid w:val="009F71F2"/>
    <w:rsid w:val="00A03426"/>
    <w:rsid w:val="00A055C6"/>
    <w:rsid w:val="00A15965"/>
    <w:rsid w:val="00A35D68"/>
    <w:rsid w:val="00A371D7"/>
    <w:rsid w:val="00A473AC"/>
    <w:rsid w:val="00A50524"/>
    <w:rsid w:val="00A7199E"/>
    <w:rsid w:val="00A77936"/>
    <w:rsid w:val="00A92889"/>
    <w:rsid w:val="00A9604A"/>
    <w:rsid w:val="00AA4498"/>
    <w:rsid w:val="00AA6025"/>
    <w:rsid w:val="00AB2198"/>
    <w:rsid w:val="00AB35B7"/>
    <w:rsid w:val="00AB6F1C"/>
    <w:rsid w:val="00AC070C"/>
    <w:rsid w:val="00AD11B4"/>
    <w:rsid w:val="00AD12EF"/>
    <w:rsid w:val="00AD1708"/>
    <w:rsid w:val="00AD4792"/>
    <w:rsid w:val="00AD4A5B"/>
    <w:rsid w:val="00AF3622"/>
    <w:rsid w:val="00AF7760"/>
    <w:rsid w:val="00B027E2"/>
    <w:rsid w:val="00B04D59"/>
    <w:rsid w:val="00B064F3"/>
    <w:rsid w:val="00B1463F"/>
    <w:rsid w:val="00B15737"/>
    <w:rsid w:val="00B17D4D"/>
    <w:rsid w:val="00B21440"/>
    <w:rsid w:val="00B22430"/>
    <w:rsid w:val="00B226CF"/>
    <w:rsid w:val="00B2436F"/>
    <w:rsid w:val="00B4194B"/>
    <w:rsid w:val="00B51B2C"/>
    <w:rsid w:val="00B5253E"/>
    <w:rsid w:val="00B6478B"/>
    <w:rsid w:val="00B7011D"/>
    <w:rsid w:val="00B84B35"/>
    <w:rsid w:val="00B85482"/>
    <w:rsid w:val="00B86246"/>
    <w:rsid w:val="00B926A4"/>
    <w:rsid w:val="00BB35AC"/>
    <w:rsid w:val="00BB4666"/>
    <w:rsid w:val="00BD58A5"/>
    <w:rsid w:val="00BD5BF0"/>
    <w:rsid w:val="00BE7C7E"/>
    <w:rsid w:val="00BF7454"/>
    <w:rsid w:val="00C0278E"/>
    <w:rsid w:val="00C069DC"/>
    <w:rsid w:val="00C11978"/>
    <w:rsid w:val="00C179AC"/>
    <w:rsid w:val="00C33BD6"/>
    <w:rsid w:val="00C41032"/>
    <w:rsid w:val="00C4107C"/>
    <w:rsid w:val="00C46ECB"/>
    <w:rsid w:val="00C52279"/>
    <w:rsid w:val="00C57F9F"/>
    <w:rsid w:val="00C651AB"/>
    <w:rsid w:val="00C70F7D"/>
    <w:rsid w:val="00C76FF5"/>
    <w:rsid w:val="00C77F84"/>
    <w:rsid w:val="00C8087C"/>
    <w:rsid w:val="00C825C7"/>
    <w:rsid w:val="00C83490"/>
    <w:rsid w:val="00C84CBB"/>
    <w:rsid w:val="00C90198"/>
    <w:rsid w:val="00C92D22"/>
    <w:rsid w:val="00C92E59"/>
    <w:rsid w:val="00C95ECD"/>
    <w:rsid w:val="00CB7942"/>
    <w:rsid w:val="00CC0DCD"/>
    <w:rsid w:val="00CC2BBD"/>
    <w:rsid w:val="00CD76F9"/>
    <w:rsid w:val="00CE02B0"/>
    <w:rsid w:val="00CE292A"/>
    <w:rsid w:val="00CE5118"/>
    <w:rsid w:val="00CE666B"/>
    <w:rsid w:val="00CF4AC3"/>
    <w:rsid w:val="00CF6AB4"/>
    <w:rsid w:val="00CF750B"/>
    <w:rsid w:val="00D10744"/>
    <w:rsid w:val="00D16E25"/>
    <w:rsid w:val="00D2242D"/>
    <w:rsid w:val="00D27E7D"/>
    <w:rsid w:val="00D34086"/>
    <w:rsid w:val="00D36A70"/>
    <w:rsid w:val="00D416CD"/>
    <w:rsid w:val="00D44601"/>
    <w:rsid w:val="00D44833"/>
    <w:rsid w:val="00D45D13"/>
    <w:rsid w:val="00D6010A"/>
    <w:rsid w:val="00D64F76"/>
    <w:rsid w:val="00D72E57"/>
    <w:rsid w:val="00D84302"/>
    <w:rsid w:val="00D86C32"/>
    <w:rsid w:val="00D87F5A"/>
    <w:rsid w:val="00D97592"/>
    <w:rsid w:val="00DA51AC"/>
    <w:rsid w:val="00DB4551"/>
    <w:rsid w:val="00DB6B3A"/>
    <w:rsid w:val="00DD12D0"/>
    <w:rsid w:val="00DD6272"/>
    <w:rsid w:val="00DE3530"/>
    <w:rsid w:val="00DF0B66"/>
    <w:rsid w:val="00DF177B"/>
    <w:rsid w:val="00DF33EE"/>
    <w:rsid w:val="00DF4C1C"/>
    <w:rsid w:val="00DF7A31"/>
    <w:rsid w:val="00E0303D"/>
    <w:rsid w:val="00E06756"/>
    <w:rsid w:val="00E14D8C"/>
    <w:rsid w:val="00E16425"/>
    <w:rsid w:val="00E402C7"/>
    <w:rsid w:val="00E411BA"/>
    <w:rsid w:val="00E43C32"/>
    <w:rsid w:val="00E56A3A"/>
    <w:rsid w:val="00E64FC9"/>
    <w:rsid w:val="00E65D23"/>
    <w:rsid w:val="00E70B85"/>
    <w:rsid w:val="00E7162E"/>
    <w:rsid w:val="00E73E9E"/>
    <w:rsid w:val="00E82714"/>
    <w:rsid w:val="00E83041"/>
    <w:rsid w:val="00E8547D"/>
    <w:rsid w:val="00E90772"/>
    <w:rsid w:val="00EA18E4"/>
    <w:rsid w:val="00EA1B22"/>
    <w:rsid w:val="00EA398D"/>
    <w:rsid w:val="00EB1F00"/>
    <w:rsid w:val="00EB25C4"/>
    <w:rsid w:val="00EC114D"/>
    <w:rsid w:val="00EC6912"/>
    <w:rsid w:val="00ED5E9B"/>
    <w:rsid w:val="00EE142B"/>
    <w:rsid w:val="00EE14E4"/>
    <w:rsid w:val="00EE4783"/>
    <w:rsid w:val="00EF1FDB"/>
    <w:rsid w:val="00EF217E"/>
    <w:rsid w:val="00EF53D0"/>
    <w:rsid w:val="00F11EB8"/>
    <w:rsid w:val="00F15893"/>
    <w:rsid w:val="00F21501"/>
    <w:rsid w:val="00F247F2"/>
    <w:rsid w:val="00F275A2"/>
    <w:rsid w:val="00F344EA"/>
    <w:rsid w:val="00F43C56"/>
    <w:rsid w:val="00F4401B"/>
    <w:rsid w:val="00F572CD"/>
    <w:rsid w:val="00F5793D"/>
    <w:rsid w:val="00F65DCA"/>
    <w:rsid w:val="00F66C98"/>
    <w:rsid w:val="00F71D71"/>
    <w:rsid w:val="00F746B2"/>
    <w:rsid w:val="00F74BFA"/>
    <w:rsid w:val="00F800AD"/>
    <w:rsid w:val="00F82CAC"/>
    <w:rsid w:val="00F82D20"/>
    <w:rsid w:val="00F84151"/>
    <w:rsid w:val="00F845CD"/>
    <w:rsid w:val="00F86ADF"/>
    <w:rsid w:val="00F87D1F"/>
    <w:rsid w:val="00F933FA"/>
    <w:rsid w:val="00F94E1F"/>
    <w:rsid w:val="00FB1D9D"/>
    <w:rsid w:val="00FC5C45"/>
    <w:rsid w:val="00FC76C8"/>
    <w:rsid w:val="00FD2066"/>
    <w:rsid w:val="00FD3DAC"/>
    <w:rsid w:val="00FD79C3"/>
    <w:rsid w:val="00FF0844"/>
    <w:rsid w:val="00FF17C0"/>
    <w:rsid w:val="00FF2B06"/>
    <w:rsid w:val="00FF7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85D4F"/>
  <w15:chartTrackingRefBased/>
  <w15:docId w15:val="{88652C6F-00D8-42C5-96F1-764CBC24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D8F"/>
  </w:style>
  <w:style w:type="paragraph" w:styleId="Heading1">
    <w:name w:val="heading 1"/>
    <w:basedOn w:val="Normal"/>
    <w:next w:val="Normal"/>
    <w:link w:val="Heading1Char"/>
    <w:uiPriority w:val="9"/>
    <w:qFormat/>
    <w:rsid w:val="00B7011D"/>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011D"/>
    <w:pPr>
      <w:keepNext/>
      <w:keepLines/>
      <w:numPr>
        <w:ilvl w:val="1"/>
        <w:numId w:val="1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011D"/>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011D"/>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7011D"/>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11D"/>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11D"/>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11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11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BE7C7E"/>
    <w:pPr>
      <w:spacing w:after="0" w:line="240" w:lineRule="auto"/>
    </w:pPr>
    <w:rPr>
      <w:rFonts w:ascii="Consolas" w:hAnsi="Consolas"/>
      <w:sz w:val="20"/>
    </w:rPr>
  </w:style>
  <w:style w:type="paragraph" w:styleId="ListParagraph">
    <w:name w:val="List Paragraph"/>
    <w:basedOn w:val="Normal"/>
    <w:uiPriority w:val="34"/>
    <w:qFormat/>
    <w:rsid w:val="003D2117"/>
    <w:pPr>
      <w:spacing w:after="0" w:line="240" w:lineRule="auto"/>
      <w:ind w:left="720"/>
    </w:pPr>
    <w:rPr>
      <w:rFonts w:ascii="Bookman Old Style" w:hAnsi="Bookman Old Style" w:cs="Times New Roman"/>
    </w:rPr>
  </w:style>
  <w:style w:type="character" w:customStyle="1" w:styleId="Codeinline">
    <w:name w:val="Code inline"/>
    <w:basedOn w:val="DefaultParagraphFont"/>
    <w:uiPriority w:val="1"/>
    <w:qFormat/>
    <w:rsid w:val="00793D8F"/>
    <w:rPr>
      <w:rFonts w:ascii="Consolas" w:hAnsi="Consolas"/>
      <w:sz w:val="20"/>
    </w:rPr>
  </w:style>
  <w:style w:type="character" w:styleId="CommentReference">
    <w:name w:val="annotation reference"/>
    <w:basedOn w:val="DefaultParagraphFont"/>
    <w:uiPriority w:val="99"/>
    <w:semiHidden/>
    <w:unhideWhenUsed/>
    <w:rsid w:val="005D78AD"/>
    <w:rPr>
      <w:sz w:val="16"/>
      <w:szCs w:val="16"/>
    </w:rPr>
  </w:style>
  <w:style w:type="paragraph" w:styleId="CommentText">
    <w:name w:val="annotation text"/>
    <w:basedOn w:val="Normal"/>
    <w:link w:val="CommentTextChar"/>
    <w:uiPriority w:val="99"/>
    <w:semiHidden/>
    <w:unhideWhenUsed/>
    <w:rsid w:val="005D78AD"/>
    <w:pPr>
      <w:spacing w:line="240" w:lineRule="auto"/>
    </w:pPr>
    <w:rPr>
      <w:sz w:val="20"/>
      <w:szCs w:val="20"/>
    </w:rPr>
  </w:style>
  <w:style w:type="character" w:customStyle="1" w:styleId="CommentTextChar">
    <w:name w:val="Comment Text Char"/>
    <w:basedOn w:val="DefaultParagraphFont"/>
    <w:link w:val="CommentText"/>
    <w:uiPriority w:val="99"/>
    <w:semiHidden/>
    <w:rsid w:val="005D78AD"/>
    <w:rPr>
      <w:sz w:val="20"/>
      <w:szCs w:val="20"/>
    </w:rPr>
  </w:style>
  <w:style w:type="paragraph" w:styleId="CommentSubject">
    <w:name w:val="annotation subject"/>
    <w:basedOn w:val="CommentText"/>
    <w:next w:val="CommentText"/>
    <w:link w:val="CommentSubjectChar"/>
    <w:uiPriority w:val="99"/>
    <w:semiHidden/>
    <w:unhideWhenUsed/>
    <w:rsid w:val="005D78AD"/>
    <w:rPr>
      <w:b/>
      <w:bCs/>
    </w:rPr>
  </w:style>
  <w:style w:type="character" w:customStyle="1" w:styleId="CommentSubjectChar">
    <w:name w:val="Comment Subject Char"/>
    <w:basedOn w:val="CommentTextChar"/>
    <w:link w:val="CommentSubject"/>
    <w:uiPriority w:val="99"/>
    <w:semiHidden/>
    <w:rsid w:val="005D78AD"/>
    <w:rPr>
      <w:b/>
      <w:bCs/>
      <w:sz w:val="20"/>
      <w:szCs w:val="20"/>
    </w:rPr>
  </w:style>
  <w:style w:type="paragraph" w:styleId="BalloonText">
    <w:name w:val="Balloon Text"/>
    <w:basedOn w:val="Normal"/>
    <w:link w:val="BalloonTextChar"/>
    <w:uiPriority w:val="99"/>
    <w:semiHidden/>
    <w:unhideWhenUsed/>
    <w:rsid w:val="005D7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8AD"/>
    <w:rPr>
      <w:rFonts w:ascii="Segoe UI" w:hAnsi="Segoe UI" w:cs="Segoe UI"/>
      <w:sz w:val="18"/>
      <w:szCs w:val="18"/>
    </w:rPr>
  </w:style>
  <w:style w:type="table" w:styleId="TableGrid">
    <w:name w:val="Table Grid"/>
    <w:basedOn w:val="TableNormal"/>
    <w:uiPriority w:val="39"/>
    <w:rsid w:val="00FC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48E2"/>
    <w:pPr>
      <w:spacing w:after="200" w:line="240" w:lineRule="auto"/>
    </w:pPr>
    <w:rPr>
      <w:i/>
      <w:iCs/>
      <w:color w:val="44546A" w:themeColor="text2"/>
      <w:sz w:val="18"/>
      <w:szCs w:val="18"/>
    </w:rPr>
  </w:style>
  <w:style w:type="paragraph" w:customStyle="1" w:styleId="Body">
    <w:name w:val="Body"/>
    <w:basedOn w:val="Normal"/>
    <w:qFormat/>
    <w:rsid w:val="00E06756"/>
    <w:pPr>
      <w:spacing w:before="120"/>
    </w:pPr>
  </w:style>
  <w:style w:type="character" w:styleId="Hyperlink">
    <w:name w:val="Hyperlink"/>
    <w:basedOn w:val="DefaultParagraphFont"/>
    <w:uiPriority w:val="99"/>
    <w:unhideWhenUsed/>
    <w:rsid w:val="008356EF"/>
    <w:rPr>
      <w:color w:val="0563C1" w:themeColor="hyperlink"/>
      <w:u w:val="single"/>
    </w:rPr>
  </w:style>
  <w:style w:type="character" w:customStyle="1" w:styleId="Heading1Char">
    <w:name w:val="Heading 1 Char"/>
    <w:basedOn w:val="DefaultParagraphFont"/>
    <w:link w:val="Heading1"/>
    <w:uiPriority w:val="9"/>
    <w:rsid w:val="00B701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011D"/>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2747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47BF"/>
    <w:rPr>
      <w:sz w:val="20"/>
      <w:szCs w:val="20"/>
    </w:rPr>
  </w:style>
  <w:style w:type="character" w:styleId="FootnoteReference">
    <w:name w:val="footnote reference"/>
    <w:basedOn w:val="DefaultParagraphFont"/>
    <w:uiPriority w:val="99"/>
    <w:semiHidden/>
    <w:unhideWhenUsed/>
    <w:rsid w:val="002747BF"/>
    <w:rPr>
      <w:vertAlign w:val="superscript"/>
    </w:rPr>
  </w:style>
  <w:style w:type="paragraph" w:customStyle="1" w:styleId="Example">
    <w:name w:val="Example"/>
    <w:basedOn w:val="Normal"/>
    <w:qFormat/>
    <w:rsid w:val="004F15C9"/>
    <w:pPr>
      <w:spacing w:after="0"/>
      <w:ind w:left="360"/>
    </w:pPr>
    <w:rPr>
      <w:rFonts w:ascii="Consolas" w:hAnsi="Consolas"/>
      <w:noProof/>
    </w:rPr>
  </w:style>
  <w:style w:type="character" w:customStyle="1" w:styleId="Heading3Char">
    <w:name w:val="Heading 3 Char"/>
    <w:basedOn w:val="DefaultParagraphFont"/>
    <w:link w:val="Heading3"/>
    <w:uiPriority w:val="9"/>
    <w:rsid w:val="00B7011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01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701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1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1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1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11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68424F"/>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apple-converted-space">
    <w:name w:val="apple-converted-space"/>
    <w:basedOn w:val="DefaultParagraphFont"/>
    <w:rsid w:val="00E90772"/>
  </w:style>
  <w:style w:type="paragraph" w:styleId="Revision">
    <w:name w:val="Revision"/>
    <w:hidden/>
    <w:uiPriority w:val="99"/>
    <w:semiHidden/>
    <w:rsid w:val="00EE142B"/>
    <w:pPr>
      <w:spacing w:after="0" w:line="240" w:lineRule="auto"/>
    </w:pPr>
  </w:style>
  <w:style w:type="paragraph" w:styleId="Header">
    <w:name w:val="header"/>
    <w:basedOn w:val="Normal"/>
    <w:link w:val="HeaderChar"/>
    <w:uiPriority w:val="99"/>
    <w:unhideWhenUsed/>
    <w:rsid w:val="007E3D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3DB3"/>
  </w:style>
  <w:style w:type="paragraph" w:styleId="Footer">
    <w:name w:val="footer"/>
    <w:basedOn w:val="Normal"/>
    <w:link w:val="FooterChar"/>
    <w:uiPriority w:val="99"/>
    <w:unhideWhenUsed/>
    <w:rsid w:val="007E3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3DB3"/>
  </w:style>
  <w:style w:type="paragraph" w:customStyle="1" w:styleId="Rationale">
    <w:name w:val="Rationale"/>
    <w:basedOn w:val="Body"/>
    <w:qFormat/>
    <w:rsid w:val="007612D3"/>
    <w:pPr>
      <w:shd w:val="clear" w:color="auto" w:fill="D9D9D9" w:themeFill="background1" w:themeFillShade="D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02911">
      <w:bodyDiv w:val="1"/>
      <w:marLeft w:val="0"/>
      <w:marRight w:val="0"/>
      <w:marTop w:val="0"/>
      <w:marBottom w:val="0"/>
      <w:divBdr>
        <w:top w:val="none" w:sz="0" w:space="0" w:color="auto"/>
        <w:left w:val="none" w:sz="0" w:space="0" w:color="auto"/>
        <w:bottom w:val="none" w:sz="0" w:space="0" w:color="auto"/>
        <w:right w:val="none" w:sz="0" w:space="0" w:color="auto"/>
      </w:divBdr>
    </w:div>
    <w:div w:id="484512647">
      <w:bodyDiv w:val="1"/>
      <w:marLeft w:val="0"/>
      <w:marRight w:val="0"/>
      <w:marTop w:val="0"/>
      <w:marBottom w:val="0"/>
      <w:divBdr>
        <w:top w:val="none" w:sz="0" w:space="0" w:color="auto"/>
        <w:left w:val="none" w:sz="0" w:space="0" w:color="auto"/>
        <w:bottom w:val="none" w:sz="0" w:space="0" w:color="auto"/>
        <w:right w:val="none" w:sz="0" w:space="0" w:color="auto"/>
      </w:divBdr>
    </w:div>
    <w:div w:id="1077553914">
      <w:bodyDiv w:val="1"/>
      <w:marLeft w:val="0"/>
      <w:marRight w:val="0"/>
      <w:marTop w:val="0"/>
      <w:marBottom w:val="0"/>
      <w:divBdr>
        <w:top w:val="none" w:sz="0" w:space="0" w:color="auto"/>
        <w:left w:val="none" w:sz="0" w:space="0" w:color="auto"/>
        <w:bottom w:val="none" w:sz="0" w:space="0" w:color="auto"/>
        <w:right w:val="none" w:sz="0" w:space="0" w:color="auto"/>
      </w:divBdr>
    </w:div>
    <w:div w:id="1553346746">
      <w:bodyDiv w:val="1"/>
      <w:marLeft w:val="0"/>
      <w:marRight w:val="0"/>
      <w:marTop w:val="0"/>
      <w:marBottom w:val="0"/>
      <w:divBdr>
        <w:top w:val="none" w:sz="0" w:space="0" w:color="auto"/>
        <w:left w:val="none" w:sz="0" w:space="0" w:color="auto"/>
        <w:bottom w:val="none" w:sz="0" w:space="0" w:color="auto"/>
        <w:right w:val="none" w:sz="0" w:space="0" w:color="auto"/>
      </w:divBdr>
    </w:div>
    <w:div w:id="1836142936">
      <w:bodyDiv w:val="1"/>
      <w:marLeft w:val="0"/>
      <w:marRight w:val="0"/>
      <w:marTop w:val="0"/>
      <w:marBottom w:val="0"/>
      <w:divBdr>
        <w:top w:val="none" w:sz="0" w:space="0" w:color="auto"/>
        <w:left w:val="none" w:sz="0" w:space="0" w:color="auto"/>
        <w:bottom w:val="none" w:sz="0" w:space="0" w:color="auto"/>
        <w:right w:val="none" w:sz="0" w:space="0" w:color="auto"/>
      </w:divBdr>
    </w:div>
    <w:div w:id="1873221179">
      <w:bodyDiv w:val="1"/>
      <w:marLeft w:val="0"/>
      <w:marRight w:val="0"/>
      <w:marTop w:val="0"/>
      <w:marBottom w:val="0"/>
      <w:divBdr>
        <w:top w:val="none" w:sz="0" w:space="0" w:color="auto"/>
        <w:left w:val="none" w:sz="0" w:space="0" w:color="auto"/>
        <w:bottom w:val="none" w:sz="0" w:space="0" w:color="auto"/>
        <w:right w:val="none" w:sz="0" w:space="0" w:color="auto"/>
      </w:divBdr>
    </w:div>
    <w:div w:id="209331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itsavers.informatik.uni-stuttgart.de/pdf/cray/CFT/2240207_Vectorization_and_Conversion_of_Fortran_Programs_for_the_CFT_Compiler.pdf" TargetMode="External"/><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open-std.org/JTC1/SC22/WG21/docs/papers/2014/n4238.pdf" TargetMode="Externa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en.wikipedia.org/wiki/Duff%27s_device" TargetMode="Externa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docs.cray.com/books/S-2314-51/html-S-2314-51/x3724.html"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w="lg" len="lg"/>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CBD189-61F3-4357-95D2-DA35FB6EA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13</Pages>
  <Words>5015</Words>
  <Characters>27333</Characters>
  <Application>Microsoft Office Word</Application>
  <DocSecurity>0</DocSecurity>
  <Lines>506</Lines>
  <Paragraphs>311</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32037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Robison, Arch</dc:creator>
  <cp:keywords>CTPClassification=CTP_PUBLIC:VisualMarkings=</cp:keywords>
  <dc:description/>
  <cp:lastModifiedBy>Halpern, Pablo G</cp:lastModifiedBy>
  <cp:revision>31</cp:revision>
  <cp:lastPrinted>2015-09-25T22:55:00Z</cp:lastPrinted>
  <dcterms:created xsi:type="dcterms:W3CDTF">2015-09-25T22:55:00Z</dcterms:created>
  <dcterms:modified xsi:type="dcterms:W3CDTF">2016-02-01T21:26:00Z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1e6b7213-4c58-4d0b-b061-6c0f5df9ca11</vt:lpwstr>
  </property>
  <property fmtid="{D5CDD505-2E9C-101B-9397-08002B2CF9AE}" pid="3" name="CTP_TimeStamp">
    <vt:lpwstr>2016-02-01 21:26:33Z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CTP_PUBLIC</vt:lpwstr>
  </property>
</Properties>
</file>